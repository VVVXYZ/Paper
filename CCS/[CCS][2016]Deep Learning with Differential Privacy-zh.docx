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C67" w:rsidRPr="000B6C67" w:rsidRDefault="000B6C67" w:rsidP="00571FD0">
      <w:pPr>
        <w:ind w:firstLineChars="200" w:firstLine="640"/>
        <w:jc w:val="center"/>
        <w:rPr>
          <w:rFonts w:ascii="黑体" w:eastAsia="黑体" w:hAnsi="黑体"/>
          <w:sz w:val="32"/>
          <w:szCs w:val="32"/>
        </w:rPr>
      </w:pPr>
      <w:r w:rsidRPr="000B6C67">
        <w:rPr>
          <w:rFonts w:ascii="黑体" w:eastAsia="黑体" w:hAnsi="黑体" w:hint="eastAsia"/>
          <w:sz w:val="32"/>
          <w:szCs w:val="32"/>
        </w:rPr>
        <w:t>摘要</w:t>
      </w:r>
    </w:p>
    <w:p w:rsidR="006C4CA9" w:rsidRDefault="000B6C67" w:rsidP="000B6C67">
      <w:pPr>
        <w:ind w:firstLineChars="200" w:firstLine="480"/>
        <w:rPr>
          <w:rFonts w:asciiTheme="minorEastAsia" w:eastAsiaTheme="minorEastAsia" w:hAnsiTheme="minorEastAsia"/>
        </w:rPr>
      </w:pPr>
      <w:r w:rsidRPr="000B6C67">
        <w:rPr>
          <w:rFonts w:asciiTheme="minorEastAsia" w:eastAsiaTheme="minorEastAsia" w:hAnsiTheme="minorEastAsia" w:hint="eastAsia"/>
        </w:rPr>
        <w:t>基于神经网络的机器学习技术在各种领域中取得了显着的成果。 通常，模型的培训需要</w:t>
      </w:r>
      <w:r w:rsidRPr="009E54FA">
        <w:rPr>
          <w:rFonts w:asciiTheme="minorEastAsia" w:eastAsiaTheme="minorEastAsia" w:hAnsiTheme="minorEastAsia" w:hint="eastAsia"/>
          <w:color w:val="FF0000"/>
          <w:rPrChange w:id="0" w:author="lenovo" w:date="2019-07-15T02:34:00Z">
            <w:rPr>
              <w:rFonts w:asciiTheme="minorEastAsia" w:eastAsiaTheme="minorEastAsia" w:hAnsiTheme="minorEastAsia" w:hint="eastAsia"/>
            </w:rPr>
          </w:rPrChange>
        </w:rPr>
        <w:t>大型的，有代表性的数据集</w:t>
      </w:r>
      <w:r w:rsidRPr="000B6C67">
        <w:rPr>
          <w:rFonts w:asciiTheme="minorEastAsia" w:eastAsiaTheme="minorEastAsia" w:hAnsiTheme="minorEastAsia" w:hint="eastAsia"/>
        </w:rPr>
        <w:t>，这些数据集可能是众包的并且</w:t>
      </w:r>
      <w:r w:rsidRPr="009E54FA">
        <w:rPr>
          <w:rFonts w:asciiTheme="minorEastAsia" w:eastAsiaTheme="minorEastAsia" w:hAnsiTheme="minorEastAsia" w:hint="eastAsia"/>
          <w:color w:val="FF0000"/>
          <w:rPrChange w:id="1" w:author="lenovo" w:date="2019-07-15T02:34:00Z">
            <w:rPr>
              <w:rFonts w:asciiTheme="minorEastAsia" w:eastAsiaTheme="minorEastAsia" w:hAnsiTheme="minorEastAsia" w:hint="eastAsia"/>
            </w:rPr>
          </w:rPrChange>
        </w:rPr>
        <w:t>包含敏感信息</w:t>
      </w:r>
      <w:r w:rsidRPr="000B6C67">
        <w:rPr>
          <w:rFonts w:asciiTheme="minorEastAsia" w:eastAsiaTheme="minorEastAsia" w:hAnsiTheme="minorEastAsia" w:hint="eastAsia"/>
        </w:rPr>
        <w:t>。 模</w:t>
      </w:r>
      <w:r w:rsidRPr="009E54FA">
        <w:rPr>
          <w:rFonts w:asciiTheme="minorEastAsia" w:eastAsiaTheme="minorEastAsia" w:hAnsiTheme="minorEastAsia" w:hint="eastAsia"/>
          <w:color w:val="FF0000"/>
          <w:rPrChange w:id="2" w:author="lenovo" w:date="2019-07-15T02:34:00Z">
            <w:rPr>
              <w:rFonts w:asciiTheme="minorEastAsia" w:eastAsiaTheme="minorEastAsia" w:hAnsiTheme="minorEastAsia" w:hint="eastAsia"/>
            </w:rPr>
          </w:rPrChange>
        </w:rPr>
        <w:t>型不应</w:t>
      </w:r>
      <w:r w:rsidR="009A7B48" w:rsidRPr="009E54FA">
        <w:rPr>
          <w:rFonts w:asciiTheme="minorEastAsia" w:eastAsiaTheme="minorEastAsia" w:hAnsiTheme="minorEastAsia" w:hint="eastAsia"/>
          <w:color w:val="FF0000"/>
          <w:rPrChange w:id="3" w:author="lenovo" w:date="2019-07-15T02:34:00Z">
            <w:rPr>
              <w:rFonts w:asciiTheme="minorEastAsia" w:eastAsiaTheme="minorEastAsia" w:hAnsiTheme="minorEastAsia" w:hint="eastAsia"/>
            </w:rPr>
          </w:rPrChange>
        </w:rPr>
        <w:t>暴露</w:t>
      </w:r>
      <w:r w:rsidRPr="009E54FA">
        <w:rPr>
          <w:rFonts w:asciiTheme="minorEastAsia" w:eastAsiaTheme="minorEastAsia" w:hAnsiTheme="minorEastAsia" w:hint="eastAsia"/>
          <w:color w:val="FF0000"/>
          <w:rPrChange w:id="4" w:author="lenovo" w:date="2019-07-15T02:34:00Z">
            <w:rPr>
              <w:rFonts w:asciiTheme="minorEastAsia" w:eastAsiaTheme="minorEastAsia" w:hAnsiTheme="minorEastAsia" w:hint="eastAsia"/>
            </w:rPr>
          </w:rPrChange>
        </w:rPr>
        <w:t>在这些数据集中</w:t>
      </w:r>
      <w:r w:rsidR="009A7B48" w:rsidRPr="009E54FA">
        <w:rPr>
          <w:rFonts w:asciiTheme="minorEastAsia" w:eastAsiaTheme="minorEastAsia" w:hAnsiTheme="minorEastAsia" w:hint="eastAsia"/>
          <w:color w:val="FF0000"/>
          <w:rPrChange w:id="5" w:author="lenovo" w:date="2019-07-15T02:34:00Z">
            <w:rPr>
              <w:rFonts w:asciiTheme="minorEastAsia" w:eastAsiaTheme="minorEastAsia" w:hAnsiTheme="minorEastAsia" w:hint="eastAsia"/>
            </w:rPr>
          </w:rPrChange>
        </w:rPr>
        <w:t>的</w:t>
      </w:r>
      <w:r w:rsidRPr="009E54FA">
        <w:rPr>
          <w:rFonts w:asciiTheme="minorEastAsia" w:eastAsiaTheme="minorEastAsia" w:hAnsiTheme="minorEastAsia" w:hint="eastAsia"/>
          <w:color w:val="FF0000"/>
          <w:rPrChange w:id="6" w:author="lenovo" w:date="2019-07-15T02:34:00Z">
            <w:rPr>
              <w:rFonts w:asciiTheme="minorEastAsia" w:eastAsiaTheme="minorEastAsia" w:hAnsiTheme="minorEastAsia" w:hint="eastAsia"/>
            </w:rPr>
          </w:rPrChange>
        </w:rPr>
        <w:t>私人信息</w:t>
      </w:r>
      <w:r w:rsidRPr="000B6C67">
        <w:rPr>
          <w:rFonts w:asciiTheme="minorEastAsia" w:eastAsiaTheme="minorEastAsia" w:hAnsiTheme="minorEastAsia" w:hint="eastAsia"/>
        </w:rPr>
        <w:t>。为实现这一目标，我们开发了新的算法技术，以便</w:t>
      </w:r>
      <w:r w:rsidRPr="009E54FA">
        <w:rPr>
          <w:rFonts w:asciiTheme="minorEastAsia" w:eastAsiaTheme="minorEastAsia" w:hAnsiTheme="minorEastAsia" w:hint="eastAsia"/>
          <w:color w:val="FF0000"/>
          <w:rPrChange w:id="7" w:author="lenovo" w:date="2019-07-15T02:34:00Z">
            <w:rPr>
              <w:rFonts w:asciiTheme="minorEastAsia" w:eastAsiaTheme="minorEastAsia" w:hAnsiTheme="minorEastAsia" w:hint="eastAsia"/>
            </w:rPr>
          </w:rPrChange>
        </w:rPr>
        <w:t>在差异隐私框架内对隐私成本进行精细分析</w:t>
      </w:r>
      <w:r w:rsidRPr="000B6C67">
        <w:rPr>
          <w:rFonts w:asciiTheme="minorEastAsia" w:eastAsiaTheme="minorEastAsia" w:hAnsiTheme="minorEastAsia" w:hint="eastAsia"/>
        </w:rPr>
        <w:t>。 我们的实施和实验表明，我们可以在</w:t>
      </w:r>
      <w:r w:rsidRPr="009E54FA">
        <w:rPr>
          <w:rFonts w:asciiTheme="minorEastAsia" w:eastAsiaTheme="minorEastAsia" w:hAnsiTheme="minorEastAsia" w:hint="eastAsia"/>
          <w:color w:val="FF0000"/>
          <w:rPrChange w:id="8" w:author="lenovo" w:date="2019-07-15T02:35:00Z">
            <w:rPr>
              <w:rFonts w:asciiTheme="minorEastAsia" w:eastAsiaTheme="minorEastAsia" w:hAnsiTheme="minorEastAsia" w:hint="eastAsia"/>
            </w:rPr>
          </w:rPrChange>
        </w:rPr>
        <w:t>适度的隐私预算下培训具有非凸目标的深度神经网络，并且在软件复杂性，培训效率和模型质量方面具有可控制的成本</w:t>
      </w:r>
      <w:r w:rsidRPr="000B6C67">
        <w:rPr>
          <w:rFonts w:asciiTheme="minorEastAsia" w:eastAsiaTheme="minorEastAsia" w:hAnsiTheme="minorEastAsia" w:hint="eastAsia"/>
        </w:rPr>
        <w:t>。</w:t>
      </w:r>
    </w:p>
    <w:p w:rsidR="00271C25" w:rsidRPr="00571FD0" w:rsidRDefault="00271C25" w:rsidP="00571FD0">
      <w:pPr>
        <w:ind w:firstLineChars="200" w:firstLine="640"/>
        <w:jc w:val="center"/>
        <w:rPr>
          <w:rFonts w:ascii="黑体" w:eastAsia="黑体" w:hAnsi="黑体"/>
          <w:sz w:val="32"/>
          <w:szCs w:val="32"/>
        </w:rPr>
      </w:pPr>
      <w:r w:rsidRPr="00571FD0">
        <w:rPr>
          <w:rFonts w:ascii="黑体" w:eastAsia="黑体" w:hAnsi="黑体" w:hint="eastAsia"/>
          <w:sz w:val="32"/>
          <w:szCs w:val="32"/>
        </w:rPr>
        <w:t>1.引言</w:t>
      </w:r>
    </w:p>
    <w:p w:rsidR="00271C25" w:rsidRPr="00271C25" w:rsidRDefault="00271C25" w:rsidP="00571FD0">
      <w:pPr>
        <w:ind w:firstLineChars="200" w:firstLine="480"/>
        <w:rPr>
          <w:rFonts w:asciiTheme="minorEastAsia" w:eastAsiaTheme="minorEastAsia" w:hAnsiTheme="minorEastAsia"/>
        </w:rPr>
      </w:pPr>
      <w:r w:rsidRPr="00FA1B0A">
        <w:rPr>
          <w:rFonts w:asciiTheme="minorEastAsia" w:eastAsiaTheme="minorEastAsia" w:hAnsiTheme="minorEastAsia" w:hint="eastAsia"/>
          <w:color w:val="FF0000"/>
          <w:rPrChange w:id="9" w:author="lenovo" w:date="2019-07-15T02:36:00Z">
            <w:rPr>
              <w:rFonts w:asciiTheme="minorEastAsia" w:eastAsiaTheme="minorEastAsia" w:hAnsiTheme="minorEastAsia" w:hint="eastAsia"/>
            </w:rPr>
          </w:rPrChange>
        </w:rPr>
        <w:t>神经网络</w:t>
      </w:r>
      <w:r w:rsidRPr="00271C25">
        <w:rPr>
          <w:rFonts w:asciiTheme="minorEastAsia" w:eastAsiaTheme="minorEastAsia" w:hAnsiTheme="minorEastAsia" w:hint="eastAsia"/>
        </w:rPr>
        <w:t>的最新进展已经在广泛的应用中取得了令人瞩目的成功，包括图像分类，语言表示，</w:t>
      </w:r>
      <w:r w:rsidR="00151306">
        <w:rPr>
          <w:rFonts w:asciiTheme="minorEastAsia" w:eastAsiaTheme="minorEastAsia" w:hAnsiTheme="minorEastAsia" w:hint="eastAsia"/>
        </w:rPr>
        <w:t>围棋</w:t>
      </w:r>
      <w:r w:rsidR="00151306" w:rsidRPr="00571FD0">
        <w:rPr>
          <w:rFonts w:asciiTheme="minorEastAsia" w:eastAsiaTheme="minorEastAsia" w:hAnsiTheme="minorEastAsia" w:hint="eastAsia"/>
          <w:color w:val="FF0000"/>
        </w:rPr>
        <w:t>(</w:t>
      </w:r>
      <w:r w:rsidR="00151306" w:rsidRPr="00571FD0">
        <w:rPr>
          <w:rFonts w:asciiTheme="minorEastAsia" w:eastAsiaTheme="minorEastAsia" w:hAnsiTheme="minorEastAsia"/>
          <w:color w:val="FF0000"/>
        </w:rPr>
        <w:t>?)</w:t>
      </w:r>
      <w:r w:rsidRPr="00271C25">
        <w:rPr>
          <w:rFonts w:asciiTheme="minorEastAsia" w:eastAsiaTheme="minorEastAsia" w:hAnsiTheme="minorEastAsia" w:hint="eastAsia"/>
        </w:rPr>
        <w:t>的移动选择等等（例如，[55,30,57,40,15]）。这些</w:t>
      </w:r>
      <w:r w:rsidRPr="00FA1B0A">
        <w:rPr>
          <w:rFonts w:asciiTheme="minorEastAsia" w:eastAsiaTheme="minorEastAsia" w:hAnsiTheme="minorEastAsia" w:hint="eastAsia"/>
          <w:color w:val="FF0000"/>
          <w:rPrChange w:id="10" w:author="lenovo" w:date="2019-07-15T02:36:00Z">
            <w:rPr>
              <w:rFonts w:asciiTheme="minorEastAsia" w:eastAsiaTheme="minorEastAsia" w:hAnsiTheme="minorEastAsia" w:hint="eastAsia"/>
            </w:rPr>
          </w:rPrChange>
        </w:rPr>
        <w:t>进步</w:t>
      </w:r>
      <w:r w:rsidRPr="00271C25">
        <w:rPr>
          <w:rFonts w:asciiTheme="minorEastAsia" w:eastAsiaTheme="minorEastAsia" w:hAnsiTheme="minorEastAsia" w:hint="eastAsia"/>
        </w:rPr>
        <w:t>部分</w:t>
      </w:r>
      <w:r w:rsidR="00151306">
        <w:rPr>
          <w:rFonts w:asciiTheme="minorEastAsia" w:eastAsiaTheme="minorEastAsia" w:hAnsiTheme="minorEastAsia" w:hint="eastAsia"/>
        </w:rPr>
        <w:t>原因是可获得</w:t>
      </w:r>
      <w:r w:rsidRPr="00271C25">
        <w:rPr>
          <w:rFonts w:asciiTheme="minorEastAsia" w:eastAsiaTheme="minorEastAsia" w:hAnsiTheme="minorEastAsia" w:hint="eastAsia"/>
        </w:rPr>
        <w:t>用于训练神经网络的大型且有代表性的</w:t>
      </w:r>
      <w:r w:rsidRPr="00FA1B0A">
        <w:rPr>
          <w:rFonts w:asciiTheme="minorEastAsia" w:eastAsiaTheme="minorEastAsia" w:hAnsiTheme="minorEastAsia" w:hint="eastAsia"/>
          <w:color w:val="FF0000"/>
          <w:rPrChange w:id="11" w:author="lenovo" w:date="2019-07-15T02:36:00Z">
            <w:rPr>
              <w:rFonts w:asciiTheme="minorEastAsia" w:eastAsiaTheme="minorEastAsia" w:hAnsiTheme="minorEastAsia" w:hint="eastAsia"/>
            </w:rPr>
          </w:rPrChange>
        </w:rPr>
        <w:t>数据集</w:t>
      </w:r>
      <w:r w:rsidRPr="00271C25">
        <w:rPr>
          <w:rFonts w:asciiTheme="minorEastAsia" w:eastAsiaTheme="minorEastAsia" w:hAnsiTheme="minorEastAsia" w:hint="eastAsia"/>
        </w:rPr>
        <w:t>。这些数据集通常是众包的，可能</w:t>
      </w:r>
      <w:r w:rsidRPr="00FA1B0A">
        <w:rPr>
          <w:rFonts w:asciiTheme="minorEastAsia" w:eastAsiaTheme="minorEastAsia" w:hAnsiTheme="minorEastAsia" w:hint="eastAsia"/>
          <w:color w:val="FF0000"/>
          <w:rPrChange w:id="12" w:author="lenovo" w:date="2019-07-15T02:36:00Z">
            <w:rPr>
              <w:rFonts w:asciiTheme="minorEastAsia" w:eastAsiaTheme="minorEastAsia" w:hAnsiTheme="minorEastAsia" w:hint="eastAsia"/>
            </w:rPr>
          </w:rPrChange>
        </w:rPr>
        <w:t>包含敏感信息</w:t>
      </w:r>
      <w:r w:rsidRPr="00271C25">
        <w:rPr>
          <w:rFonts w:asciiTheme="minorEastAsia" w:eastAsiaTheme="minorEastAsia" w:hAnsiTheme="minorEastAsia" w:hint="eastAsia"/>
        </w:rPr>
        <w:t>。它们的使用</w:t>
      </w:r>
      <w:r w:rsidRPr="00FA1B0A">
        <w:rPr>
          <w:rFonts w:asciiTheme="minorEastAsia" w:eastAsiaTheme="minorEastAsia" w:hAnsiTheme="minorEastAsia" w:hint="eastAsia"/>
          <w:color w:val="FF0000"/>
          <w:rPrChange w:id="13" w:author="lenovo" w:date="2019-07-15T02:36:00Z">
            <w:rPr>
              <w:rFonts w:asciiTheme="minorEastAsia" w:eastAsiaTheme="minorEastAsia" w:hAnsiTheme="minorEastAsia" w:hint="eastAsia"/>
            </w:rPr>
          </w:rPrChange>
        </w:rPr>
        <w:t>需要符合的技术应用程序的需求</w:t>
      </w:r>
      <w:r w:rsidRPr="00271C25">
        <w:rPr>
          <w:rFonts w:asciiTheme="minorEastAsia" w:eastAsiaTheme="minorEastAsia" w:hAnsiTheme="minorEastAsia" w:hint="eastAsia"/>
        </w:rPr>
        <w:t>，同时</w:t>
      </w:r>
      <w:r w:rsidRPr="00FA1B0A">
        <w:rPr>
          <w:rFonts w:asciiTheme="minorEastAsia" w:eastAsiaTheme="minorEastAsia" w:hAnsiTheme="minorEastAsia" w:hint="eastAsia"/>
          <w:color w:val="FF0000"/>
          <w:rPrChange w:id="14" w:author="lenovo" w:date="2019-07-15T02:36:00Z">
            <w:rPr>
              <w:rFonts w:asciiTheme="minorEastAsia" w:eastAsiaTheme="minorEastAsia" w:hAnsiTheme="minorEastAsia" w:hint="eastAsia"/>
            </w:rPr>
          </w:rPrChange>
        </w:rPr>
        <w:t>提供原则和严格的隐私保证</w:t>
      </w:r>
      <w:r w:rsidRPr="00271C25">
        <w:rPr>
          <w:rFonts w:asciiTheme="minorEastAsia" w:eastAsiaTheme="minorEastAsia" w:hAnsiTheme="minorEastAsia" w:hint="eastAsia"/>
        </w:rPr>
        <w:t>。</w:t>
      </w:r>
    </w:p>
    <w:p w:rsidR="00271C25" w:rsidRDefault="00271C25" w:rsidP="00271C25">
      <w:pPr>
        <w:ind w:firstLineChars="200" w:firstLine="480"/>
        <w:rPr>
          <w:rFonts w:asciiTheme="minorEastAsia" w:eastAsiaTheme="minorEastAsia" w:hAnsiTheme="minorEastAsia"/>
        </w:rPr>
      </w:pPr>
      <w:r w:rsidRPr="00271C25">
        <w:rPr>
          <w:rFonts w:asciiTheme="minorEastAsia" w:eastAsiaTheme="minorEastAsia" w:hAnsiTheme="minorEastAsia" w:hint="eastAsia"/>
        </w:rPr>
        <w:t>在本文中，我们将最</w:t>
      </w:r>
      <w:r w:rsidRPr="00FA1B0A">
        <w:rPr>
          <w:rFonts w:asciiTheme="minorEastAsia" w:eastAsiaTheme="minorEastAsia" w:hAnsiTheme="minorEastAsia" w:hint="eastAsia"/>
          <w:color w:val="FF0000"/>
          <w:rPrChange w:id="15" w:author="lenovo" w:date="2019-07-15T02:36:00Z">
            <w:rPr>
              <w:rFonts w:asciiTheme="minorEastAsia" w:eastAsiaTheme="minorEastAsia" w:hAnsiTheme="minorEastAsia" w:hint="eastAsia"/>
            </w:rPr>
          </w:rPrChange>
        </w:rPr>
        <w:t>先进的机器学习方法与先进的隐私保护机制相结</w:t>
      </w:r>
      <w:r w:rsidRPr="00271C25">
        <w:rPr>
          <w:rFonts w:asciiTheme="minorEastAsia" w:eastAsiaTheme="minorEastAsia" w:hAnsiTheme="minorEastAsia" w:hint="eastAsia"/>
        </w:rPr>
        <w:t>合，在</w:t>
      </w:r>
      <w:r w:rsidRPr="00FA1B0A">
        <w:rPr>
          <w:rFonts w:asciiTheme="minorEastAsia" w:eastAsiaTheme="minorEastAsia" w:hAnsiTheme="minorEastAsia" w:hint="eastAsia"/>
          <w:color w:val="FF0000"/>
          <w:rPrChange w:id="16" w:author="lenovo" w:date="2019-07-15T02:36:00Z">
            <w:rPr>
              <w:rFonts w:asciiTheme="minorEastAsia" w:eastAsiaTheme="minorEastAsia" w:hAnsiTheme="minorEastAsia" w:hint="eastAsia"/>
            </w:rPr>
          </w:rPrChange>
        </w:rPr>
        <w:t>适度（“单个数字”）隐私预算内训练神经网络</w:t>
      </w:r>
      <w:r w:rsidRPr="00271C25">
        <w:rPr>
          <w:rFonts w:asciiTheme="minorEastAsia" w:eastAsiaTheme="minorEastAsia" w:hAnsiTheme="minorEastAsia" w:hint="eastAsia"/>
        </w:rPr>
        <w:t>。我们处理具</w:t>
      </w:r>
      <w:r w:rsidRPr="00571FD0">
        <w:rPr>
          <w:rFonts w:asciiTheme="minorEastAsia" w:eastAsiaTheme="minorEastAsia" w:hAnsiTheme="minorEastAsia" w:hint="eastAsia"/>
          <w:color w:val="FF0000"/>
        </w:rPr>
        <w:t>有非凸目标，多个层以及数万到数百万个参数的模型</w:t>
      </w:r>
      <w:r w:rsidRPr="00271C25">
        <w:rPr>
          <w:rFonts w:asciiTheme="minorEastAsia" w:eastAsiaTheme="minorEastAsia" w:hAnsiTheme="minorEastAsia" w:hint="eastAsia"/>
        </w:rPr>
        <w:t>。 （相比之下，以前的工作在参数数量较少的凸模型上获得了很好的结果，或者处理复杂的神经网络但隐私损失很大。）为此，</w:t>
      </w:r>
      <w:r w:rsidR="007373CB" w:rsidRPr="007373CB">
        <w:rPr>
          <w:rFonts w:asciiTheme="minorEastAsia" w:eastAsiaTheme="minorEastAsia" w:hAnsiTheme="minorEastAsia" w:hint="eastAsia"/>
        </w:rPr>
        <w:t>我们开发新的算法技术，在</w:t>
      </w:r>
      <w:r w:rsidR="007373CB" w:rsidRPr="00FA1B0A">
        <w:rPr>
          <w:rFonts w:asciiTheme="minorEastAsia" w:eastAsiaTheme="minorEastAsia" w:hAnsiTheme="minorEastAsia" w:hint="eastAsia"/>
          <w:color w:val="FF0000"/>
          <w:rPrChange w:id="17" w:author="lenovo" w:date="2019-07-15T02:37:00Z">
            <w:rPr>
              <w:rFonts w:asciiTheme="minorEastAsia" w:eastAsiaTheme="minorEastAsia" w:hAnsiTheme="minorEastAsia" w:hint="eastAsia"/>
            </w:rPr>
          </w:rPrChange>
        </w:rPr>
        <w:t>差异隐私框架内对隐私成本进行精细分析，并制定谨慎的实施策略</w:t>
      </w:r>
      <w:r w:rsidR="007373CB" w:rsidRPr="007373CB">
        <w:rPr>
          <w:rFonts w:asciiTheme="minorEastAsia" w:eastAsiaTheme="minorEastAsia" w:hAnsiTheme="minorEastAsia" w:hint="eastAsia"/>
        </w:rPr>
        <w:t>：</w:t>
      </w:r>
    </w:p>
    <w:p w:rsidR="00B370E5" w:rsidRPr="00571FD0" w:rsidRDefault="00B370E5" w:rsidP="00571FD0">
      <w:pPr>
        <w:pStyle w:val="af3"/>
        <w:numPr>
          <w:ilvl w:val="0"/>
          <w:numId w:val="1"/>
        </w:numPr>
        <w:ind w:firstLineChars="0"/>
        <w:rPr>
          <w:rFonts w:asciiTheme="minorEastAsia" w:eastAsiaTheme="minorEastAsia" w:hAnsiTheme="minorEastAsia"/>
        </w:rPr>
      </w:pPr>
      <w:r w:rsidRPr="00571FD0">
        <w:rPr>
          <w:rFonts w:asciiTheme="minorEastAsia" w:eastAsiaTheme="minorEastAsia" w:hAnsiTheme="minorEastAsia" w:hint="eastAsia"/>
        </w:rPr>
        <w:t>我们证明，通过</w:t>
      </w:r>
      <w:r w:rsidRPr="00703971">
        <w:rPr>
          <w:rFonts w:asciiTheme="minorEastAsia" w:eastAsiaTheme="minorEastAsia" w:hAnsiTheme="minorEastAsia" w:hint="eastAsia"/>
          <w:color w:val="FF0000"/>
          <w:rPrChange w:id="18" w:author="lenovo" w:date="2019-07-15T02:40:00Z">
            <w:rPr>
              <w:rFonts w:asciiTheme="minorEastAsia" w:eastAsiaTheme="minorEastAsia" w:hAnsiTheme="minorEastAsia" w:hint="eastAsia"/>
            </w:rPr>
          </w:rPrChange>
        </w:rPr>
        <w:t>跟踪隐私损失的详细信息</w:t>
      </w:r>
      <w:r w:rsidRPr="00571FD0">
        <w:rPr>
          <w:rFonts w:asciiTheme="minorEastAsia" w:eastAsiaTheme="minorEastAsia" w:hAnsiTheme="minorEastAsia" w:hint="eastAsia"/>
        </w:rPr>
        <w:t>（</w:t>
      </w:r>
      <w:r w:rsidRPr="00571FD0">
        <w:rPr>
          <w:rFonts w:asciiTheme="minorEastAsia" w:eastAsiaTheme="minorEastAsia" w:hAnsiTheme="minorEastAsia" w:hint="eastAsia"/>
          <w:color w:val="FF0000"/>
        </w:rPr>
        <w:t>更高的时刻</w:t>
      </w:r>
      <w:r w:rsidR="00B63030">
        <w:rPr>
          <w:rFonts w:asciiTheme="minorEastAsia" w:eastAsiaTheme="minorEastAsia" w:hAnsiTheme="minorEastAsia" w:hint="eastAsia"/>
          <w:color w:val="FF0000"/>
        </w:rPr>
        <w:t xml:space="preserve"> ？</w:t>
      </w:r>
      <w:r w:rsidRPr="00571FD0">
        <w:rPr>
          <w:rFonts w:asciiTheme="minorEastAsia" w:eastAsiaTheme="minorEastAsia" w:hAnsiTheme="minorEastAsia" w:hint="eastAsia"/>
        </w:rPr>
        <w:t>），我们可以渐进地和经验地获得对</w:t>
      </w:r>
      <w:r w:rsidRPr="00703971">
        <w:rPr>
          <w:rFonts w:asciiTheme="minorEastAsia" w:eastAsiaTheme="minorEastAsia" w:hAnsiTheme="minorEastAsia" w:hint="eastAsia"/>
          <w:color w:val="FF0000"/>
          <w:rPrChange w:id="19" w:author="lenovo" w:date="2019-07-15T02:41:00Z">
            <w:rPr>
              <w:rFonts w:asciiTheme="minorEastAsia" w:eastAsiaTheme="minorEastAsia" w:hAnsiTheme="minorEastAsia" w:hint="eastAsia"/>
            </w:rPr>
          </w:rPrChange>
        </w:rPr>
        <w:t>整体隐私损失的更严格的估计</w:t>
      </w:r>
      <w:r w:rsidRPr="00571FD0">
        <w:rPr>
          <w:rFonts w:asciiTheme="minorEastAsia" w:eastAsiaTheme="minorEastAsia" w:hAnsiTheme="minorEastAsia" w:hint="eastAsia"/>
        </w:rPr>
        <w:t>。</w:t>
      </w:r>
    </w:p>
    <w:p w:rsidR="00B370E5" w:rsidRPr="00571FD0" w:rsidRDefault="00B370E5" w:rsidP="00571FD0">
      <w:pPr>
        <w:pStyle w:val="af3"/>
        <w:numPr>
          <w:ilvl w:val="0"/>
          <w:numId w:val="1"/>
        </w:numPr>
        <w:ind w:firstLineChars="0"/>
        <w:rPr>
          <w:rFonts w:asciiTheme="minorEastAsia" w:eastAsiaTheme="minorEastAsia" w:hAnsiTheme="minorEastAsia"/>
        </w:rPr>
      </w:pPr>
      <w:r w:rsidRPr="00571FD0">
        <w:rPr>
          <w:rFonts w:asciiTheme="minorEastAsia" w:eastAsiaTheme="minorEastAsia" w:hAnsiTheme="minorEastAsia" w:hint="eastAsia"/>
        </w:rPr>
        <w:t>我们通过引入</w:t>
      </w:r>
      <w:r w:rsidRPr="00703971">
        <w:rPr>
          <w:rFonts w:asciiTheme="minorEastAsia" w:eastAsiaTheme="minorEastAsia" w:hAnsiTheme="minorEastAsia" w:hint="eastAsia"/>
          <w:color w:val="FF0000"/>
          <w:rPrChange w:id="20" w:author="lenovo" w:date="2019-07-15T02:41:00Z">
            <w:rPr>
              <w:rFonts w:asciiTheme="minorEastAsia" w:eastAsiaTheme="minorEastAsia" w:hAnsiTheme="minorEastAsia" w:hint="eastAsia"/>
            </w:rPr>
          </w:rPrChange>
        </w:rPr>
        <w:t>新技术来提高差异</w:t>
      </w:r>
      <w:r w:rsidR="00B63030" w:rsidRPr="00703971">
        <w:rPr>
          <w:rFonts w:asciiTheme="minorEastAsia" w:eastAsiaTheme="minorEastAsia" w:hAnsiTheme="minorEastAsia" w:hint="eastAsia"/>
          <w:color w:val="FF0000"/>
          <w:rPrChange w:id="21" w:author="lenovo" w:date="2019-07-15T02:41:00Z">
            <w:rPr>
              <w:rFonts w:asciiTheme="minorEastAsia" w:eastAsiaTheme="minorEastAsia" w:hAnsiTheme="minorEastAsia" w:hint="eastAsia"/>
            </w:rPr>
          </w:rPrChange>
        </w:rPr>
        <w:t>隐私</w:t>
      </w:r>
      <w:r w:rsidRPr="00703971">
        <w:rPr>
          <w:rFonts w:asciiTheme="minorEastAsia" w:eastAsiaTheme="minorEastAsia" w:hAnsiTheme="minorEastAsia" w:hint="eastAsia"/>
          <w:color w:val="FF0000"/>
          <w:rPrChange w:id="22" w:author="lenovo" w:date="2019-07-15T02:41:00Z">
            <w:rPr>
              <w:rFonts w:asciiTheme="minorEastAsia" w:eastAsiaTheme="minorEastAsia" w:hAnsiTheme="minorEastAsia" w:hint="eastAsia"/>
            </w:rPr>
          </w:rPrChange>
        </w:rPr>
        <w:t>训练的计算效率</w:t>
      </w:r>
      <w:r w:rsidRPr="00571FD0">
        <w:rPr>
          <w:rFonts w:asciiTheme="minorEastAsia" w:eastAsiaTheme="minorEastAsia" w:hAnsiTheme="minorEastAsia" w:hint="eastAsia"/>
        </w:rPr>
        <w:t>。这些技术包括用</w:t>
      </w:r>
      <w:r w:rsidRPr="00703971">
        <w:rPr>
          <w:rFonts w:asciiTheme="minorEastAsia" w:eastAsiaTheme="minorEastAsia" w:hAnsiTheme="minorEastAsia" w:hint="eastAsia"/>
          <w:color w:val="FF0000"/>
          <w:rPrChange w:id="23" w:author="lenovo" w:date="2019-07-15T02:41:00Z">
            <w:rPr>
              <w:rFonts w:asciiTheme="minorEastAsia" w:eastAsiaTheme="minorEastAsia" w:hAnsiTheme="minorEastAsia" w:hint="eastAsia"/>
            </w:rPr>
          </w:rPrChange>
        </w:rPr>
        <w:t>于计算各个训练样例的梯度</w:t>
      </w:r>
      <w:r w:rsidRPr="00571FD0">
        <w:rPr>
          <w:rFonts w:asciiTheme="minorEastAsia" w:eastAsiaTheme="minorEastAsia" w:hAnsiTheme="minorEastAsia" w:hint="eastAsia"/>
        </w:rPr>
        <w:t>的有效算法，将</w:t>
      </w:r>
      <w:r w:rsidRPr="00703971">
        <w:rPr>
          <w:rFonts w:asciiTheme="minorEastAsia" w:eastAsiaTheme="minorEastAsia" w:hAnsiTheme="minorEastAsia" w:hint="eastAsia"/>
          <w:color w:val="FF0000"/>
          <w:rPrChange w:id="24" w:author="lenovo" w:date="2019-07-15T02:41:00Z">
            <w:rPr>
              <w:rFonts w:asciiTheme="minorEastAsia" w:eastAsiaTheme="minorEastAsia" w:hAnsiTheme="minorEastAsia" w:hint="eastAsia"/>
            </w:rPr>
          </w:rPrChange>
        </w:rPr>
        <w:t>任务细分为较小批次以减少内存占用</w:t>
      </w:r>
      <w:r w:rsidRPr="00571FD0">
        <w:rPr>
          <w:rFonts w:asciiTheme="minorEastAsia" w:eastAsiaTheme="minorEastAsia" w:hAnsiTheme="minorEastAsia" w:hint="eastAsia"/>
        </w:rPr>
        <w:t>，以及在输入层应用</w:t>
      </w:r>
      <w:r w:rsidRPr="00571FD0">
        <w:rPr>
          <w:rFonts w:asciiTheme="minorEastAsia" w:eastAsiaTheme="minorEastAsia" w:hAnsiTheme="minorEastAsia" w:hint="eastAsia"/>
          <w:color w:val="FF0000"/>
        </w:rPr>
        <w:t>差异</w:t>
      </w:r>
      <w:r w:rsidR="00B63030" w:rsidRPr="00571FD0">
        <w:rPr>
          <w:rFonts w:asciiTheme="minorEastAsia" w:eastAsiaTheme="minorEastAsia" w:hAnsiTheme="minorEastAsia" w:hint="eastAsia"/>
          <w:color w:val="FF0000"/>
        </w:rPr>
        <w:t>隐私</w:t>
      </w:r>
      <w:r w:rsidRPr="00571FD0">
        <w:rPr>
          <w:rFonts w:asciiTheme="minorEastAsia" w:eastAsiaTheme="minorEastAsia" w:hAnsiTheme="minorEastAsia" w:hint="eastAsia"/>
          <w:color w:val="FF0000"/>
        </w:rPr>
        <w:t>主投影</w:t>
      </w:r>
      <w:r w:rsidRPr="00571FD0">
        <w:rPr>
          <w:rFonts w:asciiTheme="minorEastAsia" w:eastAsiaTheme="minorEastAsia" w:hAnsiTheme="minorEastAsia" w:hint="eastAsia"/>
        </w:rPr>
        <w:t>。</w:t>
      </w:r>
    </w:p>
    <w:p w:rsidR="00B370E5" w:rsidRPr="00571FD0" w:rsidRDefault="00B370E5" w:rsidP="00571FD0">
      <w:pPr>
        <w:pStyle w:val="af3"/>
        <w:numPr>
          <w:ilvl w:val="0"/>
          <w:numId w:val="1"/>
        </w:numPr>
        <w:ind w:firstLineChars="0"/>
        <w:rPr>
          <w:rFonts w:asciiTheme="minorEastAsia" w:eastAsiaTheme="minorEastAsia" w:hAnsiTheme="minorEastAsia"/>
        </w:rPr>
      </w:pPr>
      <w:r w:rsidRPr="00571FD0">
        <w:rPr>
          <w:rFonts w:asciiTheme="minorEastAsia" w:eastAsiaTheme="minorEastAsia" w:hAnsiTheme="minorEastAsia" w:hint="eastAsia"/>
        </w:rPr>
        <w:t>我们建立</w:t>
      </w:r>
      <w:r w:rsidR="00DB3B1B">
        <w:rPr>
          <w:rFonts w:asciiTheme="minorEastAsia" w:eastAsiaTheme="minorEastAsia" w:hAnsiTheme="minorEastAsia" w:hint="eastAsia"/>
        </w:rPr>
        <w:t>在</w:t>
      </w:r>
      <w:r w:rsidRPr="00571FD0">
        <w:rPr>
          <w:rFonts w:asciiTheme="minorEastAsia" w:eastAsiaTheme="minorEastAsia" w:hAnsiTheme="minorEastAsia" w:hint="eastAsia"/>
        </w:rPr>
        <w:t>机器学习框架</w:t>
      </w:r>
      <w:r w:rsidRPr="00703971">
        <w:rPr>
          <w:rFonts w:asciiTheme="minorEastAsia" w:eastAsiaTheme="minorEastAsia" w:hAnsiTheme="minorEastAsia" w:hint="eastAsia"/>
          <w:color w:val="FF0000"/>
          <w:rPrChange w:id="25" w:author="lenovo" w:date="2019-07-15T02:42:00Z">
            <w:rPr>
              <w:rFonts w:asciiTheme="minorEastAsia" w:eastAsiaTheme="minorEastAsia" w:hAnsiTheme="minorEastAsia" w:hint="eastAsia"/>
            </w:rPr>
          </w:rPrChange>
        </w:rPr>
        <w:t>TensorFlow</w:t>
      </w:r>
      <w:r w:rsidRPr="00571FD0">
        <w:rPr>
          <w:rFonts w:asciiTheme="minorEastAsia" w:eastAsiaTheme="minorEastAsia" w:hAnsiTheme="minorEastAsia" w:hint="eastAsia"/>
        </w:rPr>
        <w:t>[3]</w:t>
      </w:r>
      <w:r w:rsidR="00DB3B1B">
        <w:rPr>
          <w:rFonts w:asciiTheme="minorEastAsia" w:eastAsiaTheme="minorEastAsia" w:hAnsiTheme="minorEastAsia" w:hint="eastAsia"/>
        </w:rPr>
        <w:t>上</w:t>
      </w:r>
      <w:r w:rsidRPr="00571FD0">
        <w:rPr>
          <w:rFonts w:asciiTheme="minorEastAsia" w:eastAsiaTheme="minorEastAsia" w:hAnsiTheme="minorEastAsia" w:hint="eastAsia"/>
        </w:rPr>
        <w:t>，用于</w:t>
      </w:r>
      <w:r w:rsidRPr="00703971">
        <w:rPr>
          <w:rFonts w:asciiTheme="minorEastAsia" w:eastAsiaTheme="minorEastAsia" w:hAnsiTheme="minorEastAsia" w:hint="eastAsia"/>
          <w:color w:val="FF0000"/>
          <w:rPrChange w:id="26" w:author="lenovo" w:date="2019-07-15T02:41:00Z">
            <w:rPr>
              <w:rFonts w:asciiTheme="minorEastAsia" w:eastAsiaTheme="minorEastAsia" w:hAnsiTheme="minorEastAsia" w:hint="eastAsia"/>
            </w:rPr>
          </w:rPrChange>
        </w:rPr>
        <w:t>训练具有差异隐私的模型</w:t>
      </w:r>
      <w:r w:rsidRPr="00571FD0">
        <w:rPr>
          <w:rFonts w:asciiTheme="minorEastAsia" w:eastAsiaTheme="minorEastAsia" w:hAnsiTheme="minorEastAsia" w:hint="eastAsia"/>
        </w:rPr>
        <w:t>。我们在两个标准图像分类任务</w:t>
      </w:r>
      <w:r w:rsidRPr="00703971">
        <w:rPr>
          <w:rFonts w:asciiTheme="minorEastAsia" w:eastAsiaTheme="minorEastAsia" w:hAnsiTheme="minorEastAsia" w:hint="eastAsia"/>
          <w:color w:val="FF0000"/>
          <w:rPrChange w:id="27" w:author="lenovo" w:date="2019-07-15T02:42:00Z">
            <w:rPr>
              <w:rFonts w:asciiTheme="minorEastAsia" w:eastAsiaTheme="minorEastAsia" w:hAnsiTheme="minorEastAsia" w:hint="eastAsia"/>
            </w:rPr>
          </w:rPrChange>
        </w:rPr>
        <w:t>MNIST</w:t>
      </w:r>
      <w:r w:rsidRPr="00571FD0">
        <w:rPr>
          <w:rFonts w:asciiTheme="minorEastAsia" w:eastAsiaTheme="minorEastAsia" w:hAnsiTheme="minorEastAsia" w:hint="eastAsia"/>
        </w:rPr>
        <w:t>和</w:t>
      </w:r>
      <w:r w:rsidRPr="00703971">
        <w:rPr>
          <w:rFonts w:asciiTheme="minorEastAsia" w:eastAsiaTheme="minorEastAsia" w:hAnsiTheme="minorEastAsia" w:hint="eastAsia"/>
          <w:color w:val="FF0000"/>
          <w:rPrChange w:id="28" w:author="lenovo" w:date="2019-07-15T02:42:00Z">
            <w:rPr>
              <w:rFonts w:asciiTheme="minorEastAsia" w:eastAsiaTheme="minorEastAsia" w:hAnsiTheme="minorEastAsia" w:hint="eastAsia"/>
            </w:rPr>
          </w:rPrChange>
        </w:rPr>
        <w:t>CIFAR-10</w:t>
      </w:r>
      <w:r w:rsidRPr="00571FD0">
        <w:rPr>
          <w:rFonts w:asciiTheme="minorEastAsia" w:eastAsiaTheme="minorEastAsia" w:hAnsiTheme="minorEastAsia" w:hint="eastAsia"/>
        </w:rPr>
        <w:t>上</w:t>
      </w:r>
      <w:r w:rsidRPr="00703971">
        <w:rPr>
          <w:rFonts w:asciiTheme="minorEastAsia" w:eastAsiaTheme="minorEastAsia" w:hAnsiTheme="minorEastAsia" w:hint="eastAsia"/>
          <w:color w:val="FF0000"/>
          <w:rPrChange w:id="29" w:author="lenovo" w:date="2019-07-15T02:41:00Z">
            <w:rPr>
              <w:rFonts w:asciiTheme="minorEastAsia" w:eastAsiaTheme="minorEastAsia" w:hAnsiTheme="minorEastAsia" w:hint="eastAsia"/>
            </w:rPr>
          </w:rPrChange>
        </w:rPr>
        <w:t>评估</w:t>
      </w:r>
      <w:r w:rsidRPr="00571FD0">
        <w:rPr>
          <w:rFonts w:asciiTheme="minorEastAsia" w:eastAsiaTheme="minorEastAsia" w:hAnsiTheme="minorEastAsia" w:hint="eastAsia"/>
        </w:rPr>
        <w:t>我们的方法。我们选择这两项任务是因为它们基于公共数据集，并且在机器学习中作为基准有很长的</w:t>
      </w:r>
      <w:r w:rsidR="00DB3B1B">
        <w:rPr>
          <w:rFonts w:asciiTheme="minorEastAsia" w:eastAsiaTheme="minorEastAsia" w:hAnsiTheme="minorEastAsia" w:hint="eastAsia"/>
        </w:rPr>
        <w:t>历史</w:t>
      </w:r>
      <w:r w:rsidRPr="00571FD0">
        <w:rPr>
          <w:rFonts w:asciiTheme="minorEastAsia" w:eastAsiaTheme="minorEastAsia" w:hAnsiTheme="minorEastAsia" w:hint="eastAsia"/>
        </w:rPr>
        <w:t>。我们的</w:t>
      </w:r>
      <w:r w:rsidRPr="00B370E5">
        <w:rPr>
          <w:rFonts w:asciiTheme="minorEastAsia" w:eastAsiaTheme="minorEastAsia" w:hAnsiTheme="minorEastAsia" w:hint="eastAsia"/>
        </w:rPr>
        <w:t>经验表明，</w:t>
      </w:r>
      <w:r w:rsidRPr="00703971">
        <w:rPr>
          <w:rFonts w:asciiTheme="minorEastAsia" w:eastAsiaTheme="minorEastAsia" w:hAnsiTheme="minorEastAsia" w:hint="eastAsia"/>
          <w:color w:val="FF0000"/>
          <w:rPrChange w:id="30" w:author="lenovo" w:date="2019-07-15T02:42:00Z">
            <w:rPr>
              <w:rFonts w:asciiTheme="minorEastAsia" w:eastAsiaTheme="minorEastAsia" w:hAnsiTheme="minorEastAsia" w:hint="eastAsia"/>
            </w:rPr>
          </w:rPrChange>
        </w:rPr>
        <w:t>深度神经网络的隐私保护可以在软件复杂性，培训效率和模型质量方面以适度的成本实现</w:t>
      </w:r>
      <w:r w:rsidRPr="00571FD0">
        <w:rPr>
          <w:rFonts w:asciiTheme="minorEastAsia" w:eastAsiaTheme="minorEastAsia" w:hAnsiTheme="minorEastAsia" w:hint="eastAsia"/>
        </w:rPr>
        <w:t>。</w:t>
      </w:r>
    </w:p>
    <w:p w:rsidR="00B370E5" w:rsidRDefault="00DB3B1B" w:rsidP="00B370E5">
      <w:pPr>
        <w:ind w:firstLineChars="200" w:firstLine="480"/>
        <w:rPr>
          <w:rFonts w:asciiTheme="minorEastAsia" w:eastAsiaTheme="minorEastAsia" w:hAnsiTheme="minorEastAsia"/>
        </w:rPr>
      </w:pPr>
      <w:r w:rsidRPr="00DB3B1B">
        <w:rPr>
          <w:rFonts w:asciiTheme="minorEastAsia" w:eastAsiaTheme="minorEastAsia" w:hAnsiTheme="minorEastAsia" w:hint="eastAsia"/>
        </w:rPr>
        <w:t>机器学习系统通常包括有助于保护其训练数据的元素。 特别地，旨在避免过度拟合用于训练的示例的</w:t>
      </w:r>
      <w:r w:rsidRPr="00703971">
        <w:rPr>
          <w:rFonts w:asciiTheme="minorEastAsia" w:eastAsiaTheme="minorEastAsia" w:hAnsiTheme="minorEastAsia" w:hint="eastAsia"/>
          <w:color w:val="FF0000"/>
          <w:rPrChange w:id="31" w:author="lenovo" w:date="2019-07-15T02:43:00Z">
            <w:rPr>
              <w:rFonts w:asciiTheme="minorEastAsia" w:eastAsiaTheme="minorEastAsia" w:hAnsiTheme="minorEastAsia" w:hint="eastAsia"/>
            </w:rPr>
          </w:rPrChange>
        </w:rPr>
        <w:t>正则化技术可能隐藏那些示例的细节</w:t>
      </w:r>
      <w:r w:rsidRPr="00DB3B1B">
        <w:rPr>
          <w:rFonts w:asciiTheme="minorEastAsia" w:eastAsiaTheme="minorEastAsia" w:hAnsiTheme="minorEastAsia" w:hint="eastAsia"/>
        </w:rPr>
        <w:t>。 另一方面，解释深度神经网络中的内部表示是众所周知的困难，并</w:t>
      </w:r>
      <w:r w:rsidRPr="00571FD0">
        <w:rPr>
          <w:rFonts w:asciiTheme="minorEastAsia" w:eastAsiaTheme="minorEastAsia" w:hAnsiTheme="minorEastAsia" w:hint="eastAsia"/>
          <w:color w:val="FF0000"/>
        </w:rPr>
        <w:t>且它们的大容量需要这些表示可能潜在地编码至少一些训练数据的精细细节</w:t>
      </w:r>
      <w:r w:rsidR="00DD27EC" w:rsidRPr="00571FD0">
        <w:rPr>
          <w:rFonts w:asciiTheme="minorEastAsia" w:eastAsiaTheme="minorEastAsia" w:hAnsiTheme="minorEastAsia" w:hint="eastAsia"/>
          <w:color w:val="FF0000"/>
        </w:rPr>
        <w:t>（？）</w:t>
      </w:r>
      <w:r w:rsidRPr="00DB3B1B">
        <w:rPr>
          <w:rFonts w:asciiTheme="minorEastAsia" w:eastAsiaTheme="minorEastAsia" w:hAnsiTheme="minorEastAsia" w:hint="eastAsia"/>
        </w:rPr>
        <w:t>。 在某些情况下，</w:t>
      </w:r>
      <w:r w:rsidRPr="00703971">
        <w:rPr>
          <w:rFonts w:asciiTheme="minorEastAsia" w:eastAsiaTheme="minorEastAsia" w:hAnsiTheme="minorEastAsia" w:hint="eastAsia"/>
          <w:color w:val="FF0000"/>
          <w:rPrChange w:id="32" w:author="lenovo" w:date="2019-07-15T02:43:00Z">
            <w:rPr>
              <w:rFonts w:asciiTheme="minorEastAsia" w:eastAsiaTheme="minorEastAsia" w:hAnsiTheme="minorEastAsia" w:hint="eastAsia"/>
            </w:rPr>
          </w:rPrChange>
        </w:rPr>
        <w:t>确定的对手可能能够提取部分训练数据</w:t>
      </w:r>
      <w:r w:rsidRPr="00DB3B1B">
        <w:rPr>
          <w:rFonts w:asciiTheme="minorEastAsia" w:eastAsiaTheme="minorEastAsia" w:hAnsiTheme="minorEastAsia" w:hint="eastAsia"/>
        </w:rPr>
        <w:t>。 例如，</w:t>
      </w:r>
      <w:r w:rsidRPr="00571FD0">
        <w:rPr>
          <w:rFonts w:asciiTheme="minorEastAsia" w:eastAsiaTheme="minorEastAsia" w:hAnsiTheme="minorEastAsia" w:hint="eastAsia"/>
          <w:color w:val="FF0000"/>
        </w:rPr>
        <w:t>Fredrikson等人演示了一种模型反转攻击，可以从面部识别系统中恢复图像[26]。</w:t>
      </w:r>
    </w:p>
    <w:p w:rsidR="00DD27EC" w:rsidRPr="00DD27EC" w:rsidRDefault="00DD27EC" w:rsidP="00571FD0">
      <w:pPr>
        <w:ind w:firstLineChars="200" w:firstLine="480"/>
        <w:rPr>
          <w:rFonts w:asciiTheme="minorEastAsia" w:eastAsiaTheme="minorEastAsia" w:hAnsiTheme="minorEastAsia"/>
        </w:rPr>
      </w:pPr>
      <w:r w:rsidRPr="00DD27EC">
        <w:rPr>
          <w:rFonts w:asciiTheme="minorEastAsia" w:eastAsiaTheme="minorEastAsia" w:hAnsiTheme="minorEastAsia" w:hint="eastAsia"/>
        </w:rPr>
        <w:t>虽然</w:t>
      </w:r>
      <w:r w:rsidRPr="00463CD8">
        <w:rPr>
          <w:rFonts w:asciiTheme="minorEastAsia" w:eastAsiaTheme="minorEastAsia" w:hAnsiTheme="minorEastAsia" w:hint="eastAsia"/>
          <w:color w:val="FF0000"/>
          <w:rPrChange w:id="33" w:author="lenovo" w:date="2019-07-15T02:49:00Z">
            <w:rPr>
              <w:rFonts w:asciiTheme="minorEastAsia" w:eastAsiaTheme="minorEastAsia" w:hAnsiTheme="minorEastAsia" w:hint="eastAsia"/>
            </w:rPr>
          </w:rPrChange>
        </w:rPr>
        <w:t>模型反转攻</w:t>
      </w:r>
      <w:r w:rsidRPr="00DD27EC">
        <w:rPr>
          <w:rFonts w:asciiTheme="minorEastAsia" w:eastAsiaTheme="minorEastAsia" w:hAnsiTheme="minorEastAsia" w:hint="eastAsia"/>
        </w:rPr>
        <w:t>击只需要“黑盒”访问训练模型（即通过输入和输出与模型交互），但我们认为对手具有额外的功能，</w:t>
      </w:r>
      <w:r w:rsidRPr="00571FD0">
        <w:rPr>
          <w:rFonts w:asciiTheme="minorEastAsia" w:eastAsiaTheme="minorEastAsia" w:hAnsiTheme="minorEastAsia" w:hint="eastAsia"/>
          <w:color w:val="FF0000"/>
        </w:rPr>
        <w:t>就像Shokri和Shmatikov [52]</w:t>
      </w:r>
      <w:r w:rsidRPr="00DD27EC">
        <w:rPr>
          <w:rFonts w:asciiTheme="minorEastAsia" w:eastAsiaTheme="minorEastAsia" w:hAnsiTheme="minorEastAsia" w:hint="eastAsia"/>
        </w:rPr>
        <w:t>。我们的方法</w:t>
      </w:r>
      <w:r w:rsidRPr="00703971">
        <w:rPr>
          <w:rFonts w:asciiTheme="minorEastAsia" w:eastAsiaTheme="minorEastAsia" w:hAnsiTheme="minorEastAsia" w:hint="eastAsia"/>
          <w:color w:val="FF0000"/>
          <w:rPrChange w:id="34" w:author="lenovo" w:date="2019-07-15T02:45:00Z">
            <w:rPr>
              <w:rFonts w:asciiTheme="minorEastAsia" w:eastAsiaTheme="minorEastAsia" w:hAnsiTheme="minorEastAsia" w:hint="eastAsia"/>
            </w:rPr>
          </w:rPrChange>
        </w:rPr>
        <w:t>提供保护对抗强大的充分了解培训机制和访问模型的参数的对手</w:t>
      </w:r>
      <w:r w:rsidRPr="00DD27EC">
        <w:rPr>
          <w:rFonts w:asciiTheme="minorEastAsia" w:eastAsiaTheme="minorEastAsia" w:hAnsiTheme="minorEastAsia" w:hint="eastAsia"/>
        </w:rPr>
        <w:t>。这种保护特别适用于移动电话，平板电脑和其他设备上的机器学习应用。在设</w:t>
      </w:r>
      <w:r w:rsidRPr="00703971">
        <w:rPr>
          <w:rFonts w:asciiTheme="minorEastAsia" w:eastAsiaTheme="minorEastAsia" w:hAnsiTheme="minorEastAsia" w:hint="eastAsia"/>
          <w:color w:val="FF0000"/>
          <w:rPrChange w:id="35" w:author="lenovo" w:date="2019-07-15T02:46:00Z">
            <w:rPr>
              <w:rFonts w:asciiTheme="minorEastAsia" w:eastAsiaTheme="minorEastAsia" w:hAnsiTheme="minorEastAsia" w:hint="eastAsia"/>
            </w:rPr>
          </w:rPrChange>
        </w:rPr>
        <w:t>备上存储模型</w:t>
      </w:r>
      <w:r w:rsidRPr="00DD27EC">
        <w:rPr>
          <w:rFonts w:asciiTheme="minorEastAsia" w:eastAsiaTheme="minorEastAsia" w:hAnsiTheme="minorEastAsia" w:hint="eastAsia"/>
        </w:rPr>
        <w:t>可以实现节能，低延迟的推理，并且可以</w:t>
      </w:r>
      <w:r w:rsidRPr="00703971">
        <w:rPr>
          <w:rFonts w:asciiTheme="minorEastAsia" w:eastAsiaTheme="minorEastAsia" w:hAnsiTheme="minorEastAsia" w:hint="eastAsia"/>
          <w:color w:val="FF0000"/>
          <w:rPrChange w:id="36" w:author="lenovo" w:date="2019-07-15T02:46:00Z">
            <w:rPr>
              <w:rFonts w:asciiTheme="minorEastAsia" w:eastAsiaTheme="minorEastAsia" w:hAnsiTheme="minorEastAsia" w:hint="eastAsia"/>
            </w:rPr>
          </w:rPrChange>
        </w:rPr>
        <w:t>有助于隐私</w:t>
      </w:r>
      <w:r w:rsidRPr="00DD27EC">
        <w:rPr>
          <w:rFonts w:asciiTheme="minorEastAsia" w:eastAsiaTheme="minorEastAsia" w:hAnsiTheme="minorEastAsia" w:hint="eastAsia"/>
        </w:rPr>
        <w:t>，因为推理不需要将用户数据传送到中央服务器;另一方面，我们必须假设</w:t>
      </w:r>
      <w:r w:rsidRPr="00703971">
        <w:rPr>
          <w:rFonts w:asciiTheme="minorEastAsia" w:eastAsiaTheme="minorEastAsia" w:hAnsiTheme="minorEastAsia" w:hint="eastAsia"/>
          <w:color w:val="FF0000"/>
          <w:rPrChange w:id="37" w:author="lenovo" w:date="2019-07-15T02:46:00Z">
            <w:rPr>
              <w:rFonts w:asciiTheme="minorEastAsia" w:eastAsiaTheme="minorEastAsia" w:hAnsiTheme="minorEastAsia" w:hint="eastAsia"/>
            </w:rPr>
          </w:rPrChange>
        </w:rPr>
        <w:t>模型参数本身可能会受到敌意检查</w:t>
      </w:r>
      <w:r w:rsidRPr="00DD27EC">
        <w:rPr>
          <w:rFonts w:asciiTheme="minorEastAsia" w:eastAsiaTheme="minorEastAsia" w:hAnsiTheme="minorEastAsia" w:hint="eastAsia"/>
        </w:rPr>
        <w:t>。此外，当我们关注</w:t>
      </w:r>
      <w:r w:rsidRPr="00571FD0">
        <w:rPr>
          <w:rFonts w:asciiTheme="minorEastAsia" w:eastAsiaTheme="minorEastAsia" w:hAnsiTheme="minorEastAsia" w:hint="eastAsia"/>
          <w:color w:val="7030A0"/>
        </w:rPr>
        <w:t>保</w:t>
      </w:r>
      <w:r w:rsidR="0032185D" w:rsidRPr="00571FD0">
        <w:rPr>
          <w:rFonts w:asciiTheme="minorEastAsia" w:eastAsiaTheme="minorEastAsia" w:hAnsiTheme="minorEastAsia" w:hint="eastAsia"/>
          <w:color w:val="7030A0"/>
        </w:rPr>
        <w:t>护</w:t>
      </w:r>
      <w:r w:rsidRPr="00DD27EC">
        <w:rPr>
          <w:rFonts w:asciiTheme="minorEastAsia" w:eastAsiaTheme="minorEastAsia" w:hAnsiTheme="minorEastAsia" w:hint="eastAsia"/>
        </w:rPr>
        <w:t>训练数据中一条记录的隐私时，我们</w:t>
      </w:r>
      <w:r w:rsidRPr="00463CD8">
        <w:rPr>
          <w:rFonts w:asciiTheme="minorEastAsia" w:eastAsiaTheme="minorEastAsia" w:hAnsiTheme="minorEastAsia" w:hint="eastAsia"/>
          <w:color w:val="FF0000"/>
          <w:rPrChange w:id="38" w:author="lenovo" w:date="2019-07-15T02:46:00Z">
            <w:rPr>
              <w:rFonts w:asciiTheme="minorEastAsia" w:eastAsiaTheme="minorEastAsia" w:hAnsiTheme="minorEastAsia" w:hint="eastAsia"/>
            </w:rPr>
          </w:rPrChange>
        </w:rPr>
        <w:t>允许对手控制一些甚至所有其余训练数据的可能性</w:t>
      </w:r>
      <w:r w:rsidRPr="00DD27EC">
        <w:rPr>
          <w:rFonts w:asciiTheme="minorEastAsia" w:eastAsiaTheme="minorEastAsia" w:hAnsiTheme="minorEastAsia" w:hint="eastAsia"/>
        </w:rPr>
        <w:t>。在实践中，不能总是排除这种可能性，例如当数据是众包时。</w:t>
      </w:r>
    </w:p>
    <w:p w:rsidR="00DD27EC" w:rsidRDefault="00DD27EC" w:rsidP="00DD27EC">
      <w:pPr>
        <w:ind w:firstLineChars="200" w:firstLine="480"/>
        <w:rPr>
          <w:rFonts w:asciiTheme="minorEastAsia" w:eastAsiaTheme="minorEastAsia" w:hAnsiTheme="minorEastAsia"/>
        </w:rPr>
      </w:pPr>
      <w:r w:rsidRPr="00DD27EC">
        <w:rPr>
          <w:rFonts w:asciiTheme="minorEastAsia" w:eastAsiaTheme="minorEastAsia" w:hAnsiTheme="minorEastAsia" w:hint="eastAsia"/>
        </w:rPr>
        <w:t>下一节将回顾深度学习和差异隐私的背景知识。第3节和第4节解释了我们的方法和实施。第5节描述了我们的实验结果。第6节讨论相关工作，第7节总结。延期证明出现在论文的完整版本中[4]。</w:t>
      </w:r>
    </w:p>
    <w:p w:rsidR="00246741" w:rsidRPr="00571FD0" w:rsidRDefault="00246741" w:rsidP="00571FD0">
      <w:pPr>
        <w:ind w:firstLineChars="200" w:firstLine="640"/>
        <w:jc w:val="center"/>
        <w:rPr>
          <w:rFonts w:ascii="黑体" w:eastAsia="黑体" w:hAnsi="黑体"/>
          <w:sz w:val="32"/>
          <w:szCs w:val="32"/>
        </w:rPr>
      </w:pPr>
      <w:r w:rsidRPr="00571FD0">
        <w:rPr>
          <w:rFonts w:ascii="黑体" w:eastAsia="黑体" w:hAnsi="黑体" w:hint="eastAsia"/>
          <w:sz w:val="32"/>
          <w:szCs w:val="32"/>
        </w:rPr>
        <w:lastRenderedPageBreak/>
        <w:t>2.背景</w:t>
      </w:r>
    </w:p>
    <w:p w:rsidR="00246741" w:rsidRPr="00246741" w:rsidRDefault="00246741" w:rsidP="00246741">
      <w:pPr>
        <w:ind w:firstLineChars="200" w:firstLine="480"/>
        <w:rPr>
          <w:rFonts w:asciiTheme="minorEastAsia" w:eastAsiaTheme="minorEastAsia" w:hAnsiTheme="minorEastAsia"/>
        </w:rPr>
      </w:pPr>
      <w:r w:rsidRPr="00246741">
        <w:rPr>
          <w:rFonts w:asciiTheme="minorEastAsia" w:eastAsiaTheme="minorEastAsia" w:hAnsiTheme="minorEastAsia" w:hint="eastAsia"/>
        </w:rPr>
        <w:t>在本节中，我们简要回顾一下</w:t>
      </w:r>
      <w:r w:rsidRPr="00571FD0">
        <w:rPr>
          <w:rFonts w:asciiTheme="minorEastAsia" w:eastAsiaTheme="minorEastAsia" w:hAnsiTheme="minorEastAsia" w:hint="eastAsia"/>
          <w:b/>
          <w:bCs/>
          <w:color w:val="FF0000"/>
        </w:rPr>
        <w:t>差分隐私的定义</w:t>
      </w:r>
      <w:r w:rsidRPr="00246741">
        <w:rPr>
          <w:rFonts w:asciiTheme="minorEastAsia" w:eastAsiaTheme="minorEastAsia" w:hAnsiTheme="minorEastAsia" w:hint="eastAsia"/>
        </w:rPr>
        <w:t>，介绍</w:t>
      </w:r>
      <w:r w:rsidRPr="00571FD0">
        <w:rPr>
          <w:rFonts w:asciiTheme="minorEastAsia" w:eastAsiaTheme="minorEastAsia" w:hAnsiTheme="minorEastAsia" w:hint="eastAsia"/>
          <w:b/>
          <w:bCs/>
          <w:color w:val="FF0000"/>
        </w:rPr>
        <w:t>高斯机制</w:t>
      </w:r>
      <w:r w:rsidRPr="00246741">
        <w:rPr>
          <w:rFonts w:asciiTheme="minorEastAsia" w:eastAsiaTheme="minorEastAsia" w:hAnsiTheme="minorEastAsia" w:hint="eastAsia"/>
        </w:rPr>
        <w:t>和</w:t>
      </w:r>
      <w:r w:rsidRPr="00571FD0">
        <w:rPr>
          <w:rFonts w:asciiTheme="minorEastAsia" w:eastAsiaTheme="minorEastAsia" w:hAnsiTheme="minorEastAsia" w:hint="eastAsia"/>
          <w:b/>
          <w:bCs/>
          <w:color w:val="FF0000"/>
        </w:rPr>
        <w:t>组成定理</w:t>
      </w:r>
      <w:r w:rsidRPr="00246741">
        <w:rPr>
          <w:rFonts w:asciiTheme="minorEastAsia" w:eastAsiaTheme="minorEastAsia" w:hAnsiTheme="minorEastAsia" w:hint="eastAsia"/>
        </w:rPr>
        <w:t>，以及</w:t>
      </w:r>
      <w:r w:rsidRPr="00571FD0">
        <w:rPr>
          <w:rFonts w:asciiTheme="minorEastAsia" w:eastAsiaTheme="minorEastAsia" w:hAnsiTheme="minorEastAsia" w:hint="eastAsia"/>
          <w:b/>
          <w:bCs/>
          <w:color w:val="FF0000"/>
        </w:rPr>
        <w:t>深度学习的基本原理</w:t>
      </w:r>
      <w:r w:rsidRPr="00246741">
        <w:rPr>
          <w:rFonts w:asciiTheme="minorEastAsia" w:eastAsiaTheme="minorEastAsia" w:hAnsiTheme="minorEastAsia" w:hint="eastAsia"/>
        </w:rPr>
        <w:t>概述。</w:t>
      </w:r>
    </w:p>
    <w:p w:rsidR="00246741" w:rsidRPr="00571FD0" w:rsidRDefault="00246741" w:rsidP="00571FD0">
      <w:pPr>
        <w:ind w:firstLineChars="200" w:firstLine="600"/>
        <w:jc w:val="center"/>
        <w:rPr>
          <w:rFonts w:ascii="黑体" w:eastAsia="黑体" w:hAnsi="黑体"/>
          <w:sz w:val="30"/>
          <w:szCs w:val="30"/>
        </w:rPr>
      </w:pPr>
      <w:r w:rsidRPr="00571FD0">
        <w:rPr>
          <w:rFonts w:ascii="黑体" w:eastAsia="黑体" w:hAnsi="黑体" w:hint="eastAsia"/>
          <w:sz w:val="30"/>
          <w:szCs w:val="30"/>
        </w:rPr>
        <w:t>2.1差异隐私</w:t>
      </w:r>
    </w:p>
    <w:p w:rsidR="00246741" w:rsidRPr="00246741" w:rsidRDefault="00246741" w:rsidP="00246741">
      <w:pPr>
        <w:ind w:firstLineChars="200" w:firstLine="480"/>
        <w:rPr>
          <w:rFonts w:asciiTheme="minorEastAsia" w:eastAsiaTheme="minorEastAsia" w:hAnsiTheme="minorEastAsia"/>
        </w:rPr>
      </w:pPr>
      <w:r w:rsidRPr="00246741">
        <w:rPr>
          <w:rFonts w:asciiTheme="minorEastAsia" w:eastAsiaTheme="minorEastAsia" w:hAnsiTheme="minorEastAsia" w:hint="eastAsia"/>
        </w:rPr>
        <w:t xml:space="preserve">差异隐私[21,18,22]构成了聚合数据库上算法的隐私保证的强标准。 它是根据相邻数据库的特定于应用程序的概念定义的。 例如，在我们的实验中，每个训练数据集都是一组图像标签对; </w:t>
      </w:r>
      <w:r w:rsidRPr="00571FD0">
        <w:rPr>
          <w:rFonts w:asciiTheme="minorEastAsia" w:eastAsiaTheme="minorEastAsia" w:hAnsiTheme="minorEastAsia" w:hint="eastAsia"/>
          <w:color w:val="FF0000"/>
        </w:rPr>
        <w:t>我们说如果它们在单个条目中不同，则这两个集合是相邻的，也就是说，如果一个图像标签对存在于一个集合中而在另一个集合中不存在</w:t>
      </w:r>
      <w:r w:rsidRPr="00246741">
        <w:rPr>
          <w:rFonts w:asciiTheme="minorEastAsia" w:eastAsiaTheme="minorEastAsia" w:hAnsiTheme="minorEastAsia" w:hint="eastAsia"/>
        </w:rPr>
        <w:t>。</w:t>
      </w:r>
    </w:p>
    <w:p w:rsidR="0032185D" w:rsidRDefault="00246741" w:rsidP="00246741">
      <w:pPr>
        <w:ind w:firstLineChars="200" w:firstLine="480"/>
        <w:rPr>
          <w:rFonts w:asciiTheme="minorEastAsia" w:eastAsiaTheme="minorEastAsia" w:hAnsiTheme="minorEastAsia"/>
        </w:rPr>
      </w:pPr>
      <w:r w:rsidRPr="00571FD0">
        <w:rPr>
          <w:rFonts w:asciiTheme="minorEastAsia" w:eastAsiaTheme="minorEastAsia" w:hAnsiTheme="minorEastAsia" w:hint="eastAsia"/>
          <w:i/>
          <w:iCs/>
        </w:rPr>
        <w:t>定义</w:t>
      </w:r>
      <w:r w:rsidRPr="00571FD0">
        <w:rPr>
          <w:rFonts w:asciiTheme="minorEastAsia" w:eastAsiaTheme="minorEastAsia" w:hAnsiTheme="minorEastAsia"/>
          <w:i/>
          <w:iCs/>
        </w:rPr>
        <w:t>1</w:t>
      </w:r>
      <w:r w:rsidRPr="00246741">
        <w:rPr>
          <w:rFonts w:asciiTheme="minorEastAsia" w:eastAsiaTheme="minorEastAsia" w:hAnsiTheme="minorEastAsia"/>
        </w:rPr>
        <w:t>.</w:t>
      </w:r>
      <w:r w:rsidRPr="00246741">
        <w:rPr>
          <w:rFonts w:asciiTheme="minorEastAsia" w:eastAsiaTheme="minorEastAsia" w:hAnsiTheme="minorEastAsia" w:hint="eastAsia"/>
        </w:rPr>
        <w:t>随机机制</w:t>
      </w:r>
      <w:r w:rsidRPr="00246741">
        <w:rPr>
          <w:rFonts w:asciiTheme="minorEastAsia" w:eastAsiaTheme="minorEastAsia" w:hAnsiTheme="minorEastAsia"/>
        </w:rPr>
        <w:t>M</w:t>
      </w:r>
      <w:r w:rsidRPr="00246741">
        <w:rPr>
          <w:rFonts w:asciiTheme="minorEastAsia" w:eastAsiaTheme="minorEastAsia" w:hAnsiTheme="minorEastAsia" w:hint="eastAsia"/>
        </w:rPr>
        <w:t>：</w:t>
      </w:r>
      <w:r w:rsidRPr="00246741">
        <w:rPr>
          <w:rFonts w:asciiTheme="minorEastAsia" w:eastAsiaTheme="minorEastAsia" w:hAnsiTheme="minorEastAsia"/>
        </w:rPr>
        <w:t>D</w:t>
      </w:r>
      <w:r w:rsidRPr="00246741">
        <w:rPr>
          <w:rFonts w:asciiTheme="minorEastAsia" w:eastAsiaTheme="minorEastAsia" w:hAnsiTheme="minorEastAsia" w:hint="eastAsia"/>
        </w:rPr>
        <w:t>→</w:t>
      </w:r>
      <w:r w:rsidRPr="00246741">
        <w:rPr>
          <w:rFonts w:asciiTheme="minorEastAsia" w:eastAsiaTheme="minorEastAsia" w:hAnsiTheme="minorEastAsia"/>
        </w:rPr>
        <w:t>R</w:t>
      </w:r>
      <w:r w:rsidRPr="00246741">
        <w:rPr>
          <w:rFonts w:asciiTheme="minorEastAsia" w:eastAsiaTheme="minorEastAsia" w:hAnsiTheme="minorEastAsia" w:hint="eastAsia"/>
        </w:rPr>
        <w:t>，域</w:t>
      </w:r>
      <w:r w:rsidRPr="00246741">
        <w:rPr>
          <w:rFonts w:asciiTheme="minorEastAsia" w:eastAsiaTheme="minorEastAsia" w:hAnsiTheme="minorEastAsia"/>
        </w:rPr>
        <w:t>D</w:t>
      </w:r>
      <w:r w:rsidRPr="00246741">
        <w:rPr>
          <w:rFonts w:asciiTheme="minorEastAsia" w:eastAsiaTheme="minorEastAsia" w:hAnsiTheme="minorEastAsia" w:hint="eastAsia"/>
        </w:rPr>
        <w:t>和范围</w:t>
      </w:r>
      <w:r w:rsidRPr="00246741">
        <w:rPr>
          <w:rFonts w:asciiTheme="minorEastAsia" w:eastAsiaTheme="minorEastAsia" w:hAnsiTheme="minorEastAsia"/>
        </w:rPr>
        <w:t>R</w:t>
      </w:r>
      <w:r w:rsidRPr="00246741">
        <w:rPr>
          <w:rFonts w:asciiTheme="minorEastAsia" w:eastAsiaTheme="minorEastAsia" w:hAnsiTheme="minorEastAsia" w:hint="eastAsia"/>
        </w:rPr>
        <w:t>满足（ε，δ）</w:t>
      </w:r>
      <w:r w:rsidRPr="00246741">
        <w:rPr>
          <w:rFonts w:asciiTheme="minorEastAsia" w:eastAsiaTheme="minorEastAsia" w:hAnsiTheme="minorEastAsia"/>
        </w:rPr>
        <w:t xml:space="preserve"> - </w:t>
      </w:r>
      <w:r w:rsidRPr="00246741">
        <w:rPr>
          <w:rFonts w:asciiTheme="minorEastAsia" w:eastAsiaTheme="minorEastAsia" w:hAnsiTheme="minorEastAsia" w:hint="eastAsia"/>
        </w:rPr>
        <w:t>差分隐私，如果对于任何两个相邻输入</w:t>
      </w:r>
      <w:r w:rsidRPr="00246741">
        <w:rPr>
          <w:rFonts w:asciiTheme="minorEastAsia" w:eastAsiaTheme="minorEastAsia" w:hAnsiTheme="minorEastAsia"/>
        </w:rPr>
        <w:t>d</w:t>
      </w:r>
      <w:r w:rsidRPr="00246741">
        <w:rPr>
          <w:rFonts w:asciiTheme="minorEastAsia" w:eastAsiaTheme="minorEastAsia" w:hAnsiTheme="minorEastAsia" w:hint="eastAsia"/>
        </w:rPr>
        <w:t>，</w:t>
      </w:r>
      <w:r w:rsidRPr="00246741">
        <w:rPr>
          <w:rFonts w:asciiTheme="minorEastAsia" w:eastAsiaTheme="minorEastAsia" w:hAnsiTheme="minorEastAsia"/>
        </w:rPr>
        <w:t>d</w:t>
      </w:r>
      <w:r>
        <w:rPr>
          <w:rFonts w:asciiTheme="minorEastAsia" w:eastAsiaTheme="minorEastAsia" w:hAnsiTheme="minorEastAsia"/>
        </w:rPr>
        <w:t>’</w:t>
      </w:r>
      <w:r w:rsidRPr="00246741">
        <w:rPr>
          <w:rFonts w:asciiTheme="minorEastAsia" w:eastAsiaTheme="minorEastAsia" w:hAnsiTheme="minorEastAsia" w:hint="eastAsia"/>
        </w:rPr>
        <w:t>∈</w:t>
      </w:r>
      <w:r w:rsidRPr="00246741">
        <w:rPr>
          <w:rFonts w:asciiTheme="minorEastAsia" w:eastAsiaTheme="minorEastAsia" w:hAnsiTheme="minorEastAsia"/>
        </w:rPr>
        <w:t>D</w:t>
      </w:r>
      <w:r w:rsidRPr="00246741">
        <w:rPr>
          <w:rFonts w:asciiTheme="minorEastAsia" w:eastAsiaTheme="minorEastAsia" w:hAnsiTheme="minorEastAsia" w:hint="eastAsia"/>
        </w:rPr>
        <w:t>和任何子集的输出</w:t>
      </w:r>
      <w:r w:rsidRPr="00246741">
        <w:rPr>
          <w:rFonts w:asciiTheme="minorEastAsia" w:eastAsiaTheme="minorEastAsia" w:hAnsiTheme="minorEastAsia"/>
        </w:rPr>
        <w:t>S</w:t>
      </w:r>
      <w:r w:rsidRPr="00246741">
        <w:rPr>
          <w:rFonts w:ascii="Cambria Math" w:eastAsiaTheme="minorEastAsia" w:hAnsi="Cambria Math" w:cs="Cambria Math"/>
        </w:rPr>
        <w:t>⊆</w:t>
      </w:r>
      <w:r w:rsidRPr="00246741">
        <w:rPr>
          <w:rFonts w:asciiTheme="minorEastAsia" w:eastAsiaTheme="minorEastAsia" w:hAnsiTheme="minorEastAsia"/>
        </w:rPr>
        <w:t>R</w:t>
      </w:r>
      <w:r w:rsidR="00E97FB0">
        <w:rPr>
          <w:rFonts w:asciiTheme="minorEastAsia" w:eastAsiaTheme="minorEastAsia" w:hAnsiTheme="minorEastAsia" w:hint="eastAsia"/>
        </w:rPr>
        <w:t>满足以下公式：</w:t>
      </w:r>
    </w:p>
    <w:p w:rsidR="0032185D" w:rsidRDefault="00246741" w:rsidP="00DD27EC">
      <w:pPr>
        <w:ind w:firstLineChars="200" w:firstLine="480"/>
        <w:rPr>
          <w:rFonts w:asciiTheme="minorEastAsia" w:eastAsiaTheme="minorEastAsia" w:hAnsiTheme="minorEastAsia"/>
        </w:rPr>
      </w:pPr>
      <w:r>
        <w:rPr>
          <w:noProof/>
        </w:rPr>
        <w:drawing>
          <wp:inline distT="0" distB="0" distL="0" distR="0" wp14:anchorId="7C304F0C" wp14:editId="57FD0EAF">
            <wp:extent cx="3021496" cy="385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810" cy="392356"/>
                    </a:xfrm>
                    <a:prstGeom prst="rect">
                      <a:avLst/>
                    </a:prstGeom>
                  </pic:spPr>
                </pic:pic>
              </a:graphicData>
            </a:graphic>
          </wp:inline>
        </w:drawing>
      </w:r>
    </w:p>
    <w:p w:rsidR="00246741" w:rsidRDefault="00246741" w:rsidP="00246741">
      <w:pPr>
        <w:rPr>
          <w:rFonts w:asciiTheme="minorEastAsia" w:eastAsiaTheme="minorEastAsia" w:hAnsiTheme="minorEastAsia"/>
        </w:rPr>
      </w:pPr>
      <w:r w:rsidRPr="00246741">
        <w:rPr>
          <w:rFonts w:asciiTheme="minorEastAsia" w:eastAsiaTheme="minorEastAsia" w:hAnsiTheme="minorEastAsia" w:hint="eastAsia"/>
        </w:rPr>
        <w:t>ε-差别隐私的原始定义不包括附加项δ。 我们使用Dwork等人介绍的变体 [19]，其允许以概率δ（优选地小于1 / | d |）破坏普通ε-差别隐私的可能性。</w:t>
      </w:r>
    </w:p>
    <w:p w:rsidR="00E7099C" w:rsidRDefault="00E7099C" w:rsidP="00E7099C">
      <w:pPr>
        <w:ind w:firstLine="480"/>
        <w:rPr>
          <w:rFonts w:asciiTheme="minorEastAsia" w:eastAsiaTheme="minorEastAsia" w:hAnsiTheme="minorEastAsia"/>
        </w:rPr>
      </w:pPr>
      <w:r w:rsidRPr="00571FD0">
        <w:rPr>
          <w:rFonts w:asciiTheme="minorEastAsia" w:eastAsiaTheme="minorEastAsia" w:hAnsiTheme="minorEastAsia" w:hint="eastAsia"/>
          <w:color w:val="FF0000"/>
        </w:rPr>
        <w:t>差异隐私有几个属性，使其在我们的应用程序中特别有用：可组合性，组隐私和辅助信息的稳健性。</w:t>
      </w:r>
      <w:r w:rsidR="003E2BCC" w:rsidRPr="00571FD0">
        <w:rPr>
          <w:rFonts w:asciiTheme="minorEastAsia" w:eastAsiaTheme="minorEastAsia" w:hAnsiTheme="minorEastAsia" w:hint="eastAsia"/>
          <w:color w:val="FF0000"/>
        </w:rPr>
        <w:t>可组合性</w:t>
      </w:r>
      <w:r w:rsidR="003E2BCC" w:rsidRPr="003E2BCC">
        <w:rPr>
          <w:rFonts w:asciiTheme="minorEastAsia" w:eastAsiaTheme="minorEastAsia" w:hAnsiTheme="minorEastAsia" w:hint="eastAsia"/>
        </w:rPr>
        <w:t>实现了机制的</w:t>
      </w:r>
      <w:r w:rsidR="003E2BCC" w:rsidRPr="00463CD8">
        <w:rPr>
          <w:rFonts w:asciiTheme="minorEastAsia" w:eastAsiaTheme="minorEastAsia" w:hAnsiTheme="minorEastAsia" w:hint="eastAsia"/>
          <w:color w:val="FF0000"/>
          <w:rPrChange w:id="39" w:author="lenovo" w:date="2019-07-15T02:53:00Z">
            <w:rPr>
              <w:rFonts w:asciiTheme="minorEastAsia" w:eastAsiaTheme="minorEastAsia" w:hAnsiTheme="minorEastAsia" w:hint="eastAsia"/>
            </w:rPr>
          </w:rPrChange>
        </w:rPr>
        <w:t>模块化设计</w:t>
      </w:r>
      <w:r w:rsidR="003E2BCC" w:rsidRPr="003E2BCC">
        <w:rPr>
          <w:rFonts w:asciiTheme="minorEastAsia" w:eastAsiaTheme="minorEastAsia" w:hAnsiTheme="minorEastAsia" w:hint="eastAsia"/>
        </w:rPr>
        <w:t>：如果机制的所有组件都是差异私有的，那么它们的组成也是如此。</w:t>
      </w:r>
      <w:r w:rsidRPr="00E7099C">
        <w:rPr>
          <w:rFonts w:asciiTheme="minorEastAsia" w:eastAsiaTheme="minorEastAsia" w:hAnsiTheme="minorEastAsia" w:hint="eastAsia"/>
        </w:rPr>
        <w:t xml:space="preserve"> 如果数据集包含相关输入（例如由同一个人提供的输入），则</w:t>
      </w:r>
      <w:r w:rsidRPr="00571FD0">
        <w:rPr>
          <w:rFonts w:asciiTheme="minorEastAsia" w:eastAsiaTheme="minorEastAsia" w:hAnsiTheme="minorEastAsia" w:hint="eastAsia"/>
          <w:color w:val="FF0000"/>
        </w:rPr>
        <w:t>组隐私意味着隐私保证的优雅降级</w:t>
      </w:r>
      <w:r w:rsidRPr="00E7099C">
        <w:rPr>
          <w:rFonts w:asciiTheme="minorEastAsia" w:eastAsiaTheme="minorEastAsia" w:hAnsiTheme="minorEastAsia" w:hint="eastAsia"/>
        </w:rPr>
        <w:t>。</w:t>
      </w:r>
      <w:r w:rsidR="003E2BCC" w:rsidRPr="00463CD8">
        <w:rPr>
          <w:rFonts w:asciiTheme="minorEastAsia" w:eastAsiaTheme="minorEastAsia" w:hAnsiTheme="minorEastAsia" w:hint="eastAsia"/>
          <w:color w:val="FF0000"/>
          <w:rPrChange w:id="40" w:author="lenovo" w:date="2019-07-15T02:53:00Z">
            <w:rPr>
              <w:rFonts w:asciiTheme="minorEastAsia" w:eastAsiaTheme="minorEastAsia" w:hAnsiTheme="minorEastAsia" w:hint="eastAsia"/>
            </w:rPr>
          </w:rPrChange>
        </w:rPr>
        <w:t>对辅助信息的稳健性意味着隐私保证不受对手可用的任何辅助信息的影响</w:t>
      </w:r>
      <w:r w:rsidR="003E2BCC" w:rsidRPr="003E2BCC">
        <w:rPr>
          <w:rFonts w:asciiTheme="minorEastAsia" w:eastAsiaTheme="minorEastAsia" w:hAnsiTheme="minorEastAsia" w:hint="eastAsia"/>
        </w:rPr>
        <w:t>。</w:t>
      </w:r>
    </w:p>
    <w:p w:rsidR="003E2BCC" w:rsidRDefault="003E2BCC" w:rsidP="00571FD0">
      <w:pPr>
        <w:ind w:firstLine="480"/>
        <w:rPr>
          <w:rFonts w:asciiTheme="minorEastAsia" w:eastAsiaTheme="minorEastAsia" w:hAnsiTheme="minorEastAsia"/>
        </w:rPr>
      </w:pPr>
      <w:r w:rsidRPr="003E2BCC">
        <w:rPr>
          <w:rFonts w:asciiTheme="minorEastAsia" w:eastAsiaTheme="minorEastAsia" w:hAnsiTheme="minorEastAsia" w:hint="eastAsia"/>
        </w:rPr>
        <w:t>用于近似具有差分私有机制的确定性实值函数f：D→R的常见范例是</w:t>
      </w:r>
      <w:r w:rsidRPr="00463CD8">
        <w:rPr>
          <w:rFonts w:asciiTheme="minorEastAsia" w:eastAsiaTheme="minorEastAsia" w:hAnsiTheme="minorEastAsia" w:hint="eastAsia"/>
          <w:color w:val="FF0000"/>
          <w:rPrChange w:id="41" w:author="lenovo" w:date="2019-07-15T02:55:00Z">
            <w:rPr>
              <w:rFonts w:asciiTheme="minorEastAsia" w:eastAsiaTheme="minorEastAsia" w:hAnsiTheme="minorEastAsia" w:hint="eastAsia"/>
            </w:rPr>
          </w:rPrChange>
        </w:rPr>
        <w:t>通过校准到f的灵敏度</w:t>
      </w:r>
      <m:oMath>
        <m:sSub>
          <m:sSubPr>
            <m:ctrlPr>
              <w:rPr>
                <w:rFonts w:ascii="Cambria Math" w:eastAsiaTheme="minorEastAsia" w:hAnsi="Cambria Math"/>
                <w:color w:val="FF0000"/>
                <w:rPrChange w:id="42" w:author="lenovo" w:date="2019-07-15T02:55:00Z">
                  <w:rPr>
                    <w:rFonts w:ascii="Cambria Math" w:eastAsiaTheme="minorEastAsia" w:hAnsi="Cambria Math"/>
                  </w:rPr>
                </w:rPrChange>
              </w:rPr>
            </m:ctrlPr>
          </m:sSubPr>
          <m:e>
            <m:r>
              <m:rPr>
                <m:sty m:val="p"/>
              </m:rPr>
              <w:rPr>
                <w:rFonts w:ascii="Cambria Math" w:eastAsiaTheme="minorEastAsia" w:hAnsi="Cambria Math"/>
                <w:color w:val="FF0000"/>
                <w:rPrChange w:id="43" w:author="lenovo" w:date="2019-07-15T02:55:00Z">
                  <w:rPr>
                    <w:rFonts w:ascii="Cambria Math" w:eastAsiaTheme="minorEastAsia" w:hAnsi="Cambria Math"/>
                  </w:rPr>
                </w:rPrChange>
              </w:rPr>
              <m:t>S</m:t>
            </m:r>
          </m:e>
          <m:sub>
            <m:r>
              <m:rPr>
                <m:sty m:val="p"/>
              </m:rPr>
              <w:rPr>
                <w:rFonts w:ascii="Cambria Math" w:eastAsiaTheme="minorEastAsia" w:hAnsi="Cambria Math"/>
                <w:color w:val="FF0000"/>
                <w:rPrChange w:id="44" w:author="lenovo" w:date="2019-07-15T02:55:00Z">
                  <w:rPr>
                    <w:rFonts w:ascii="Cambria Math" w:eastAsiaTheme="minorEastAsia" w:hAnsi="Cambria Math"/>
                  </w:rPr>
                </w:rPrChange>
              </w:rPr>
              <m:t>f</m:t>
            </m:r>
          </m:sub>
        </m:sSub>
      </m:oMath>
      <w:r w:rsidRPr="00463CD8">
        <w:rPr>
          <w:rFonts w:asciiTheme="minorEastAsia" w:eastAsiaTheme="minorEastAsia" w:hAnsiTheme="minorEastAsia" w:hint="eastAsia"/>
          <w:color w:val="FF0000"/>
          <w:rPrChange w:id="45" w:author="lenovo" w:date="2019-07-15T02:55:00Z">
            <w:rPr>
              <w:rFonts w:asciiTheme="minorEastAsia" w:eastAsiaTheme="minorEastAsia" w:hAnsiTheme="minorEastAsia" w:hint="eastAsia"/>
            </w:rPr>
          </w:rPrChange>
        </w:rPr>
        <w:t>的加性噪声</w:t>
      </w:r>
      <w:r w:rsidRPr="003E2BCC">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f</m:t>
            </m:r>
          </m:sub>
        </m:sSub>
      </m:oMath>
      <w:r w:rsidRPr="003E2BCC">
        <w:rPr>
          <w:rFonts w:asciiTheme="minorEastAsia" w:eastAsiaTheme="minorEastAsia" w:hAnsiTheme="minorEastAsia" w:hint="eastAsia"/>
        </w:rPr>
        <w:t>被定义为绝对距离的最大值</w:t>
      </w:r>
      <m:oMath>
        <m:r>
          <m:rPr>
            <m:sty m:val="p"/>
          </m:rPr>
          <w:rPr>
            <w:rFonts w:ascii="Cambria Math" w:eastAsiaTheme="minorEastAsia" w:hAnsi="Cambria Math" w:hint="eastAsia"/>
          </w:rPr>
          <m:t>|</m:t>
        </m:r>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d</m:t>
            </m:r>
          </m:e>
        </m:d>
        <m:r>
          <m:rPr>
            <m:sty m:val="p"/>
          </m:rPr>
          <w:rPr>
            <w:rFonts w:ascii="Cambria Math" w:eastAsiaTheme="minorEastAsia" w:hAnsi="Cambria Math"/>
          </w:rPr>
          <m:t>-f(d')</m:t>
        </m:r>
        <m:r>
          <m:rPr>
            <m:sty m:val="p"/>
          </m:rPr>
          <w:rPr>
            <w:rFonts w:ascii="Cambria Math" w:eastAsiaTheme="minorEastAsia" w:hAnsi="Cambria Math" w:hint="eastAsia"/>
          </w:rPr>
          <m:t>|</m:t>
        </m:r>
      </m:oMath>
      <w:r w:rsidRPr="003E2BCC">
        <w:rPr>
          <w:rFonts w:asciiTheme="minorEastAsia" w:eastAsiaTheme="minorEastAsia" w:hAnsiTheme="minorEastAsia" w:hint="eastAsia"/>
        </w:rPr>
        <w:t xml:space="preserve"> 其中d和d</w:t>
      </w:r>
      <w:r w:rsidR="00926C75">
        <w:rPr>
          <w:rFonts w:asciiTheme="minorEastAsia" w:eastAsiaTheme="minorEastAsia" w:hAnsiTheme="minorEastAsia"/>
        </w:rPr>
        <w:t>’</w:t>
      </w:r>
      <w:r w:rsidRPr="003E2BCC">
        <w:rPr>
          <w:rFonts w:asciiTheme="minorEastAsia" w:eastAsiaTheme="minorEastAsia" w:hAnsiTheme="minorEastAsia" w:hint="eastAsia"/>
        </w:rPr>
        <w:t>是相邻的输入。（对实值函数的限制旨在简化此评论，但不是必需的。）例如，高斯噪声机制由以下定义：</w:t>
      </w:r>
    </w:p>
    <w:p w:rsidR="00E7099C" w:rsidRDefault="00773CE3" w:rsidP="00571FD0">
      <w:pPr>
        <w:ind w:firstLine="480"/>
        <w:rPr>
          <w:rFonts w:asciiTheme="minorEastAsia" w:eastAsiaTheme="minorEastAsia" w:hAnsiTheme="minorEastAsia"/>
        </w:rPr>
      </w:pPr>
      <w:r>
        <w:rPr>
          <w:noProof/>
        </w:rPr>
        <w:drawing>
          <wp:inline distT="0" distB="0" distL="0" distR="0" wp14:anchorId="0BD69565" wp14:editId="2A57E13D">
            <wp:extent cx="2146852" cy="2894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044" cy="295556"/>
                    </a:xfrm>
                    <a:prstGeom prst="rect">
                      <a:avLst/>
                    </a:prstGeom>
                  </pic:spPr>
                </pic:pic>
              </a:graphicData>
            </a:graphic>
          </wp:inline>
        </w:drawing>
      </w:r>
    </w:p>
    <w:p w:rsidR="00E7099C" w:rsidRDefault="00773CE3" w:rsidP="00246741">
      <w:pPr>
        <w:rPr>
          <w:rFonts w:asciiTheme="minorEastAsia" w:eastAsiaTheme="minorEastAsia" w:hAnsiTheme="minorEastAsia"/>
        </w:rPr>
      </w:pPr>
      <w:r w:rsidRPr="00773CE3">
        <w:rPr>
          <w:rFonts w:asciiTheme="minorEastAsia" w:eastAsiaTheme="minorEastAsia" w:hAnsiTheme="minorEastAsia" w:hint="eastAsia"/>
        </w:rPr>
        <w:t>其中</w:t>
      </w:r>
      <m:oMath>
        <m:r>
          <m:rPr>
            <m:sty m:val="p"/>
          </m:rPr>
          <w:rPr>
            <w:rFonts w:ascii="Cambria Math" w:eastAsiaTheme="minorEastAsia" w:hAnsi="Cambria Math" w:hint="eastAsia"/>
          </w:rPr>
          <m:t>N</m:t>
        </m:r>
        <m:r>
          <m:rPr>
            <m:sty m:val="p"/>
          </m:rPr>
          <w:rPr>
            <w:rFonts w:ascii="Cambria Math" w:eastAsiaTheme="minorEastAsia" w:hAnsi="Cambria Math"/>
          </w:rPr>
          <m:t>(0,</m:t>
        </m:r>
        <m:sSubSup>
          <m:sSubSupPr>
            <m:ctrlPr>
              <w:rPr>
                <w:rFonts w:ascii="Cambria Math" w:eastAsiaTheme="minorEastAsia" w:hAnsi="Cambria Math"/>
              </w:rPr>
            </m:ctrlPr>
          </m:sSubSupPr>
          <m:e>
            <m:r>
              <m:rPr>
                <m:sty m:val="p"/>
              </m:rPr>
              <w:rPr>
                <w:rFonts w:ascii="Cambria Math" w:eastAsiaTheme="minorEastAsia" w:hAnsi="Cambria Math"/>
              </w:rPr>
              <m:t>S</m:t>
            </m:r>
          </m:e>
          <m:sub>
            <m:r>
              <m:rPr>
                <m:sty m:val="p"/>
              </m:rPr>
              <w:rPr>
                <w:rFonts w:ascii="Cambria Math" w:eastAsiaTheme="minorEastAsia" w:hAnsi="Cambria Math"/>
              </w:rPr>
              <m:t>f</m:t>
            </m:r>
          </m:sub>
          <m:sup>
            <m:r>
              <m:rPr>
                <m:sty m:val="p"/>
              </m:rPr>
              <w:rPr>
                <w:rFonts w:ascii="Cambria Math" w:eastAsiaTheme="minorEastAsia" w:hAnsi="Cambria Math"/>
              </w:rPr>
              <m:t>2</m:t>
            </m:r>
          </m:sup>
        </m:sSub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oMath>
      <w:r w:rsidRPr="00773CE3">
        <w:rPr>
          <w:rFonts w:asciiTheme="minorEastAsia" w:eastAsiaTheme="minorEastAsia" w:hAnsiTheme="minorEastAsia" w:hint="eastAsia"/>
        </w:rPr>
        <w:t>是正态（高斯）分布，平均值为0，标准差为</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f</m:t>
            </m:r>
          </m:sub>
        </m:sSub>
        <m:r>
          <w:rPr>
            <w:rFonts w:ascii="Cambria Math" w:eastAsiaTheme="minorEastAsia" w:hAnsi="Cambria Math"/>
          </w:rPr>
          <m:t>σ</m:t>
        </m:r>
      </m:oMath>
      <w:r w:rsidRPr="00773CE3">
        <w:rPr>
          <w:rFonts w:asciiTheme="minorEastAsia" w:eastAsiaTheme="minorEastAsia" w:hAnsiTheme="minorEastAsia" w:hint="eastAsia"/>
        </w:rPr>
        <w:t>。 如果</w:t>
      </w:r>
      <m:oMath>
        <m:r>
          <m:rPr>
            <m:sty m:val="p"/>
          </m:rPr>
          <w:rPr>
            <w:rFonts w:ascii="Cambria Math" w:eastAsiaTheme="minorEastAsia" w:hAnsi="Cambria Math"/>
          </w:rPr>
          <m:t>δ≥</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p"/>
          </m:rPr>
          <w:rPr>
            <w:rFonts w:ascii="Cambria Math" w:eastAsiaTheme="minorEastAsia" w:hAnsi="Cambria Math"/>
          </w:rPr>
          <m:t>exp⁡</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σϵ</m:t>
                </m:r>
              </m:e>
            </m:d>
          </m:e>
          <m:sup>
            <m:r>
              <w:rPr>
                <w:rFonts w:ascii="Cambria Math" w:eastAsiaTheme="minorEastAsia" w:hAnsi="Cambria Math"/>
              </w:rPr>
              <m:t>2</m:t>
            </m:r>
          </m:sup>
        </m:sSup>
        <m:r>
          <w:rPr>
            <w:rFonts w:ascii="Cambria Math" w:eastAsiaTheme="minorEastAsia" w:hAnsi="Cambria Math"/>
          </w:rPr>
          <m:t>/2)</m:t>
        </m:r>
      </m:oMath>
      <w:r w:rsidRPr="00773CE3">
        <w:rPr>
          <w:rFonts w:asciiTheme="minorEastAsia" w:eastAsiaTheme="minorEastAsia" w:hAnsiTheme="minorEastAsia" w:hint="eastAsia"/>
        </w:rPr>
        <w:t>和</w:t>
      </w:r>
      <m:oMath>
        <m:r>
          <m:rPr>
            <m:sty m:val="p"/>
          </m:rPr>
          <w:rPr>
            <w:rFonts w:ascii="Cambria Math" w:eastAsiaTheme="minorEastAsia" w:hAnsi="Cambria Math"/>
          </w:rPr>
          <m:t>ϵ&lt;1</m:t>
        </m:r>
      </m:oMath>
      <w:r w:rsidRPr="00773CE3">
        <w:rPr>
          <w:rFonts w:asciiTheme="minorEastAsia" w:eastAsiaTheme="minorEastAsia" w:hAnsiTheme="minorEastAsia" w:hint="eastAsia"/>
        </w:rPr>
        <w:t xml:space="preserve"> [22，定理3.22]，</w:t>
      </w:r>
      <w:r w:rsidRPr="00CD65E8">
        <w:rPr>
          <w:rFonts w:asciiTheme="minorEastAsia" w:eastAsiaTheme="minorEastAsia" w:hAnsiTheme="minorEastAsia" w:hint="eastAsia"/>
          <w:color w:val="FF0000"/>
          <w:rPrChange w:id="46" w:author="lenovo" w:date="2019-07-15T02:56:00Z">
            <w:rPr>
              <w:rFonts w:asciiTheme="minorEastAsia" w:eastAsiaTheme="minorEastAsia" w:hAnsiTheme="minorEastAsia" w:hint="eastAsia"/>
            </w:rPr>
          </w:rPrChange>
        </w:rPr>
        <w:t>单次应用高斯机制对灵敏度</w:t>
      </w:r>
      <m:oMath>
        <m:sSub>
          <m:sSubPr>
            <m:ctrlPr>
              <w:rPr>
                <w:rFonts w:ascii="Cambria Math" w:eastAsiaTheme="minorEastAsia" w:hAnsi="Cambria Math"/>
                <w:color w:val="FF0000"/>
                <w:rPrChange w:id="47" w:author="lenovo" w:date="2019-07-15T02:56:00Z">
                  <w:rPr>
                    <w:rFonts w:ascii="Cambria Math" w:eastAsiaTheme="minorEastAsia" w:hAnsi="Cambria Math"/>
                  </w:rPr>
                </w:rPrChange>
              </w:rPr>
            </m:ctrlPr>
          </m:sSubPr>
          <m:e>
            <m:r>
              <m:rPr>
                <m:sty m:val="p"/>
              </m:rPr>
              <w:rPr>
                <w:rFonts w:ascii="Cambria Math" w:eastAsiaTheme="minorEastAsia" w:hAnsi="Cambria Math"/>
                <w:color w:val="FF0000"/>
                <w:rPrChange w:id="48" w:author="lenovo" w:date="2019-07-15T02:56:00Z">
                  <w:rPr>
                    <w:rFonts w:ascii="Cambria Math" w:eastAsiaTheme="minorEastAsia" w:hAnsi="Cambria Math"/>
                  </w:rPr>
                </w:rPrChange>
              </w:rPr>
              <m:t>S</m:t>
            </m:r>
          </m:e>
          <m:sub>
            <m:r>
              <m:rPr>
                <m:sty m:val="p"/>
              </m:rPr>
              <w:rPr>
                <w:rFonts w:ascii="Cambria Math" w:eastAsiaTheme="minorEastAsia" w:hAnsi="Cambria Math"/>
                <w:color w:val="FF0000"/>
                <w:rPrChange w:id="49" w:author="lenovo" w:date="2019-07-15T02:56:00Z">
                  <w:rPr>
                    <w:rFonts w:ascii="Cambria Math" w:eastAsiaTheme="minorEastAsia" w:hAnsi="Cambria Math"/>
                  </w:rPr>
                </w:rPrChange>
              </w:rPr>
              <m:t>f</m:t>
            </m:r>
          </m:sub>
        </m:sSub>
      </m:oMath>
      <w:r w:rsidRPr="00CD65E8">
        <w:rPr>
          <w:rFonts w:asciiTheme="minorEastAsia" w:eastAsiaTheme="minorEastAsia" w:hAnsiTheme="minorEastAsia" w:hint="eastAsia"/>
          <w:color w:val="FF0000"/>
          <w:rPrChange w:id="50" w:author="lenovo" w:date="2019-07-15T02:56:00Z">
            <w:rPr>
              <w:rFonts w:asciiTheme="minorEastAsia" w:eastAsiaTheme="minorEastAsia" w:hAnsiTheme="minorEastAsia" w:hint="eastAsia"/>
            </w:rPr>
          </w:rPrChange>
        </w:rPr>
        <w:t>的函数f满足</w:t>
      </w:r>
      <m:oMath>
        <m:r>
          <m:rPr>
            <m:sty m:val="p"/>
          </m:rPr>
          <w:rPr>
            <w:rFonts w:ascii="Cambria Math" w:eastAsiaTheme="minorEastAsia" w:hAnsi="Cambria Math"/>
            <w:color w:val="FF0000"/>
            <w:rPrChange w:id="51" w:author="lenovo" w:date="2019-07-15T02:56:00Z">
              <w:rPr>
                <w:rFonts w:ascii="Cambria Math" w:eastAsiaTheme="minorEastAsia" w:hAnsi="Cambria Math"/>
              </w:rPr>
            </w:rPrChange>
          </w:rPr>
          <m:t>(ϵ,σ)</m:t>
        </m:r>
      </m:oMath>
      <w:r w:rsidR="00262A05" w:rsidRPr="00CD65E8">
        <w:rPr>
          <w:rFonts w:asciiTheme="minorEastAsia" w:eastAsiaTheme="minorEastAsia" w:hAnsiTheme="minorEastAsia" w:hint="eastAsia"/>
          <w:color w:val="FF0000"/>
          <w:rPrChange w:id="52" w:author="lenovo" w:date="2019-07-15T02:56:00Z">
            <w:rPr>
              <w:rFonts w:asciiTheme="minorEastAsia" w:eastAsiaTheme="minorEastAsia" w:hAnsiTheme="minorEastAsia" w:hint="eastAsia"/>
            </w:rPr>
          </w:rPrChange>
        </w:rPr>
        <w:t>-</w:t>
      </w:r>
      <w:r w:rsidRPr="00CD65E8">
        <w:rPr>
          <w:rFonts w:asciiTheme="minorEastAsia" w:eastAsiaTheme="minorEastAsia" w:hAnsiTheme="minorEastAsia" w:hint="eastAsia"/>
          <w:color w:val="FF0000"/>
          <w:rPrChange w:id="53" w:author="lenovo" w:date="2019-07-15T02:56:00Z">
            <w:rPr>
              <w:rFonts w:asciiTheme="minorEastAsia" w:eastAsiaTheme="minorEastAsia" w:hAnsiTheme="minorEastAsia" w:hint="eastAsia"/>
            </w:rPr>
          </w:rPrChange>
        </w:rPr>
        <w:t>差分隐私</w:t>
      </w:r>
      <w:r w:rsidRPr="00773CE3">
        <w:rPr>
          <w:rFonts w:asciiTheme="minorEastAsia" w:eastAsiaTheme="minorEastAsia" w:hAnsiTheme="minorEastAsia" w:hint="eastAsia"/>
        </w:rPr>
        <w:t>。 注意，该机制的这种分析可以在事后应用，并且特别地，存在满足该条件的无限多</w:t>
      </w:r>
      <m:oMath>
        <m:r>
          <m:rPr>
            <m:sty m:val="p"/>
          </m:rPr>
          <w:rPr>
            <w:rFonts w:ascii="Cambria Math" w:eastAsiaTheme="minorEastAsia" w:hAnsi="Cambria Math"/>
          </w:rPr>
          <m:t>(ϵ,σ)</m:t>
        </m:r>
      </m:oMath>
      <w:r w:rsidRPr="00773CE3">
        <w:rPr>
          <w:rFonts w:asciiTheme="minorEastAsia" w:eastAsiaTheme="minorEastAsia" w:hAnsiTheme="minorEastAsia" w:hint="eastAsia"/>
        </w:rPr>
        <w:t>对。</w:t>
      </w:r>
    </w:p>
    <w:p w:rsidR="00262A05" w:rsidRPr="00262A05" w:rsidRDefault="00262A05" w:rsidP="00262A05">
      <w:pPr>
        <w:rPr>
          <w:rFonts w:asciiTheme="minorEastAsia" w:eastAsiaTheme="minorEastAsia" w:hAnsiTheme="minorEastAsia"/>
        </w:rPr>
      </w:pPr>
      <w:r>
        <w:rPr>
          <w:rFonts w:asciiTheme="minorEastAsia" w:eastAsiaTheme="minorEastAsia" w:hAnsiTheme="minorEastAsia"/>
        </w:rPr>
        <w:t xml:space="preserve">    </w:t>
      </w:r>
      <w:r w:rsidRPr="00571FD0">
        <w:rPr>
          <w:rFonts w:asciiTheme="minorEastAsia" w:eastAsiaTheme="minorEastAsia" w:hAnsiTheme="minorEastAsia" w:hint="eastAsia"/>
          <w:color w:val="FF0000"/>
        </w:rPr>
        <w:t>加性噪声机制的重复应用的差分隐私来自基本组成定理[19,20]</w:t>
      </w:r>
      <w:r w:rsidRPr="00262A05">
        <w:rPr>
          <w:rFonts w:asciiTheme="minorEastAsia" w:eastAsiaTheme="minorEastAsia" w:hAnsiTheme="minorEastAsia" w:hint="eastAsia"/>
        </w:rPr>
        <w:t>，</w:t>
      </w:r>
      <w:r w:rsidRPr="00571FD0">
        <w:rPr>
          <w:rFonts w:asciiTheme="minorEastAsia" w:eastAsiaTheme="minorEastAsia" w:hAnsiTheme="minorEastAsia" w:hint="eastAsia"/>
          <w:color w:val="FF0000"/>
        </w:rPr>
        <w:t>或来自高级组合定理及其改进[24,34,23,11]</w:t>
      </w:r>
      <w:r w:rsidRPr="00262A05">
        <w:rPr>
          <w:rFonts w:asciiTheme="minorEastAsia" w:eastAsiaTheme="minorEastAsia" w:hAnsiTheme="minorEastAsia" w:hint="eastAsia"/>
        </w:rPr>
        <w:t>。 在执行复合机制的过程中跟踪累积的隐私损失以及实施适用的隐私政策的任务可以由McSherry [42]引入的</w:t>
      </w:r>
      <w:r w:rsidRPr="00571FD0">
        <w:rPr>
          <w:rFonts w:asciiTheme="minorEastAsia" w:eastAsiaTheme="minorEastAsia" w:hAnsiTheme="minorEastAsia" w:hint="eastAsia"/>
          <w:i/>
          <w:iCs/>
          <w:color w:val="FF0000"/>
        </w:rPr>
        <w:t>隐私会计师</w:t>
      </w:r>
      <w:r w:rsidRPr="00262A05">
        <w:rPr>
          <w:rFonts w:asciiTheme="minorEastAsia" w:eastAsiaTheme="minorEastAsia" w:hAnsiTheme="minorEastAsia" w:hint="eastAsia"/>
        </w:rPr>
        <w:t>执行。</w:t>
      </w:r>
    </w:p>
    <w:p w:rsidR="00262A05" w:rsidRDefault="00262A05" w:rsidP="00571FD0">
      <w:pPr>
        <w:ind w:firstLineChars="200" w:firstLine="480"/>
        <w:rPr>
          <w:rFonts w:asciiTheme="minorEastAsia" w:eastAsiaTheme="minorEastAsia" w:hAnsiTheme="minorEastAsia"/>
        </w:rPr>
      </w:pPr>
      <w:r w:rsidRPr="00571FD0">
        <w:rPr>
          <w:rFonts w:asciiTheme="minorEastAsia" w:eastAsiaTheme="minorEastAsia" w:hAnsiTheme="minorEastAsia" w:hint="eastAsia"/>
          <w:color w:val="FF0000"/>
        </w:rPr>
        <w:t>设计实现给定功能的差分私有加性噪声机制的基本蓝图包括以下步骤：通过有界敏感函数的顺序组合来近似功能; 选择加性噪声参数; 并对所得机制进行隐私分析。</w:t>
      </w:r>
      <w:r w:rsidRPr="00262A05">
        <w:rPr>
          <w:rFonts w:asciiTheme="minorEastAsia" w:eastAsiaTheme="minorEastAsia" w:hAnsiTheme="minorEastAsia" w:hint="eastAsia"/>
        </w:rPr>
        <w:t xml:space="preserve"> 我们在第3节中遵循这种方法。</w:t>
      </w:r>
    </w:p>
    <w:p w:rsidR="00706933" w:rsidRPr="00706933" w:rsidRDefault="00706933" w:rsidP="00571FD0">
      <w:pPr>
        <w:ind w:firstLineChars="200" w:firstLine="480"/>
        <w:jc w:val="cente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Pr="00571FD0">
        <w:rPr>
          <w:rFonts w:ascii="黑体" w:eastAsia="黑体" w:hAnsi="黑体" w:hint="eastAsia"/>
          <w:sz w:val="30"/>
          <w:szCs w:val="30"/>
        </w:rPr>
        <w:t>2.2深度学习</w:t>
      </w:r>
    </w:p>
    <w:p w:rsidR="00706933" w:rsidRPr="00706933" w:rsidRDefault="00706933" w:rsidP="00571FD0">
      <w:pPr>
        <w:ind w:firstLineChars="200" w:firstLine="480"/>
        <w:rPr>
          <w:rFonts w:asciiTheme="minorEastAsia" w:eastAsiaTheme="minorEastAsia" w:hAnsiTheme="minorEastAsia"/>
        </w:rPr>
      </w:pPr>
      <w:r w:rsidRPr="00706933">
        <w:rPr>
          <w:rFonts w:asciiTheme="minorEastAsia" w:eastAsiaTheme="minorEastAsia" w:hAnsiTheme="minorEastAsia" w:hint="eastAsia"/>
        </w:rPr>
        <w:t>深度神经网络对于许多机器学习任务非常有效，它将输入到输出的参数化函数定义为多层基本构建块的组合，例如仿射变换和简单的非线性函数。 后者的常用示例是sigmoids和整流线性单元（ReLU）。 通过改变这些块的参数，我们可以“训练”这样的参数化函数，目的是拟合任何给定的有限输入/输出示例集。</w:t>
      </w:r>
    </w:p>
    <w:p w:rsidR="00262A05" w:rsidRDefault="00706933" w:rsidP="00706933">
      <w:pPr>
        <w:ind w:firstLineChars="200" w:firstLine="480"/>
        <w:rPr>
          <w:rFonts w:asciiTheme="minorEastAsia" w:eastAsiaTheme="minorEastAsia" w:hAnsiTheme="minorEastAsia"/>
        </w:rPr>
      </w:pPr>
      <w:r w:rsidRPr="00706933">
        <w:rPr>
          <w:rFonts w:asciiTheme="minorEastAsia" w:eastAsiaTheme="minorEastAsia" w:hAnsiTheme="minorEastAsia" w:hint="eastAsia"/>
        </w:rPr>
        <w:t>更准确地说，我们定义了一个损失函数L，它代表了训练数据</w:t>
      </w:r>
      <w:r>
        <w:rPr>
          <w:rFonts w:asciiTheme="minorEastAsia" w:eastAsiaTheme="minorEastAsia" w:hAnsiTheme="minorEastAsia" w:hint="eastAsia"/>
        </w:rPr>
        <w:t>错误</w:t>
      </w:r>
      <w:r w:rsidRPr="00706933">
        <w:rPr>
          <w:rFonts w:asciiTheme="minorEastAsia" w:eastAsiaTheme="minorEastAsia" w:hAnsiTheme="minorEastAsia" w:hint="eastAsia"/>
        </w:rPr>
        <w:t>匹配的代价。参数θ上的损失</w:t>
      </w:r>
      <m:oMath>
        <m:r>
          <m:rPr>
            <m:sty m:val="p"/>
          </m:rPr>
          <w:rPr>
            <w:rFonts w:ascii="Cambria Math" w:eastAsiaTheme="minorEastAsia" w:hAnsi="Cambria Math" w:hint="eastAsia"/>
          </w:rPr>
          <m:t>L</m:t>
        </m:r>
        <m:r>
          <m:rPr>
            <m:sty m:val="p"/>
          </m:rPr>
          <w:rPr>
            <w:rFonts w:ascii="Cambria Math" w:eastAsiaTheme="minorEastAsia" w:hAnsi="Cambria Math"/>
          </w:rPr>
          <m:t>(θ)</m:t>
        </m:r>
      </m:oMath>
      <w:r w:rsidRPr="00706933">
        <w:rPr>
          <w:rFonts w:asciiTheme="minorEastAsia" w:eastAsiaTheme="minorEastAsia" w:hAnsiTheme="minorEastAsia" w:hint="eastAsia"/>
        </w:rPr>
        <w:t>是训练样本{x 1，...，x N}上的损失的平均值，因此</w:t>
      </w:r>
      <m:oMath>
        <m:r>
          <m:rPr>
            <m:sty m:val="p"/>
          </m:rPr>
          <w:rPr>
            <w:rFonts w:ascii="Cambria Math" w:eastAsiaTheme="minorEastAsia" w:hAnsi="Cambria Math" w:hint="eastAsia"/>
          </w:rPr>
          <m:t>L</m:t>
        </m:r>
        <m:d>
          <m:dPr>
            <m:ctrlPr>
              <w:rPr>
                <w:rFonts w:ascii="Cambria Math" w:eastAsiaTheme="minorEastAsia" w:hAnsi="Cambria Math"/>
              </w:rPr>
            </m:ctrlPr>
          </m:dPr>
          <m:e>
            <m:r>
              <m:rPr>
                <m:sty m:val="p"/>
              </m:rPr>
              <w:rPr>
                <w:rFonts w:ascii="Cambria Math" w:eastAsiaTheme="minorEastAsia" w:hAnsi="Cambria Math"/>
              </w:rPr>
              <m:t>θ</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L(θ,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706933">
        <w:rPr>
          <w:rFonts w:asciiTheme="minorEastAsia" w:eastAsiaTheme="minorEastAsia" w:hAnsiTheme="minorEastAsia" w:hint="eastAsia"/>
        </w:rPr>
        <w:t xml:space="preserve">。 </w:t>
      </w:r>
      <w:r w:rsidRPr="00706933">
        <w:rPr>
          <w:rFonts w:asciiTheme="minorEastAsia" w:eastAsiaTheme="minorEastAsia" w:hAnsiTheme="minorEastAsia" w:hint="eastAsia"/>
        </w:rPr>
        <w:lastRenderedPageBreak/>
        <w:t>训练在于找到产生可接受的小损失的θ，希望是最小的损失（尽管在实践中我们很少期望达到确切的全局最小值）。</w:t>
      </w:r>
    </w:p>
    <w:p w:rsidR="00FC601B" w:rsidRPr="00FC601B" w:rsidRDefault="00FC601B" w:rsidP="00FC601B">
      <w:pPr>
        <w:ind w:firstLineChars="200" w:firstLine="480"/>
        <w:rPr>
          <w:rFonts w:asciiTheme="minorEastAsia" w:eastAsiaTheme="minorEastAsia" w:hAnsiTheme="minorEastAsia"/>
        </w:rPr>
      </w:pPr>
      <w:r w:rsidRPr="00FC601B">
        <w:rPr>
          <w:rFonts w:asciiTheme="minorEastAsia" w:eastAsiaTheme="minorEastAsia" w:hAnsiTheme="minorEastAsia" w:hint="eastAsia"/>
        </w:rPr>
        <w:t>对于</w:t>
      </w:r>
      <w:r w:rsidRPr="00CD65E8">
        <w:rPr>
          <w:rFonts w:asciiTheme="minorEastAsia" w:eastAsiaTheme="minorEastAsia" w:hAnsiTheme="minorEastAsia" w:hint="eastAsia"/>
          <w:color w:val="FF0000"/>
          <w:rPrChange w:id="54" w:author="lenovo" w:date="2019-07-15T02:59:00Z">
            <w:rPr>
              <w:rFonts w:asciiTheme="minorEastAsia" w:eastAsiaTheme="minorEastAsia" w:hAnsiTheme="minorEastAsia" w:hint="eastAsia"/>
            </w:rPr>
          </w:rPrChange>
        </w:rPr>
        <w:t>复杂网络，损失函数</w:t>
      </w:r>
      <w:r w:rsidRPr="00CD65E8">
        <w:rPr>
          <w:rFonts w:asciiTheme="minorEastAsia" w:eastAsiaTheme="minorEastAsia" w:hAnsiTheme="minorEastAsia"/>
          <w:color w:val="FF0000"/>
          <w:rPrChange w:id="55" w:author="lenovo" w:date="2019-07-15T02:59:00Z">
            <w:rPr>
              <w:rFonts w:asciiTheme="minorEastAsia" w:eastAsiaTheme="minorEastAsia" w:hAnsiTheme="minorEastAsia"/>
            </w:rPr>
          </w:rPrChange>
        </w:rPr>
        <w:t>L</w:t>
      </w:r>
      <w:r w:rsidRPr="00CD65E8">
        <w:rPr>
          <w:rFonts w:asciiTheme="minorEastAsia" w:eastAsiaTheme="minorEastAsia" w:hAnsiTheme="minorEastAsia" w:hint="eastAsia"/>
          <w:color w:val="FF0000"/>
          <w:rPrChange w:id="56" w:author="lenovo" w:date="2019-07-15T02:59:00Z">
            <w:rPr>
              <w:rFonts w:asciiTheme="minorEastAsia" w:eastAsiaTheme="minorEastAsia" w:hAnsiTheme="minorEastAsia" w:hint="eastAsia"/>
            </w:rPr>
          </w:rPrChange>
        </w:rPr>
        <w:t>通常是非凸的并且难以最小化</w:t>
      </w:r>
      <w:r w:rsidRPr="00FC601B">
        <w:rPr>
          <w:rFonts w:asciiTheme="minorEastAsia" w:eastAsiaTheme="minorEastAsia" w:hAnsiTheme="minorEastAsia" w:hint="eastAsia"/>
        </w:rPr>
        <w:t>。</w:t>
      </w:r>
      <w:r w:rsidRPr="00FC601B">
        <w:rPr>
          <w:rFonts w:asciiTheme="minorEastAsia" w:eastAsiaTheme="minorEastAsia" w:hAnsiTheme="minorEastAsia"/>
        </w:rPr>
        <w:t xml:space="preserve"> </w:t>
      </w:r>
      <w:r w:rsidRPr="00FC601B">
        <w:rPr>
          <w:rFonts w:asciiTheme="minorEastAsia" w:eastAsiaTheme="minorEastAsia" w:hAnsiTheme="minorEastAsia" w:hint="eastAsia"/>
        </w:rPr>
        <w:t>在实践中，最小化通常通过小批量</w:t>
      </w:r>
      <w:r w:rsidRPr="00CD65E8">
        <w:rPr>
          <w:rFonts w:asciiTheme="minorEastAsia" w:eastAsiaTheme="minorEastAsia" w:hAnsiTheme="minorEastAsia" w:hint="eastAsia"/>
          <w:color w:val="FF0000"/>
          <w:rPrChange w:id="57" w:author="lenovo" w:date="2019-07-15T02:59:00Z">
            <w:rPr>
              <w:rFonts w:asciiTheme="minorEastAsia" w:eastAsiaTheme="minorEastAsia" w:hAnsiTheme="minorEastAsia" w:hint="eastAsia"/>
            </w:rPr>
          </w:rPrChange>
        </w:rPr>
        <w:t>随机梯度下降（</w:t>
      </w:r>
      <w:r w:rsidRPr="00CD65E8">
        <w:rPr>
          <w:rFonts w:asciiTheme="minorEastAsia" w:eastAsiaTheme="minorEastAsia" w:hAnsiTheme="minorEastAsia"/>
          <w:color w:val="FF0000"/>
          <w:rPrChange w:id="58" w:author="lenovo" w:date="2019-07-15T02:59:00Z">
            <w:rPr>
              <w:rFonts w:asciiTheme="minorEastAsia" w:eastAsiaTheme="minorEastAsia" w:hAnsiTheme="minorEastAsia"/>
            </w:rPr>
          </w:rPrChange>
        </w:rPr>
        <w:t>SGD</w:t>
      </w:r>
      <w:r w:rsidRPr="00CD65E8">
        <w:rPr>
          <w:rFonts w:asciiTheme="minorEastAsia" w:eastAsiaTheme="minorEastAsia" w:hAnsiTheme="minorEastAsia" w:hint="eastAsia"/>
          <w:color w:val="FF0000"/>
          <w:rPrChange w:id="59" w:author="lenovo" w:date="2019-07-15T02:59:00Z">
            <w:rPr>
              <w:rFonts w:asciiTheme="minorEastAsia" w:eastAsiaTheme="minorEastAsia" w:hAnsiTheme="minorEastAsia" w:hint="eastAsia"/>
            </w:rPr>
          </w:rPrChange>
        </w:rPr>
        <w:t>）算法</w:t>
      </w:r>
      <w:r w:rsidRPr="00FC601B">
        <w:rPr>
          <w:rFonts w:asciiTheme="minorEastAsia" w:eastAsiaTheme="minorEastAsia" w:hAnsiTheme="minorEastAsia" w:hint="eastAsia"/>
        </w:rPr>
        <w:t>来完成。</w:t>
      </w:r>
      <w:r w:rsidRPr="00FC601B">
        <w:rPr>
          <w:rFonts w:asciiTheme="minorEastAsia" w:eastAsiaTheme="minorEastAsia" w:hAnsiTheme="minorEastAsia"/>
        </w:rPr>
        <w:t xml:space="preserve"> </w:t>
      </w:r>
      <w:r w:rsidRPr="00FC601B">
        <w:rPr>
          <w:rFonts w:asciiTheme="minorEastAsia" w:eastAsiaTheme="minorEastAsia" w:hAnsiTheme="minorEastAsia" w:hint="eastAsia"/>
        </w:rPr>
        <w:t>在该算法中，在每个步骤中，形成随机示例的批次</w:t>
      </w:r>
      <w:r w:rsidRPr="00FC601B">
        <w:rPr>
          <w:rFonts w:asciiTheme="minorEastAsia" w:eastAsiaTheme="minorEastAsia" w:hAnsiTheme="minorEastAsia"/>
        </w:rPr>
        <w:t>B</w:t>
      </w:r>
      <w:r w:rsidRPr="00FC601B">
        <w:rPr>
          <w:rFonts w:asciiTheme="minorEastAsia" w:eastAsiaTheme="minorEastAsia" w:hAnsiTheme="minorEastAsia" w:hint="eastAsia"/>
        </w:rPr>
        <w:t>并且计算</w:t>
      </w: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x∈B</m:t>
            </m:r>
          </m:sub>
          <m:sup/>
          <m:e>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θ</m:t>
                </m:r>
              </m:sub>
            </m:sSub>
            <m:r>
              <w:rPr>
                <w:rFonts w:ascii="Cambria Math" w:eastAsiaTheme="minorEastAsia" w:hAnsi="Cambria Math"/>
              </w:rPr>
              <m:t>L(θ,x)</m:t>
            </m:r>
          </m:e>
        </m:nary>
      </m:oMath>
      <w:r w:rsidRPr="00FC601B">
        <w:rPr>
          <w:rFonts w:asciiTheme="minorEastAsia" w:eastAsiaTheme="minorEastAsia" w:hAnsiTheme="minorEastAsia" w:hint="eastAsia"/>
        </w:rPr>
        <w:t>作为对梯度</w:t>
      </w:r>
      <m:oMath>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θ</m:t>
            </m:r>
          </m:sub>
        </m:sSub>
        <m:r>
          <w:rPr>
            <w:rFonts w:ascii="Cambria Math" w:eastAsiaTheme="minorEastAsia" w:hAnsi="Cambria Math"/>
          </w:rPr>
          <m:t>L(θ)</m:t>
        </m:r>
      </m:oMath>
      <w:r w:rsidRPr="00FC601B">
        <w:rPr>
          <w:rFonts w:asciiTheme="minorEastAsia" w:eastAsiaTheme="minorEastAsia" w:hAnsiTheme="minorEastAsia" w:hint="eastAsia"/>
        </w:rPr>
        <w:t>的估计。</w:t>
      </w:r>
      <w:r w:rsidRPr="00FC601B">
        <w:rPr>
          <w:rFonts w:asciiTheme="minorEastAsia" w:eastAsiaTheme="minorEastAsia" w:hAnsiTheme="minorEastAsia"/>
        </w:rPr>
        <w:t xml:space="preserve"> </w:t>
      </w:r>
      <w:r w:rsidRPr="00FC601B">
        <w:rPr>
          <w:rFonts w:asciiTheme="minorEastAsia" w:eastAsiaTheme="minorEastAsia" w:hAnsiTheme="minorEastAsia" w:hint="eastAsia"/>
        </w:rPr>
        <w:t>然后沿梯度方向</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B</m:t>
            </m:r>
          </m:sub>
        </m:sSub>
      </m:oMath>
      <w:r w:rsidRPr="00FC601B">
        <w:rPr>
          <w:rFonts w:asciiTheme="minorEastAsia" w:eastAsiaTheme="minorEastAsia" w:hAnsiTheme="minorEastAsia" w:hint="eastAsia"/>
        </w:rPr>
        <w:t>朝向局部最小值更新θ。</w:t>
      </w:r>
    </w:p>
    <w:p w:rsidR="00FC601B" w:rsidRDefault="00FC601B" w:rsidP="00FC601B">
      <w:pPr>
        <w:ind w:firstLineChars="200" w:firstLine="480"/>
        <w:rPr>
          <w:rFonts w:asciiTheme="minorEastAsia" w:eastAsiaTheme="minorEastAsia" w:hAnsiTheme="minorEastAsia"/>
        </w:rPr>
      </w:pPr>
      <w:r w:rsidRPr="00FC601B">
        <w:rPr>
          <w:rFonts w:asciiTheme="minorEastAsia" w:eastAsiaTheme="minorEastAsia" w:hAnsiTheme="minorEastAsia" w:hint="eastAsia"/>
        </w:rPr>
        <w:t>已经构建了几个系统来支持神经网络的定义，实现有效的训练，然后执行有效的推理（执行固定参数）[31,13,3]。 我们的工作基于TensorFlow，这是由Google发布的开源数据流引擎[3]。 TensorFlow允许程序员从基本运算符定义大型计算图，并在异构分布式系统中分配它们的执行。 TensorFlow自动创建</w:t>
      </w:r>
      <w:r w:rsidR="009D0051">
        <w:rPr>
          <w:rFonts w:asciiTheme="minorEastAsia" w:eastAsiaTheme="minorEastAsia" w:hAnsiTheme="minorEastAsia" w:hint="eastAsia"/>
        </w:rPr>
        <w:t>梯度</w:t>
      </w:r>
      <w:r w:rsidRPr="00FC601B">
        <w:rPr>
          <w:rFonts w:asciiTheme="minorEastAsia" w:eastAsiaTheme="minorEastAsia" w:hAnsiTheme="minorEastAsia" w:hint="eastAsia"/>
        </w:rPr>
        <w:t>的计算图形; 它还使批量计算变得容易。</w:t>
      </w:r>
    </w:p>
    <w:p w:rsidR="00C926DD" w:rsidRPr="00571FD0" w:rsidRDefault="00C926DD" w:rsidP="00571FD0">
      <w:pPr>
        <w:ind w:firstLineChars="200" w:firstLine="640"/>
        <w:jc w:val="center"/>
        <w:rPr>
          <w:rFonts w:ascii="黑体" w:eastAsia="黑体" w:hAnsi="黑体"/>
          <w:sz w:val="32"/>
          <w:szCs w:val="32"/>
        </w:rPr>
      </w:pPr>
      <w:r w:rsidRPr="00571FD0">
        <w:rPr>
          <w:rFonts w:ascii="黑体" w:eastAsia="黑体" w:hAnsi="黑体" w:hint="eastAsia"/>
          <w:sz w:val="32"/>
          <w:szCs w:val="32"/>
        </w:rPr>
        <w:t>3.我们的方法</w:t>
      </w:r>
    </w:p>
    <w:p w:rsidR="00FC601B" w:rsidRPr="00571FD0" w:rsidRDefault="00C926DD" w:rsidP="00C926DD">
      <w:pPr>
        <w:ind w:firstLineChars="200" w:firstLine="480"/>
        <w:rPr>
          <w:rFonts w:asciiTheme="minorEastAsia" w:eastAsiaTheme="minorEastAsia" w:hAnsiTheme="minorEastAsia"/>
          <w:color w:val="FF0000"/>
        </w:rPr>
      </w:pPr>
      <w:r w:rsidRPr="00C926DD">
        <w:rPr>
          <w:rFonts w:asciiTheme="minorEastAsia" w:eastAsiaTheme="minorEastAsia" w:hAnsiTheme="minorEastAsia" w:hint="eastAsia"/>
        </w:rPr>
        <w:t>本节描述了我们的神经网络</w:t>
      </w:r>
      <w:r>
        <w:rPr>
          <w:rFonts w:asciiTheme="minorEastAsia" w:eastAsiaTheme="minorEastAsia" w:hAnsiTheme="minorEastAsia" w:hint="eastAsia"/>
        </w:rPr>
        <w:t>差分隐私</w:t>
      </w:r>
      <w:r w:rsidRPr="00C926DD">
        <w:rPr>
          <w:rFonts w:asciiTheme="minorEastAsia" w:eastAsiaTheme="minorEastAsia" w:hAnsiTheme="minorEastAsia" w:hint="eastAsia"/>
        </w:rPr>
        <w:t>训练方法的主要组成部分：</w:t>
      </w:r>
      <w:r w:rsidRPr="00571FD0">
        <w:rPr>
          <w:rFonts w:asciiTheme="minorEastAsia" w:eastAsiaTheme="minorEastAsia" w:hAnsiTheme="minorEastAsia" w:hint="eastAsia"/>
          <w:color w:val="FF0000"/>
        </w:rPr>
        <w:t>差分隐私随机梯度下降（SGD）算法，时刻会计和超参数调整。</w:t>
      </w:r>
    </w:p>
    <w:p w:rsidR="00C926DD" w:rsidRPr="00571FD0" w:rsidRDefault="00C926DD" w:rsidP="00571FD0">
      <w:pPr>
        <w:ind w:firstLineChars="200" w:firstLine="600"/>
        <w:jc w:val="center"/>
        <w:rPr>
          <w:rFonts w:ascii="黑体" w:eastAsia="黑体" w:hAnsi="黑体"/>
          <w:sz w:val="30"/>
          <w:szCs w:val="30"/>
        </w:rPr>
      </w:pPr>
      <w:r w:rsidRPr="00571FD0">
        <w:rPr>
          <w:rFonts w:ascii="黑体" w:eastAsia="黑体" w:hAnsi="黑体" w:hint="eastAsia"/>
          <w:sz w:val="30"/>
          <w:szCs w:val="30"/>
        </w:rPr>
        <w:t>3.1差分</w:t>
      </w:r>
      <w:r w:rsidR="00EF134E">
        <w:rPr>
          <w:rFonts w:ascii="黑体" w:eastAsia="黑体" w:hAnsi="黑体" w:hint="eastAsia"/>
          <w:sz w:val="30"/>
          <w:szCs w:val="30"/>
        </w:rPr>
        <w:t>隐私</w:t>
      </w:r>
      <w:r w:rsidRPr="00571FD0">
        <w:rPr>
          <w:rFonts w:ascii="黑体" w:eastAsia="黑体" w:hAnsi="黑体" w:hint="eastAsia"/>
          <w:sz w:val="30"/>
          <w:szCs w:val="30"/>
        </w:rPr>
        <w:t>SGD算法</w:t>
      </w:r>
    </w:p>
    <w:p w:rsidR="00C926DD" w:rsidRPr="00C926DD" w:rsidRDefault="00C926DD" w:rsidP="00C926DD">
      <w:pPr>
        <w:ind w:firstLineChars="200" w:firstLine="480"/>
        <w:rPr>
          <w:rFonts w:asciiTheme="minorEastAsia" w:eastAsiaTheme="minorEastAsia" w:hAnsiTheme="minorEastAsia"/>
        </w:rPr>
      </w:pPr>
      <w:r w:rsidRPr="00C926DD">
        <w:rPr>
          <w:rFonts w:asciiTheme="minorEastAsia" w:eastAsiaTheme="minorEastAsia" w:hAnsiTheme="minorEastAsia" w:hint="eastAsia"/>
        </w:rPr>
        <w:t>有人可能会尝试通过</w:t>
      </w:r>
      <w:r w:rsidRPr="00D43716">
        <w:rPr>
          <w:rFonts w:asciiTheme="minorEastAsia" w:eastAsiaTheme="minorEastAsia" w:hAnsiTheme="minorEastAsia" w:hint="eastAsia"/>
          <w:color w:val="FF0000"/>
          <w:rPrChange w:id="60" w:author="lenovo" w:date="2019-07-15T03:11:00Z">
            <w:rPr>
              <w:rFonts w:asciiTheme="minorEastAsia" w:eastAsiaTheme="minorEastAsia" w:hAnsiTheme="minorEastAsia" w:hint="eastAsia"/>
            </w:rPr>
          </w:rPrChange>
        </w:rPr>
        <w:t>仅处理</w:t>
      </w:r>
      <w:r w:rsidR="00550BA3" w:rsidRPr="00D43716">
        <w:rPr>
          <w:rFonts w:asciiTheme="minorEastAsia" w:eastAsiaTheme="minorEastAsia" w:hAnsiTheme="minorEastAsia" w:hint="eastAsia"/>
          <w:color w:val="FF0000"/>
          <w:rPrChange w:id="61" w:author="lenovo" w:date="2019-07-15T03:11:00Z">
            <w:rPr>
              <w:rFonts w:asciiTheme="minorEastAsia" w:eastAsiaTheme="minorEastAsia" w:hAnsiTheme="minorEastAsia" w:hint="eastAsia"/>
            </w:rPr>
          </w:rPrChange>
        </w:rPr>
        <w:t>训练</w:t>
      </w:r>
      <w:r w:rsidRPr="00D43716">
        <w:rPr>
          <w:rFonts w:asciiTheme="minorEastAsia" w:eastAsiaTheme="minorEastAsia" w:hAnsiTheme="minorEastAsia" w:hint="eastAsia"/>
          <w:color w:val="FF0000"/>
          <w:rPrChange w:id="62" w:author="lenovo" w:date="2019-07-15T03:11:00Z">
            <w:rPr>
              <w:rFonts w:asciiTheme="minorEastAsia" w:eastAsiaTheme="minorEastAsia" w:hAnsiTheme="minorEastAsia" w:hint="eastAsia"/>
            </w:rPr>
          </w:rPrChange>
        </w:rPr>
        <w:t>过程产生的最终参数来保护培训数据的隐私</w:t>
      </w:r>
      <w:r w:rsidRPr="00C926DD">
        <w:rPr>
          <w:rFonts w:asciiTheme="minorEastAsia" w:eastAsiaTheme="minorEastAsia" w:hAnsiTheme="minorEastAsia" w:hint="eastAsia"/>
        </w:rPr>
        <w:t>，将此过程视为黑盒子。不幸的是，一般来说，人们可能没有对这些参数对训练数据的依赖性进行有用，严格的描述;在</w:t>
      </w:r>
      <w:r w:rsidRPr="00D43716">
        <w:rPr>
          <w:rFonts w:asciiTheme="minorEastAsia" w:eastAsiaTheme="minorEastAsia" w:hAnsiTheme="minorEastAsia" w:hint="eastAsia"/>
          <w:color w:val="FF0000"/>
          <w:rPrChange w:id="63" w:author="lenovo" w:date="2019-07-15T03:12:00Z">
            <w:rPr>
              <w:rFonts w:asciiTheme="minorEastAsia" w:eastAsiaTheme="minorEastAsia" w:hAnsiTheme="minorEastAsia" w:hint="eastAsia"/>
            </w:rPr>
          </w:rPrChange>
        </w:rPr>
        <w:t>参数中加入过于保守的噪声，</w:t>
      </w:r>
      <w:r w:rsidR="006A29FF" w:rsidRPr="00D43716">
        <w:rPr>
          <w:rFonts w:asciiTheme="minorEastAsia" w:eastAsiaTheme="minorEastAsia" w:hAnsiTheme="minorEastAsia" w:hint="eastAsia"/>
          <w:color w:val="FF0000"/>
          <w:rPrChange w:id="64" w:author="lenovo" w:date="2019-07-15T03:12:00Z">
            <w:rPr>
              <w:rFonts w:asciiTheme="minorEastAsia" w:eastAsiaTheme="minorEastAsia" w:hAnsiTheme="minorEastAsia" w:hint="eastAsia"/>
            </w:rPr>
          </w:rPrChange>
        </w:rPr>
        <w:t>其中噪声</w:t>
      </w:r>
      <w:r w:rsidRPr="00D43716">
        <w:rPr>
          <w:rFonts w:asciiTheme="minorEastAsia" w:eastAsiaTheme="minorEastAsia" w:hAnsiTheme="minorEastAsia" w:hint="eastAsia"/>
          <w:color w:val="FF0000"/>
          <w:rPrChange w:id="65" w:author="lenovo" w:date="2019-07-15T03:12:00Z">
            <w:rPr>
              <w:rFonts w:asciiTheme="minorEastAsia" w:eastAsiaTheme="minorEastAsia" w:hAnsiTheme="minorEastAsia" w:hint="eastAsia"/>
            </w:rPr>
          </w:rPrChange>
        </w:rPr>
        <w:t>根据最坏情况分析选择</w:t>
      </w:r>
      <w:r w:rsidR="006A29FF" w:rsidRPr="00D43716">
        <w:rPr>
          <w:rFonts w:asciiTheme="minorEastAsia" w:eastAsiaTheme="minorEastAsia" w:hAnsiTheme="minorEastAsia" w:hint="eastAsia"/>
          <w:color w:val="FF0000"/>
          <w:rPrChange w:id="66" w:author="lenovo" w:date="2019-07-15T03:12:00Z">
            <w:rPr>
              <w:rFonts w:asciiTheme="minorEastAsia" w:eastAsiaTheme="minorEastAsia" w:hAnsiTheme="minorEastAsia" w:hint="eastAsia"/>
            </w:rPr>
          </w:rPrChange>
        </w:rPr>
        <w:t>的，</w:t>
      </w:r>
      <w:r w:rsidRPr="00D43716">
        <w:rPr>
          <w:rFonts w:asciiTheme="minorEastAsia" w:eastAsiaTheme="minorEastAsia" w:hAnsiTheme="minorEastAsia" w:hint="eastAsia"/>
          <w:color w:val="FF0000"/>
          <w:rPrChange w:id="67" w:author="lenovo" w:date="2019-07-15T03:12:00Z">
            <w:rPr>
              <w:rFonts w:asciiTheme="minorEastAsia" w:eastAsiaTheme="minorEastAsia" w:hAnsiTheme="minorEastAsia" w:hint="eastAsia"/>
            </w:rPr>
          </w:rPrChange>
        </w:rPr>
        <w:t>会破坏学习模型的效用</w:t>
      </w:r>
      <w:r w:rsidRPr="00C926DD">
        <w:rPr>
          <w:rFonts w:asciiTheme="minorEastAsia" w:eastAsiaTheme="minorEastAsia" w:hAnsiTheme="minorEastAsia" w:hint="eastAsia"/>
        </w:rPr>
        <w:t>。因此，我们更倾向于采用更复杂的方法，其中我们的</w:t>
      </w:r>
      <w:r w:rsidRPr="00D43716">
        <w:rPr>
          <w:rFonts w:asciiTheme="minorEastAsia" w:eastAsiaTheme="minorEastAsia" w:hAnsiTheme="minorEastAsia" w:hint="eastAsia"/>
          <w:color w:val="FF0000"/>
          <w:rPrChange w:id="68" w:author="lenovo" w:date="2019-07-15T03:12:00Z">
            <w:rPr>
              <w:rFonts w:asciiTheme="minorEastAsia" w:eastAsiaTheme="minorEastAsia" w:hAnsiTheme="minorEastAsia" w:hint="eastAsia"/>
            </w:rPr>
          </w:rPrChange>
        </w:rPr>
        <w:t>目标是在训练过程中控制训练数据的影响，特别是在SGD计算中</w:t>
      </w:r>
      <w:r w:rsidRPr="00C926DD">
        <w:rPr>
          <w:rFonts w:asciiTheme="minorEastAsia" w:eastAsiaTheme="minorEastAsia" w:hAnsiTheme="minorEastAsia" w:hint="eastAsia"/>
        </w:rPr>
        <w:t>。在以前的工作中遵循了这种方法（例如，[53,8]）;我们进行了一些修改和扩展，特别是在我们的</w:t>
      </w:r>
      <w:r w:rsidRPr="00D43716">
        <w:rPr>
          <w:rFonts w:asciiTheme="minorEastAsia" w:eastAsiaTheme="minorEastAsia" w:hAnsiTheme="minorEastAsia" w:hint="eastAsia"/>
          <w:color w:val="FF0000"/>
          <w:rPrChange w:id="69" w:author="lenovo" w:date="2019-07-15T03:12:00Z">
            <w:rPr>
              <w:rFonts w:asciiTheme="minorEastAsia" w:eastAsiaTheme="minorEastAsia" w:hAnsiTheme="minorEastAsia" w:hint="eastAsia"/>
            </w:rPr>
          </w:rPrChange>
        </w:rPr>
        <w:t>隐私会计</w:t>
      </w:r>
      <w:r w:rsidRPr="00C926DD">
        <w:rPr>
          <w:rFonts w:asciiTheme="minorEastAsia" w:eastAsiaTheme="minorEastAsia" w:hAnsiTheme="minorEastAsia" w:hint="eastAsia"/>
        </w:rPr>
        <w:t>中。</w:t>
      </w:r>
    </w:p>
    <w:p w:rsidR="00FC601B" w:rsidRPr="00571FD0" w:rsidRDefault="00C926DD" w:rsidP="00C926DD">
      <w:pPr>
        <w:ind w:firstLineChars="200" w:firstLine="480"/>
        <w:rPr>
          <w:rFonts w:asciiTheme="minorEastAsia" w:eastAsiaTheme="minorEastAsia" w:hAnsiTheme="minorEastAsia"/>
        </w:rPr>
      </w:pPr>
      <w:r w:rsidRPr="00C926DD">
        <w:rPr>
          <w:rFonts w:asciiTheme="minorEastAsia" w:eastAsiaTheme="minorEastAsia" w:hAnsiTheme="minorEastAsia" w:hint="eastAsia"/>
        </w:rPr>
        <w:t>算法</w:t>
      </w:r>
      <w:r w:rsidRPr="00C926DD">
        <w:rPr>
          <w:rFonts w:asciiTheme="minorEastAsia" w:eastAsiaTheme="minorEastAsia" w:hAnsiTheme="minorEastAsia"/>
        </w:rPr>
        <w:t>1</w:t>
      </w:r>
      <w:r w:rsidRPr="00C926DD">
        <w:rPr>
          <w:rFonts w:asciiTheme="minorEastAsia" w:eastAsiaTheme="minorEastAsia" w:hAnsiTheme="minorEastAsia" w:hint="eastAsia"/>
        </w:rPr>
        <w:t>概述了通过最小化经验损失函数</w:t>
      </w:r>
      <m:oMath>
        <m:r>
          <w:rPr>
            <w:rFonts w:ascii="Cambria Math" w:eastAsiaTheme="minorEastAsia" w:hAnsi="Cambria Math"/>
          </w:rPr>
          <m:t>L(θ)</m:t>
        </m:r>
      </m:oMath>
      <w:r w:rsidRPr="00C926DD">
        <w:rPr>
          <w:rFonts w:asciiTheme="minorEastAsia" w:eastAsiaTheme="minorEastAsia" w:hAnsiTheme="minorEastAsia" w:hint="eastAsia"/>
        </w:rPr>
        <w:t>来训练具有参数θ的模型的基本方法。在</w:t>
      </w:r>
      <w:r w:rsidRPr="00C926DD">
        <w:rPr>
          <w:rFonts w:asciiTheme="minorEastAsia" w:eastAsiaTheme="minorEastAsia" w:hAnsiTheme="minorEastAsia"/>
        </w:rPr>
        <w:t>SGD</w:t>
      </w:r>
      <w:r w:rsidRPr="00C926DD">
        <w:rPr>
          <w:rFonts w:asciiTheme="minorEastAsia" w:eastAsiaTheme="minorEastAsia" w:hAnsiTheme="minorEastAsia" w:hint="eastAsia"/>
        </w:rPr>
        <w:t>的每一步，我们</w:t>
      </w:r>
      <w:r w:rsidRPr="00B02ABD">
        <w:rPr>
          <w:rFonts w:asciiTheme="minorEastAsia" w:eastAsiaTheme="minorEastAsia" w:hAnsiTheme="minorEastAsia" w:hint="eastAsia"/>
          <w:color w:val="FF0000"/>
          <w:rPrChange w:id="70" w:author="lenovo" w:date="2019-07-15T03:17:00Z">
            <w:rPr>
              <w:rFonts w:asciiTheme="minorEastAsia" w:eastAsiaTheme="minorEastAsia" w:hAnsiTheme="minorEastAsia" w:hint="eastAsia"/>
            </w:rPr>
          </w:rPrChange>
        </w:rPr>
        <w:t>计算一个随机子集的梯度</w:t>
      </w:r>
      <w:r w:rsidRPr="00B02ABD">
        <w:rPr>
          <w:rFonts w:ascii="MS Gothic" w:eastAsia="MS Gothic" w:hAnsi="MS Gothic" w:cs="MS Gothic" w:hint="eastAsia"/>
          <w:color w:val="FF0000"/>
          <w:rPrChange w:id="71" w:author="lenovo" w:date="2019-07-15T03:17:00Z">
            <w:rPr>
              <w:rFonts w:ascii="MS Gothic" w:eastAsia="MS Gothic" w:hAnsi="MS Gothic" w:cs="MS Gothic" w:hint="eastAsia"/>
            </w:rPr>
          </w:rPrChange>
        </w:rPr>
        <w:t>​​</w:t>
      </w:r>
      <m:oMath>
        <m:sSub>
          <m:sSubPr>
            <m:ctrlPr>
              <w:rPr>
                <w:rFonts w:ascii="Cambria Math" w:eastAsiaTheme="minorEastAsia" w:hAnsi="Cambria Math"/>
                <w:color w:val="FF0000"/>
                <w:rPrChange w:id="72" w:author="lenovo" w:date="2019-07-15T03:17:00Z">
                  <w:rPr>
                    <w:rFonts w:ascii="Cambria Math" w:eastAsiaTheme="minorEastAsia" w:hAnsi="Cambria Math"/>
                  </w:rPr>
                </w:rPrChange>
              </w:rPr>
            </m:ctrlPr>
          </m:sSubPr>
          <m:e>
            <m:r>
              <m:rPr>
                <m:sty m:val="p"/>
              </m:rPr>
              <w:rPr>
                <w:rFonts w:ascii="Cambria Math" w:eastAsiaTheme="minorEastAsia" w:hAnsi="Cambria Math"/>
                <w:color w:val="FF0000"/>
                <w:rPrChange w:id="73" w:author="lenovo" w:date="2019-07-15T03:17:00Z">
                  <w:rPr>
                    <w:rFonts w:ascii="Cambria Math" w:eastAsiaTheme="minorEastAsia" w:hAnsi="Cambria Math"/>
                  </w:rPr>
                </w:rPrChange>
              </w:rPr>
              <m:t>∇</m:t>
            </m:r>
          </m:e>
          <m:sub>
            <m:r>
              <m:rPr>
                <m:sty m:val="p"/>
              </m:rPr>
              <w:rPr>
                <w:rFonts w:ascii="Cambria Math" w:eastAsiaTheme="minorEastAsia" w:hAnsi="Cambria Math"/>
                <w:color w:val="FF0000"/>
                <w:rPrChange w:id="74" w:author="lenovo" w:date="2019-07-15T03:17:00Z">
                  <w:rPr>
                    <w:rFonts w:ascii="Cambria Math" w:eastAsiaTheme="minorEastAsia" w:hAnsi="Cambria Math"/>
                  </w:rPr>
                </w:rPrChange>
              </w:rPr>
              <m:t>θ</m:t>
            </m:r>
          </m:sub>
        </m:sSub>
        <m:r>
          <w:rPr>
            <w:rFonts w:ascii="Cambria Math" w:eastAsiaTheme="minorEastAsia" w:hAnsi="Cambria Math"/>
            <w:color w:val="FF0000"/>
            <w:rPrChange w:id="75" w:author="lenovo" w:date="2019-07-15T03:17:00Z">
              <w:rPr>
                <w:rFonts w:ascii="Cambria Math" w:eastAsiaTheme="minorEastAsia" w:hAnsi="Cambria Math"/>
              </w:rPr>
            </w:rPrChange>
          </w:rPr>
          <m:t>L(θ)</m:t>
        </m:r>
      </m:oMath>
      <w:r w:rsidRPr="00C926DD">
        <w:rPr>
          <w:rFonts w:asciiTheme="minorEastAsia" w:eastAsiaTheme="minorEastAsia" w:hAnsiTheme="minorEastAsia" w:hint="eastAsia"/>
        </w:rPr>
        <w:t>，</w:t>
      </w:r>
      <w:r w:rsidRPr="00D43716">
        <w:rPr>
          <w:rFonts w:asciiTheme="minorEastAsia" w:eastAsiaTheme="minorEastAsia" w:hAnsiTheme="minorEastAsia" w:hint="eastAsia"/>
          <w:color w:val="FF0000"/>
          <w:rPrChange w:id="76" w:author="lenovo" w:date="2019-07-15T03:13:00Z">
            <w:rPr>
              <w:rFonts w:asciiTheme="minorEastAsia" w:eastAsiaTheme="minorEastAsia" w:hAnsiTheme="minorEastAsia" w:hint="eastAsia"/>
            </w:rPr>
          </w:rPrChange>
        </w:rPr>
        <w:t>剪切每个梯度的</w:t>
      </w:r>
      <w:r w:rsidRPr="00D43716">
        <w:rPr>
          <w:rFonts w:asciiTheme="minorEastAsia" w:eastAsiaTheme="minorEastAsia" w:hAnsiTheme="minorEastAsia"/>
          <w:color w:val="FF0000"/>
          <w:rPrChange w:id="77" w:author="lenovo" w:date="2019-07-15T03:13:00Z">
            <w:rPr>
              <w:rFonts w:asciiTheme="minorEastAsia" w:eastAsiaTheme="minorEastAsia" w:hAnsiTheme="minorEastAsia"/>
            </w:rPr>
          </w:rPrChange>
        </w:rPr>
        <w:t>l2</w:t>
      </w:r>
      <w:r w:rsidRPr="00D43716">
        <w:rPr>
          <w:rFonts w:asciiTheme="minorEastAsia" w:eastAsiaTheme="minorEastAsia" w:hAnsiTheme="minorEastAsia" w:hint="eastAsia"/>
          <w:color w:val="FF0000"/>
          <w:rPrChange w:id="78" w:author="lenovo" w:date="2019-07-15T03:13:00Z">
            <w:rPr>
              <w:rFonts w:asciiTheme="minorEastAsia" w:eastAsiaTheme="minorEastAsia" w:hAnsiTheme="minorEastAsia" w:hint="eastAsia"/>
            </w:rPr>
          </w:rPrChange>
        </w:rPr>
        <w:t>范数</w:t>
      </w:r>
      <w:r w:rsidRPr="00C926DD">
        <w:rPr>
          <w:rFonts w:asciiTheme="minorEastAsia" w:eastAsiaTheme="minorEastAsia" w:hAnsiTheme="minorEastAsia" w:hint="eastAsia"/>
        </w:rPr>
        <w:t>，计算平均值，添</w:t>
      </w:r>
      <w:r w:rsidRPr="00D43716">
        <w:rPr>
          <w:rFonts w:asciiTheme="minorEastAsia" w:eastAsiaTheme="minorEastAsia" w:hAnsiTheme="minorEastAsia" w:hint="eastAsia"/>
          <w:color w:val="FF0000"/>
          <w:rPrChange w:id="79" w:author="lenovo" w:date="2019-07-15T03:13:00Z">
            <w:rPr>
              <w:rFonts w:asciiTheme="minorEastAsia" w:eastAsiaTheme="minorEastAsia" w:hAnsiTheme="minorEastAsia" w:hint="eastAsia"/>
            </w:rPr>
          </w:rPrChange>
        </w:rPr>
        <w:t>加噪声以保护隐</w:t>
      </w:r>
      <w:r w:rsidRPr="00C926DD">
        <w:rPr>
          <w:rFonts w:asciiTheme="minorEastAsia" w:eastAsiaTheme="minorEastAsia" w:hAnsiTheme="minorEastAsia" w:hint="eastAsia"/>
        </w:rPr>
        <w:t>私，并在这个平均噪声梯度的相反方向</w:t>
      </w:r>
      <w:r w:rsidR="00CA59C1" w:rsidRPr="00C926DD">
        <w:rPr>
          <w:rFonts w:asciiTheme="minorEastAsia" w:eastAsiaTheme="minorEastAsia" w:hAnsiTheme="minorEastAsia" w:hint="eastAsia"/>
        </w:rPr>
        <w:t>迈出一步</w:t>
      </w:r>
      <w:r w:rsidRPr="00C926DD">
        <w:rPr>
          <w:rFonts w:asciiTheme="minorEastAsia" w:eastAsiaTheme="minorEastAsia" w:hAnsiTheme="minorEastAsia" w:hint="eastAsia"/>
        </w:rPr>
        <w:t>。最后，</w:t>
      </w:r>
      <w:r w:rsidRPr="00D43716">
        <w:rPr>
          <w:rFonts w:asciiTheme="minorEastAsia" w:eastAsiaTheme="minorEastAsia" w:hAnsiTheme="minorEastAsia" w:hint="eastAsia"/>
          <w:color w:val="FF0000"/>
          <w:rPrChange w:id="80" w:author="lenovo" w:date="2019-07-15T03:13:00Z">
            <w:rPr>
              <w:rFonts w:asciiTheme="minorEastAsia" w:eastAsiaTheme="minorEastAsia" w:hAnsiTheme="minorEastAsia" w:hint="eastAsia"/>
            </w:rPr>
          </w:rPrChange>
        </w:rPr>
        <w:t>除了输出模型之外，我们还需要根据隐私会计师维护的信息计算机制的隐私损失</w:t>
      </w:r>
      <w:r w:rsidRPr="00C926DD">
        <w:rPr>
          <w:rFonts w:asciiTheme="minorEastAsia" w:eastAsiaTheme="minorEastAsia" w:hAnsiTheme="minorEastAsia" w:hint="eastAsia"/>
        </w:rPr>
        <w:t>。接下来，我们将更详细地描述此算法的每个组件以及我们的改进。</w:t>
      </w:r>
    </w:p>
    <w:p w:rsidR="00FC601B" w:rsidRDefault="00CA59C1" w:rsidP="00706933">
      <w:pPr>
        <w:ind w:firstLineChars="200" w:firstLine="480"/>
        <w:rPr>
          <w:rFonts w:asciiTheme="minorEastAsia" w:eastAsiaTheme="minorEastAsia" w:hAnsiTheme="minorEastAsia"/>
        </w:rPr>
      </w:pPr>
      <w:r>
        <w:rPr>
          <w:noProof/>
        </w:rPr>
        <w:drawing>
          <wp:inline distT="0" distB="0" distL="0" distR="0" wp14:anchorId="50458A6D" wp14:editId="1BBFF7C9">
            <wp:extent cx="3935896" cy="323859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207" cy="3252013"/>
                    </a:xfrm>
                    <a:prstGeom prst="rect">
                      <a:avLst/>
                    </a:prstGeom>
                  </pic:spPr>
                </pic:pic>
              </a:graphicData>
            </a:graphic>
          </wp:inline>
        </w:drawing>
      </w:r>
    </w:p>
    <w:p w:rsidR="002961D1" w:rsidRPr="002961D1" w:rsidRDefault="002961D1" w:rsidP="002961D1">
      <w:pPr>
        <w:ind w:firstLineChars="200" w:firstLine="482"/>
        <w:rPr>
          <w:rFonts w:asciiTheme="minorEastAsia" w:eastAsiaTheme="minorEastAsia" w:hAnsiTheme="minorEastAsia"/>
        </w:rPr>
      </w:pPr>
      <w:r w:rsidRPr="00571FD0">
        <w:rPr>
          <w:rFonts w:asciiTheme="minorEastAsia" w:eastAsiaTheme="minorEastAsia" w:hAnsiTheme="minorEastAsia" w:hint="eastAsia"/>
          <w:b/>
          <w:bCs/>
        </w:rPr>
        <w:lastRenderedPageBreak/>
        <w:t>规范裁剪</w:t>
      </w:r>
      <w:r w:rsidRPr="002961D1">
        <w:rPr>
          <w:rFonts w:asciiTheme="minorEastAsia" w:eastAsiaTheme="minorEastAsia" w:hAnsiTheme="minorEastAsia" w:hint="eastAsia"/>
        </w:rPr>
        <w:t>：证明算法1的</w:t>
      </w:r>
      <w:r w:rsidRPr="00D43716">
        <w:rPr>
          <w:rFonts w:asciiTheme="minorEastAsia" w:eastAsiaTheme="minorEastAsia" w:hAnsiTheme="minorEastAsia" w:hint="eastAsia"/>
          <w:color w:val="FF0000"/>
          <w:rPrChange w:id="81" w:author="lenovo" w:date="2019-07-15T03:14:00Z">
            <w:rPr>
              <w:rFonts w:asciiTheme="minorEastAsia" w:eastAsiaTheme="minorEastAsia" w:hAnsiTheme="minorEastAsia" w:hint="eastAsia"/>
            </w:rPr>
          </w:rPrChange>
        </w:rPr>
        <w:t>差分隐私保证需要限制每个单独示例对 </w:t>
      </w:r>
      <m:oMath>
        <m:acc>
          <m:accPr>
            <m:chr m:val="̃"/>
            <m:ctrlPr>
              <w:rPr>
                <w:rFonts w:ascii="Cambria Math" w:eastAsiaTheme="minorEastAsia" w:hAnsi="Cambria Math"/>
                <w:i/>
                <w:color w:val="FF0000"/>
                <w:rPrChange w:id="82" w:author="lenovo" w:date="2019-07-15T03:14:00Z">
                  <w:rPr>
                    <w:rFonts w:ascii="Cambria Math" w:eastAsiaTheme="minorEastAsia" w:hAnsi="Cambria Math"/>
                    <w:i/>
                  </w:rPr>
                </w:rPrChange>
              </w:rPr>
            </m:ctrlPr>
          </m:accPr>
          <m:e>
            <m:sSub>
              <m:sSubPr>
                <m:ctrlPr>
                  <w:rPr>
                    <w:rFonts w:ascii="Cambria Math" w:eastAsiaTheme="minorEastAsia" w:hAnsi="Cambria Math"/>
                    <w:i/>
                    <w:color w:val="FF0000"/>
                    <w:rPrChange w:id="83" w:author="lenovo" w:date="2019-07-15T03:14:00Z">
                      <w:rPr>
                        <w:rFonts w:ascii="Cambria Math" w:eastAsiaTheme="minorEastAsia" w:hAnsi="Cambria Math"/>
                        <w:i/>
                      </w:rPr>
                    </w:rPrChange>
                  </w:rPr>
                </m:ctrlPr>
              </m:sSubPr>
              <m:e>
                <m:r>
                  <w:rPr>
                    <w:rFonts w:ascii="Cambria Math" w:eastAsiaTheme="minorEastAsia" w:hAnsi="Cambria Math"/>
                    <w:color w:val="FF0000"/>
                    <w:rPrChange w:id="84" w:author="lenovo" w:date="2019-07-15T03:14:00Z">
                      <w:rPr>
                        <w:rFonts w:ascii="Cambria Math" w:eastAsiaTheme="minorEastAsia" w:hAnsi="Cambria Math"/>
                      </w:rPr>
                    </w:rPrChange>
                  </w:rPr>
                  <m:t>g</m:t>
                </m:r>
              </m:e>
              <m:sub>
                <m:r>
                  <w:rPr>
                    <w:rFonts w:ascii="Cambria Math" w:eastAsiaTheme="minorEastAsia" w:hAnsi="Cambria Math"/>
                    <w:color w:val="FF0000"/>
                    <w:rPrChange w:id="85" w:author="lenovo" w:date="2019-07-15T03:14:00Z">
                      <w:rPr>
                        <w:rFonts w:ascii="Cambria Math" w:eastAsiaTheme="minorEastAsia" w:hAnsi="Cambria Math"/>
                      </w:rPr>
                    </w:rPrChange>
                  </w:rPr>
                  <m:t>t</m:t>
                </m:r>
              </m:sub>
            </m:sSub>
          </m:e>
        </m:acc>
        <m:r>
          <w:rPr>
            <w:rFonts w:ascii="Cambria Math" w:eastAsiaTheme="minorEastAsia" w:hAnsi="Cambria Math" w:hint="eastAsia"/>
            <w:color w:val="FF0000"/>
            <w:rPrChange w:id="86" w:author="lenovo" w:date="2019-07-15T03:14:00Z">
              <w:rPr>
                <w:rFonts w:ascii="Cambria Math" w:eastAsiaTheme="minorEastAsia" w:hAnsi="Cambria Math" w:hint="eastAsia"/>
              </w:rPr>
            </w:rPrChange>
          </w:rPr>
          <m:t> </m:t>
        </m:r>
      </m:oMath>
      <w:r w:rsidRPr="00D43716">
        <w:rPr>
          <w:rFonts w:asciiTheme="minorEastAsia" w:eastAsiaTheme="minorEastAsia" w:hAnsiTheme="minorEastAsia" w:hint="eastAsia"/>
          <w:color w:val="FF0000"/>
          <w:rPrChange w:id="87" w:author="lenovo" w:date="2019-07-15T03:14:00Z">
            <w:rPr>
              <w:rFonts w:asciiTheme="minorEastAsia" w:eastAsiaTheme="minorEastAsia" w:hAnsiTheme="minorEastAsia" w:hint="eastAsia"/>
            </w:rPr>
          </w:rPrChange>
        </w:rPr>
        <w:t>的影响</w:t>
      </w:r>
      <w:r w:rsidRPr="002961D1">
        <w:rPr>
          <w:rFonts w:asciiTheme="minorEastAsia" w:eastAsiaTheme="minorEastAsia" w:hAnsiTheme="minorEastAsia" w:hint="eastAsia"/>
        </w:rPr>
        <w:t>。由于梯度的大小没有先验界限，我们将每个梯度剪切为</w:t>
      </w:r>
      <w:r>
        <w:rPr>
          <w:rFonts w:asciiTheme="minorEastAsia" w:eastAsiaTheme="minorEastAsia" w:hAnsiTheme="minorEastAsia"/>
        </w:rPr>
        <w:t>l</w:t>
      </w:r>
      <w:r w:rsidRPr="002961D1">
        <w:rPr>
          <w:rFonts w:asciiTheme="minorEastAsia" w:eastAsiaTheme="minorEastAsia" w:hAnsiTheme="minorEastAsia" w:hint="eastAsia"/>
        </w:rPr>
        <w:t>2范数;即，对于剪切阈值C，梯度向量g由</w:t>
      </w:r>
      <m:oMath>
        <m:r>
          <m:rPr>
            <m:sty m:val="p"/>
          </m:rPr>
          <w:rPr>
            <w:rFonts w:ascii="Cambria Math" w:eastAsiaTheme="minorEastAsia" w:hAnsi="Cambria Math"/>
          </w:rPr>
          <m:t>g/max⁡(1,</m:t>
        </m:r>
        <m:f>
          <m:fPr>
            <m:ctrlPr>
              <w:rPr>
                <w:rFonts w:ascii="Cambria Math" w:eastAsiaTheme="minorEastAsia" w:hAnsi="Cambria Math"/>
              </w:rPr>
            </m:ctrlPr>
          </m:fPr>
          <m:num>
            <m:sSub>
              <m:sSubPr>
                <m:ctrlPr>
                  <w:rPr>
                    <w:rFonts w:ascii="Cambria Math" w:eastAsiaTheme="minorEastAsia" w:hAnsi="Cambria Math"/>
                  </w:rPr>
                </m:ctrlPr>
              </m:sSubPr>
              <m:e>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g</m:t>
                        </m:r>
                      </m:e>
                    </m:d>
                  </m:e>
                </m:d>
              </m:e>
              <m:sub>
                <m:r>
                  <m:rPr>
                    <m:sty m:val="p"/>
                  </m:rPr>
                  <w:rPr>
                    <w:rFonts w:ascii="Cambria Math" w:eastAsiaTheme="minorEastAsia" w:hAnsi="Cambria Math"/>
                  </w:rPr>
                  <m:t>2</m:t>
                </m:r>
              </m:sub>
            </m:sSub>
          </m:num>
          <m:den>
            <m:r>
              <m:rPr>
                <m:sty m:val="p"/>
              </m:rPr>
              <w:rPr>
                <w:rFonts w:ascii="Cambria Math" w:eastAsiaTheme="minorEastAsia" w:hAnsi="Cambria Math"/>
              </w:rPr>
              <m:t>C</m:t>
            </m:r>
          </m:den>
        </m:f>
        <m:r>
          <m:rPr>
            <m:sty m:val="p"/>
          </m:rPr>
          <w:rPr>
            <w:rFonts w:ascii="Cambria Math" w:eastAsiaTheme="minorEastAsia" w:hAnsi="Cambria Math"/>
          </w:rPr>
          <m:t>)</m:t>
        </m:r>
      </m:oMath>
      <w:r w:rsidRPr="002961D1">
        <w:rPr>
          <w:rFonts w:asciiTheme="minorEastAsia" w:eastAsiaTheme="minorEastAsia" w:hAnsiTheme="minorEastAsia" w:hint="eastAsia"/>
        </w:rPr>
        <w:t>替换。此剪切确保如果</w:t>
      </w:r>
      <m:oMath>
        <m:sSub>
          <m:sSubPr>
            <m:ctrlPr>
              <w:rPr>
                <w:rFonts w:ascii="Cambria Math" w:eastAsiaTheme="minorEastAsia" w:hAnsi="Cambria Math"/>
              </w:rPr>
            </m:ctrlPr>
          </m:sSubPr>
          <m:e>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hint="eastAsia"/>
                      </w:rPr>
                      <m:t>g</m:t>
                    </m:r>
                  </m:e>
                </m:d>
              </m:e>
            </m:d>
          </m:e>
          <m:sub>
            <m:r>
              <m:rPr>
                <m:sty m:val="p"/>
              </m:rPr>
              <w:rPr>
                <w:rFonts w:ascii="Cambria Math" w:eastAsiaTheme="minorEastAsia" w:hAnsi="Cambria Math"/>
              </w:rPr>
              <m:t>2</m:t>
            </m:r>
          </m:sub>
        </m:sSub>
      </m:oMath>
      <w:r w:rsidRPr="002961D1">
        <w:rPr>
          <w:rFonts w:asciiTheme="minorEastAsia" w:eastAsiaTheme="minorEastAsia" w:hAnsiTheme="minorEastAsia" w:hint="eastAsia"/>
        </w:rPr>
        <w:t>≤ C，然后g被保留，而如果</w:t>
      </w:r>
      <m:oMath>
        <m:sSub>
          <m:sSubPr>
            <m:ctrlPr>
              <w:rPr>
                <w:rFonts w:ascii="Cambria Math" w:eastAsiaTheme="minorEastAsia" w:hAnsi="Cambria Math"/>
              </w:rPr>
            </m:ctrlPr>
          </m:sSubPr>
          <m:e>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hint="eastAsia"/>
                      </w:rPr>
                      <m:t>g</m:t>
                    </m:r>
                  </m:e>
                </m:d>
              </m:e>
            </m:d>
          </m:e>
          <m:sub>
            <m:r>
              <m:rPr>
                <m:sty m:val="p"/>
              </m:rPr>
              <w:rPr>
                <w:rFonts w:ascii="Cambria Math" w:eastAsiaTheme="minorEastAsia" w:hAnsi="Cambria Math"/>
              </w:rPr>
              <m:t>2</m:t>
            </m:r>
          </m:sub>
        </m:sSub>
      </m:oMath>
      <w:r w:rsidRPr="002961D1">
        <w:rPr>
          <w:rFonts w:asciiTheme="minorEastAsia" w:eastAsiaTheme="minorEastAsia" w:hAnsiTheme="minorEastAsia" w:hint="eastAsia"/>
        </w:rPr>
        <w:t>&gt; C，它被</w:t>
      </w:r>
      <w:r w:rsidRPr="00D43716">
        <w:rPr>
          <w:rFonts w:asciiTheme="minorEastAsia" w:eastAsiaTheme="minorEastAsia" w:hAnsiTheme="minorEastAsia" w:hint="eastAsia"/>
          <w:color w:val="FF0000"/>
          <w:rPrChange w:id="88" w:author="lenovo" w:date="2019-07-15T03:15:00Z">
            <w:rPr>
              <w:rFonts w:asciiTheme="minorEastAsia" w:eastAsiaTheme="minorEastAsia" w:hAnsiTheme="minorEastAsia" w:hint="eastAsia"/>
            </w:rPr>
          </w:rPrChange>
        </w:rPr>
        <w:t>缩小到标准C</w:t>
      </w:r>
      <w:r w:rsidRPr="002961D1">
        <w:rPr>
          <w:rFonts w:asciiTheme="minorEastAsia" w:eastAsiaTheme="minorEastAsia" w:hAnsiTheme="minorEastAsia" w:hint="eastAsia"/>
        </w:rPr>
        <w:t>.我们注意到这种形式的渐变剪辑是用于</w:t>
      </w:r>
      <w:r w:rsidRPr="00B02ABD">
        <w:rPr>
          <w:rFonts w:asciiTheme="minorEastAsia" w:eastAsiaTheme="minorEastAsia" w:hAnsiTheme="minorEastAsia" w:hint="eastAsia"/>
          <w:color w:val="FF0000"/>
          <w:rPrChange w:id="89" w:author="lenovo" w:date="2019-07-15T03:16:00Z">
            <w:rPr>
              <w:rFonts w:asciiTheme="minorEastAsia" w:eastAsiaTheme="minorEastAsia" w:hAnsiTheme="minorEastAsia" w:hint="eastAsia"/>
            </w:rPr>
          </w:rPrChange>
        </w:rPr>
        <w:t>非隐私原因</w:t>
      </w:r>
      <w:r w:rsidRPr="002961D1">
        <w:rPr>
          <w:rFonts w:asciiTheme="minorEastAsia" w:eastAsiaTheme="minorEastAsia" w:hAnsiTheme="minorEastAsia" w:hint="eastAsia"/>
        </w:rPr>
        <w:t>的深度网络的SGD的流行成分，尽管如此设置它通常足以在平均后剪辑。</w:t>
      </w:r>
      <w:ins w:id="90" w:author="lenovo" w:date="2019-07-15T03:15:00Z">
        <w:r w:rsidR="009D042D">
          <w:rPr>
            <w:rFonts w:asciiTheme="minorEastAsia" w:eastAsiaTheme="minorEastAsia" w:hAnsiTheme="minorEastAsia" w:hint="eastAsia"/>
          </w:rPr>
          <w:t>（</w:t>
        </w:r>
      </w:ins>
      <w:ins w:id="91" w:author="lenovo" w:date="2019-07-15T03:16:00Z">
        <w:r w:rsidR="009D042D" w:rsidRPr="009D042D">
          <w:rPr>
            <w:rFonts w:asciiTheme="minorEastAsia" w:eastAsiaTheme="minorEastAsia" w:hAnsiTheme="minorEastAsia" w:hint="eastAsia"/>
            <w:color w:val="FF0000"/>
            <w:rPrChange w:id="92" w:author="lenovo" w:date="2019-07-15T03:16:00Z">
              <w:rPr>
                <w:rFonts w:asciiTheme="minorEastAsia" w:eastAsiaTheme="minorEastAsia" w:hAnsiTheme="minorEastAsia" w:hint="eastAsia"/>
              </w:rPr>
            </w:rPrChange>
          </w:rPr>
          <w:t>梯度有上限</w:t>
        </w:r>
        <w:r w:rsidR="009D042D">
          <w:rPr>
            <w:rFonts w:asciiTheme="minorEastAsia" w:eastAsiaTheme="minorEastAsia" w:hAnsiTheme="minorEastAsia" w:hint="eastAsia"/>
            <w:color w:val="FF0000"/>
          </w:rPr>
          <w:t>C</w:t>
        </w:r>
      </w:ins>
      <w:ins w:id="93" w:author="lenovo" w:date="2019-07-15T03:15:00Z">
        <w:r w:rsidR="009D042D">
          <w:rPr>
            <w:rFonts w:asciiTheme="minorEastAsia" w:eastAsiaTheme="minorEastAsia" w:hAnsiTheme="minorEastAsia" w:hint="eastAsia"/>
          </w:rPr>
          <w:t>）</w:t>
        </w:r>
      </w:ins>
    </w:p>
    <w:p w:rsidR="00FC601B" w:rsidRDefault="002961D1" w:rsidP="00B02ABD">
      <w:pPr>
        <w:ind w:firstLineChars="200" w:firstLine="482"/>
        <w:rPr>
          <w:rFonts w:asciiTheme="minorEastAsia" w:eastAsiaTheme="minorEastAsia" w:hAnsiTheme="minorEastAsia"/>
        </w:rPr>
        <w:pPrChange w:id="94" w:author="lenovo" w:date="2019-07-15T03:18:00Z">
          <w:pPr>
            <w:ind w:firstLineChars="200" w:firstLine="482"/>
          </w:pPr>
        </w:pPrChange>
      </w:pPr>
      <w:r w:rsidRPr="00571FD0">
        <w:rPr>
          <w:rFonts w:asciiTheme="minorEastAsia" w:eastAsiaTheme="minorEastAsia" w:hAnsiTheme="minorEastAsia" w:hint="eastAsia"/>
          <w:b/>
          <w:bCs/>
        </w:rPr>
        <w:t>每层和时间相关参数</w:t>
      </w:r>
      <w:r w:rsidRPr="002961D1">
        <w:rPr>
          <w:rFonts w:asciiTheme="minorEastAsia" w:eastAsiaTheme="minorEastAsia" w:hAnsiTheme="minorEastAsia" w:hint="eastAsia"/>
        </w:rPr>
        <w:t>：算法1的伪代码将所有参数</w:t>
      </w:r>
      <w:r w:rsidR="00310496">
        <w:rPr>
          <w:rFonts w:asciiTheme="minorEastAsia" w:eastAsiaTheme="minorEastAsia" w:hAnsiTheme="minorEastAsia" w:hint="eastAsia"/>
        </w:rPr>
        <w:t>组织成</w:t>
      </w:r>
      <w:r w:rsidRPr="002961D1">
        <w:rPr>
          <w:rFonts w:asciiTheme="minorEastAsia" w:eastAsiaTheme="minorEastAsia" w:hAnsiTheme="minorEastAsia" w:hint="eastAsia"/>
        </w:rPr>
        <w:t>为损失函数L</w:t>
      </w:r>
      <w:r w:rsidR="00310496">
        <w:rPr>
          <w:rFonts w:asciiTheme="minorEastAsia" w:eastAsiaTheme="minorEastAsia" w:hAnsiTheme="minorEastAsia" w:hint="eastAsia"/>
        </w:rPr>
        <w:t>(·</w:t>
      </w:r>
      <w:r w:rsidR="00310496">
        <w:rPr>
          <w:rFonts w:asciiTheme="minorEastAsia" w:eastAsiaTheme="minorEastAsia" w:hAnsiTheme="minorEastAsia"/>
        </w:rPr>
        <w:t>)</w:t>
      </w:r>
      <w:r w:rsidRPr="002961D1">
        <w:rPr>
          <w:rFonts w:asciiTheme="minorEastAsia" w:eastAsiaTheme="minorEastAsia" w:hAnsiTheme="minorEastAsia" w:hint="eastAsia"/>
        </w:rPr>
        <w:t>的单个输入θ。对于多层神经网络，我们分别考虑每个层，这允许为不同的层设置不同的</w:t>
      </w:r>
      <w:r w:rsidRPr="00B02ABD">
        <w:rPr>
          <w:rFonts w:asciiTheme="minorEastAsia" w:eastAsiaTheme="minorEastAsia" w:hAnsiTheme="minorEastAsia" w:hint="eastAsia"/>
          <w:color w:val="FF0000"/>
          <w:rPrChange w:id="95" w:author="lenovo" w:date="2019-07-15T03:17:00Z">
            <w:rPr>
              <w:rFonts w:asciiTheme="minorEastAsia" w:eastAsiaTheme="minorEastAsia" w:hAnsiTheme="minorEastAsia" w:hint="eastAsia"/>
            </w:rPr>
          </w:rPrChange>
        </w:rPr>
        <w:t>限幅阈值C和噪声标度σ</w:t>
      </w:r>
      <w:r w:rsidRPr="002961D1">
        <w:rPr>
          <w:rFonts w:asciiTheme="minorEastAsia" w:eastAsiaTheme="minorEastAsia" w:hAnsiTheme="minorEastAsia" w:hint="eastAsia"/>
        </w:rPr>
        <w:t>。另外，</w:t>
      </w:r>
      <w:ins w:id="96" w:author="lenovo" w:date="2019-07-15T03:18:00Z">
        <w:r w:rsidR="00B02ABD" w:rsidRPr="00B02ABD">
          <w:rPr>
            <w:rFonts w:asciiTheme="minorEastAsia" w:eastAsiaTheme="minorEastAsia" w:hAnsiTheme="minorEastAsia"/>
          </w:rPr>
          <w:t>clipping</w:t>
        </w:r>
      </w:ins>
      <w:del w:id="97" w:author="lenovo" w:date="2019-07-15T03:18:00Z">
        <w:r w:rsidRPr="002961D1" w:rsidDel="00B02ABD">
          <w:rPr>
            <w:rFonts w:asciiTheme="minorEastAsia" w:eastAsiaTheme="minorEastAsia" w:hAnsiTheme="minorEastAsia" w:hint="eastAsia"/>
          </w:rPr>
          <w:delText>削波</w:delText>
        </w:r>
      </w:del>
      <w:r w:rsidRPr="002961D1">
        <w:rPr>
          <w:rFonts w:asciiTheme="minorEastAsia" w:eastAsiaTheme="minorEastAsia" w:hAnsiTheme="minorEastAsia" w:hint="eastAsia"/>
        </w:rPr>
        <w:t>和</w:t>
      </w:r>
      <w:ins w:id="98" w:author="lenovo" w:date="2019-07-15T03:18:00Z">
        <w:r w:rsidR="00B02ABD" w:rsidRPr="00B02ABD">
          <w:rPr>
            <w:rFonts w:asciiTheme="minorEastAsia" w:eastAsiaTheme="minorEastAsia" w:hAnsiTheme="minorEastAsia"/>
          </w:rPr>
          <w:t xml:space="preserve">noise parameters </w:t>
        </w:r>
      </w:ins>
      <w:del w:id="99" w:author="lenovo" w:date="2019-07-15T03:18:00Z">
        <w:r w:rsidRPr="002961D1" w:rsidDel="00B02ABD">
          <w:rPr>
            <w:rFonts w:asciiTheme="minorEastAsia" w:eastAsiaTheme="minorEastAsia" w:hAnsiTheme="minorEastAsia" w:hint="eastAsia"/>
          </w:rPr>
          <w:delText>噪声参数</w:delText>
        </w:r>
      </w:del>
      <w:r w:rsidRPr="002961D1">
        <w:rPr>
          <w:rFonts w:asciiTheme="minorEastAsia" w:eastAsiaTheme="minorEastAsia" w:hAnsiTheme="minorEastAsia" w:hint="eastAsia"/>
        </w:rPr>
        <w:t>可以随训练步骤数t而变化。在第5节中给出的结果中，我们使用C和σ的常数设置。</w:t>
      </w:r>
    </w:p>
    <w:p w:rsidR="00310496" w:rsidRPr="00310496" w:rsidRDefault="00310496" w:rsidP="00310496">
      <w:pPr>
        <w:ind w:firstLineChars="200" w:firstLine="482"/>
        <w:rPr>
          <w:rFonts w:asciiTheme="minorEastAsia" w:eastAsiaTheme="minorEastAsia" w:hAnsiTheme="minorEastAsia"/>
        </w:rPr>
      </w:pPr>
      <w:r w:rsidRPr="00571FD0">
        <w:rPr>
          <w:rFonts w:asciiTheme="minorEastAsia" w:eastAsiaTheme="minorEastAsia" w:hAnsiTheme="minorEastAsia" w:hint="eastAsia"/>
          <w:b/>
          <w:bCs/>
        </w:rPr>
        <w:t>Lots</w:t>
      </w:r>
      <w:r w:rsidRPr="00310496">
        <w:rPr>
          <w:rFonts w:asciiTheme="minorEastAsia" w:eastAsiaTheme="minorEastAsia" w:hAnsiTheme="minorEastAsia" w:hint="eastAsia"/>
        </w:rPr>
        <w:t>：与普通的SGD算法一样，算法1通过计算一组示例中的损失梯度并取平均值来估计L的梯度。该平均值提供无偏估计，其方差随着组的大小而迅速减小。我们将这样一个组称为</w:t>
      </w:r>
      <w:r w:rsidRPr="00571FD0">
        <w:rPr>
          <w:rFonts w:asciiTheme="minorEastAsia" w:eastAsiaTheme="minorEastAsia" w:hAnsiTheme="minorEastAsia" w:hint="eastAsia"/>
          <w:i/>
          <w:iCs/>
          <w:color w:val="FF0000"/>
        </w:rPr>
        <w:t>lot</w:t>
      </w:r>
      <w:r w:rsidRPr="00310496">
        <w:rPr>
          <w:rFonts w:asciiTheme="minorEastAsia" w:eastAsiaTheme="minorEastAsia" w:hAnsiTheme="minorEastAsia" w:hint="eastAsia"/>
        </w:rPr>
        <w:t>，</w:t>
      </w:r>
      <w:r w:rsidRPr="00571FD0">
        <w:rPr>
          <w:rFonts w:asciiTheme="minorEastAsia" w:eastAsiaTheme="minorEastAsia" w:hAnsiTheme="minorEastAsia" w:hint="eastAsia"/>
          <w:color w:val="FF0000"/>
        </w:rPr>
        <w:t>以区别于通常称为</w:t>
      </w:r>
      <w:r w:rsidR="00F02D46" w:rsidRPr="00F02D46">
        <w:rPr>
          <w:rFonts w:asciiTheme="minorEastAsia" w:eastAsiaTheme="minorEastAsia" w:hAnsiTheme="minorEastAsia"/>
          <w:color w:val="FF0000"/>
        </w:rPr>
        <w:t>batch</w:t>
      </w:r>
      <w:r w:rsidRPr="00571FD0">
        <w:rPr>
          <w:rFonts w:asciiTheme="minorEastAsia" w:eastAsiaTheme="minorEastAsia" w:hAnsiTheme="minorEastAsia" w:hint="eastAsia"/>
          <w:color w:val="FF0000"/>
        </w:rPr>
        <w:t>的计算分组</w:t>
      </w:r>
      <w:r w:rsidRPr="00310496">
        <w:rPr>
          <w:rFonts w:asciiTheme="minorEastAsia" w:eastAsiaTheme="minorEastAsia" w:hAnsiTheme="minorEastAsia" w:hint="eastAsia"/>
        </w:rPr>
        <w:t>。</w:t>
      </w:r>
      <w:r w:rsidRPr="00847D61">
        <w:rPr>
          <w:rFonts w:asciiTheme="minorEastAsia" w:eastAsiaTheme="minorEastAsia" w:hAnsiTheme="minorEastAsia" w:hint="eastAsia"/>
          <w:color w:val="7030A0"/>
          <w:rPrChange w:id="100" w:author="lenovo" w:date="2019-07-15T03:19:00Z">
            <w:rPr>
              <w:rFonts w:asciiTheme="minorEastAsia" w:eastAsiaTheme="minorEastAsia" w:hAnsiTheme="minorEastAsia" w:hint="eastAsia"/>
            </w:rPr>
          </w:rPrChange>
        </w:rPr>
        <w:t>为了限制内存消耗，我们可以将</w:t>
      </w:r>
      <w:r w:rsidR="00F02D46" w:rsidRPr="00847D61">
        <w:rPr>
          <w:rFonts w:asciiTheme="minorEastAsia" w:eastAsiaTheme="minorEastAsia" w:hAnsiTheme="minorEastAsia"/>
          <w:color w:val="7030A0"/>
          <w:rPrChange w:id="101" w:author="lenovo" w:date="2019-07-15T03:19:00Z">
            <w:rPr>
              <w:rFonts w:asciiTheme="minorEastAsia" w:eastAsiaTheme="minorEastAsia" w:hAnsiTheme="minorEastAsia"/>
            </w:rPr>
          </w:rPrChange>
        </w:rPr>
        <w:t>batch</w:t>
      </w:r>
      <w:r w:rsidRPr="00847D61">
        <w:rPr>
          <w:rFonts w:asciiTheme="minorEastAsia" w:eastAsiaTheme="minorEastAsia" w:hAnsiTheme="minorEastAsia" w:hint="eastAsia"/>
          <w:color w:val="7030A0"/>
          <w:rPrChange w:id="102" w:author="lenovo" w:date="2019-07-15T03:19:00Z">
            <w:rPr>
              <w:rFonts w:asciiTheme="minorEastAsia" w:eastAsiaTheme="minorEastAsia" w:hAnsiTheme="minorEastAsia" w:hint="eastAsia"/>
            </w:rPr>
          </w:rPrChange>
        </w:rPr>
        <w:t>大小设置为远小于</w:t>
      </w:r>
      <w:r w:rsidR="00F02D46" w:rsidRPr="00847D61">
        <w:rPr>
          <w:rFonts w:asciiTheme="minorEastAsia" w:eastAsiaTheme="minorEastAsia" w:hAnsiTheme="minorEastAsia"/>
          <w:color w:val="7030A0"/>
          <w:rPrChange w:id="103" w:author="lenovo" w:date="2019-07-15T03:19:00Z">
            <w:rPr>
              <w:rFonts w:asciiTheme="minorEastAsia" w:eastAsiaTheme="minorEastAsia" w:hAnsiTheme="minorEastAsia"/>
            </w:rPr>
          </w:rPrChange>
        </w:rPr>
        <w:t>lot</w:t>
      </w:r>
      <w:r w:rsidRPr="00847D61">
        <w:rPr>
          <w:rFonts w:asciiTheme="minorEastAsia" w:eastAsiaTheme="minorEastAsia" w:hAnsiTheme="minorEastAsia" w:hint="eastAsia"/>
          <w:color w:val="7030A0"/>
          <w:rPrChange w:id="104" w:author="lenovo" w:date="2019-07-15T03:19:00Z">
            <w:rPr>
              <w:rFonts w:asciiTheme="minorEastAsia" w:eastAsiaTheme="minorEastAsia" w:hAnsiTheme="minorEastAsia" w:hint="eastAsia"/>
            </w:rPr>
          </w:rPrChange>
        </w:rPr>
        <w:t>大小L，这是算法的一个参数。</w:t>
      </w:r>
      <w:r w:rsidRPr="00310496">
        <w:rPr>
          <w:rFonts w:asciiTheme="minorEastAsia" w:eastAsiaTheme="minorEastAsia" w:hAnsiTheme="minorEastAsia" w:hint="eastAsia"/>
        </w:rPr>
        <w:t>我们分批执行计算，然后将几个批次分组到一个</w:t>
      </w:r>
      <w:r w:rsidR="00F02D46" w:rsidRPr="00F02D46">
        <w:rPr>
          <w:rFonts w:asciiTheme="minorEastAsia" w:eastAsiaTheme="minorEastAsia" w:hAnsiTheme="minorEastAsia"/>
        </w:rPr>
        <w:t>lot</w:t>
      </w:r>
      <w:r w:rsidRPr="00310496">
        <w:rPr>
          <w:rFonts w:asciiTheme="minorEastAsia" w:eastAsiaTheme="minorEastAsia" w:hAnsiTheme="minorEastAsia" w:hint="eastAsia"/>
        </w:rPr>
        <w:t>中以</w:t>
      </w:r>
      <w:r w:rsidRPr="00847D61">
        <w:rPr>
          <w:rFonts w:asciiTheme="minorEastAsia" w:eastAsiaTheme="minorEastAsia" w:hAnsiTheme="minorEastAsia" w:hint="eastAsia"/>
          <w:color w:val="FF0000"/>
          <w:rPrChange w:id="105" w:author="lenovo" w:date="2019-07-15T03:19:00Z">
            <w:rPr>
              <w:rFonts w:asciiTheme="minorEastAsia" w:eastAsiaTheme="minorEastAsia" w:hAnsiTheme="minorEastAsia" w:hint="eastAsia"/>
            </w:rPr>
          </w:rPrChange>
        </w:rPr>
        <w:t>增加噪声</w:t>
      </w:r>
      <w:r w:rsidRPr="00310496">
        <w:rPr>
          <w:rFonts w:asciiTheme="minorEastAsia" w:eastAsiaTheme="minorEastAsia" w:hAnsiTheme="minorEastAsia" w:hint="eastAsia"/>
        </w:rPr>
        <w:t>。实际上，为了提高效率，</w:t>
      </w:r>
      <w:r w:rsidR="00F02D46" w:rsidRPr="00F02D46">
        <w:rPr>
          <w:rFonts w:asciiTheme="minorEastAsia" w:eastAsiaTheme="minorEastAsia" w:hAnsiTheme="minorEastAsia"/>
        </w:rPr>
        <w:t>batches</w:t>
      </w:r>
      <w:r w:rsidRPr="00310496">
        <w:rPr>
          <w:rFonts w:asciiTheme="minorEastAsia" w:eastAsiaTheme="minorEastAsia" w:hAnsiTheme="minorEastAsia" w:hint="eastAsia"/>
        </w:rPr>
        <w:t>和</w:t>
      </w:r>
      <w:r w:rsidR="00F02D46" w:rsidRPr="00F02D46">
        <w:rPr>
          <w:rFonts w:asciiTheme="minorEastAsia" w:eastAsiaTheme="minorEastAsia" w:hAnsiTheme="minorEastAsia"/>
        </w:rPr>
        <w:t>lots</w:t>
      </w:r>
      <w:r w:rsidRPr="00310496">
        <w:rPr>
          <w:rFonts w:asciiTheme="minorEastAsia" w:eastAsiaTheme="minorEastAsia" w:hAnsiTheme="minorEastAsia" w:hint="eastAsia"/>
        </w:rPr>
        <w:t>的构造是通过随机置换实例然后将它们分成适当大小的组来完成的。然而，为了便于分析，我们假设通过以概率q = L / N独立地挑选每个示例来形成每个批次，其中N是输入数据集的大小。</w:t>
      </w:r>
    </w:p>
    <w:p w:rsidR="00FC601B" w:rsidRDefault="00310496" w:rsidP="00310496">
      <w:pPr>
        <w:ind w:firstLineChars="200" w:firstLine="480"/>
        <w:rPr>
          <w:rFonts w:asciiTheme="minorEastAsia" w:eastAsiaTheme="minorEastAsia" w:hAnsiTheme="minorEastAsia"/>
        </w:rPr>
      </w:pPr>
      <w:r w:rsidRPr="00310496">
        <w:rPr>
          <w:rFonts w:asciiTheme="minorEastAsia" w:eastAsiaTheme="minorEastAsia" w:hAnsiTheme="minorEastAsia" w:hint="eastAsia"/>
        </w:rPr>
        <w:t>如文献中常见的那样，我们通过将训练算法的运行时间表示为时期数来规范化训练算法的运行时间，其中</w:t>
      </w:r>
      <w:r w:rsidRPr="00847D61">
        <w:rPr>
          <w:rFonts w:asciiTheme="minorEastAsia" w:eastAsiaTheme="minorEastAsia" w:hAnsiTheme="minorEastAsia" w:hint="eastAsia"/>
          <w:color w:val="FF0000"/>
          <w:rPrChange w:id="106" w:author="lenovo" w:date="2019-07-15T03:20:00Z">
            <w:rPr>
              <w:rFonts w:asciiTheme="minorEastAsia" w:eastAsiaTheme="minorEastAsia" w:hAnsiTheme="minorEastAsia" w:hint="eastAsia"/>
            </w:rPr>
          </w:rPrChange>
        </w:rPr>
        <w:t>每个时期是处理N个示例所需的（预期）批次数</w:t>
      </w:r>
      <w:r w:rsidRPr="00310496">
        <w:rPr>
          <w:rFonts w:asciiTheme="minorEastAsia" w:eastAsiaTheme="minorEastAsia" w:hAnsiTheme="minorEastAsia" w:hint="eastAsia"/>
        </w:rPr>
        <w:t>。在我们的符号中，</w:t>
      </w:r>
      <w:r w:rsidRPr="00847D61">
        <w:rPr>
          <w:rFonts w:asciiTheme="minorEastAsia" w:eastAsiaTheme="minorEastAsia" w:hAnsiTheme="minorEastAsia" w:hint="eastAsia"/>
          <w:color w:val="FF0000"/>
          <w:rPrChange w:id="107" w:author="lenovo" w:date="2019-07-15T03:21:00Z">
            <w:rPr>
              <w:rFonts w:asciiTheme="minorEastAsia" w:eastAsiaTheme="minorEastAsia" w:hAnsiTheme="minorEastAsia" w:hint="eastAsia"/>
            </w:rPr>
          </w:rPrChange>
        </w:rPr>
        <w:t>一个时代由N / L批次组成</w:t>
      </w:r>
      <w:r w:rsidRPr="00310496">
        <w:rPr>
          <w:rFonts w:asciiTheme="minorEastAsia" w:eastAsiaTheme="minorEastAsia" w:hAnsiTheme="minorEastAsia" w:hint="eastAsia"/>
        </w:rPr>
        <w:t>。</w:t>
      </w:r>
    </w:p>
    <w:p w:rsidR="00FC601B" w:rsidRDefault="00DA7528" w:rsidP="00706933">
      <w:pPr>
        <w:ind w:firstLineChars="200" w:firstLine="482"/>
        <w:rPr>
          <w:rFonts w:asciiTheme="minorEastAsia" w:eastAsiaTheme="minorEastAsia" w:hAnsiTheme="minorEastAsia"/>
        </w:rPr>
      </w:pPr>
      <w:r w:rsidRPr="00571FD0">
        <w:rPr>
          <w:rFonts w:asciiTheme="minorEastAsia" w:eastAsiaTheme="minorEastAsia" w:hAnsiTheme="minorEastAsia" w:hint="eastAsia"/>
          <w:b/>
          <w:bCs/>
        </w:rPr>
        <w:t>隐私会计</w:t>
      </w:r>
      <w:r w:rsidRPr="00DA7528">
        <w:rPr>
          <w:rFonts w:asciiTheme="minorEastAsia" w:eastAsiaTheme="minorEastAsia" w:hAnsiTheme="minorEastAsia" w:hint="eastAsia"/>
        </w:rPr>
        <w:t>：对于不同的私人SGD，一个重要的问题是</w:t>
      </w:r>
      <w:r w:rsidRPr="00847D61">
        <w:rPr>
          <w:rFonts w:asciiTheme="minorEastAsia" w:eastAsiaTheme="minorEastAsia" w:hAnsiTheme="minorEastAsia" w:hint="eastAsia"/>
          <w:color w:val="FF0000"/>
          <w:rPrChange w:id="108" w:author="lenovo" w:date="2019-07-15T03:21:00Z">
            <w:rPr>
              <w:rFonts w:asciiTheme="minorEastAsia" w:eastAsiaTheme="minorEastAsia" w:hAnsiTheme="minorEastAsia" w:hint="eastAsia"/>
            </w:rPr>
          </w:rPrChange>
        </w:rPr>
        <w:t>计算培训的整体隐私成本</w:t>
      </w:r>
      <w:r w:rsidRPr="00DA7528">
        <w:rPr>
          <w:rFonts w:asciiTheme="minorEastAsia" w:eastAsiaTheme="minorEastAsia" w:hAnsiTheme="minorEastAsia" w:hint="eastAsia"/>
        </w:rPr>
        <w:t>。 差异隐私的可组合性允许我们实施“会计”程序，该程序</w:t>
      </w:r>
      <w:r w:rsidRPr="00847D61">
        <w:rPr>
          <w:rFonts w:asciiTheme="minorEastAsia" w:eastAsiaTheme="minorEastAsia" w:hAnsiTheme="minorEastAsia" w:hint="eastAsia"/>
          <w:color w:val="FF0000"/>
          <w:rPrChange w:id="109" w:author="lenovo" w:date="2019-07-15T03:21:00Z">
            <w:rPr>
              <w:rFonts w:asciiTheme="minorEastAsia" w:eastAsiaTheme="minorEastAsia" w:hAnsiTheme="minorEastAsia" w:hint="eastAsia"/>
            </w:rPr>
          </w:rPrChange>
        </w:rPr>
        <w:t>计算每次访问训练数据时的隐私成本</w:t>
      </w:r>
      <w:r w:rsidRPr="00DA7528">
        <w:rPr>
          <w:rFonts w:asciiTheme="minorEastAsia" w:eastAsiaTheme="minorEastAsia" w:hAnsiTheme="minorEastAsia" w:hint="eastAsia"/>
        </w:rPr>
        <w:t xml:space="preserve">，并随着训练的进展累积该成本。 </w:t>
      </w:r>
      <w:r w:rsidRPr="00847D61">
        <w:rPr>
          <w:rFonts w:asciiTheme="minorEastAsia" w:eastAsiaTheme="minorEastAsia" w:hAnsiTheme="minorEastAsia" w:hint="eastAsia"/>
          <w:color w:val="FF0000"/>
          <w:rPrChange w:id="110" w:author="lenovo" w:date="2019-07-15T03:21:00Z">
            <w:rPr>
              <w:rFonts w:asciiTheme="minorEastAsia" w:eastAsiaTheme="minorEastAsia" w:hAnsiTheme="minorEastAsia" w:hint="eastAsia"/>
            </w:rPr>
          </w:rPrChange>
        </w:rPr>
        <w:t>每个培训步骤通常需要多层的梯度，会计师累积与所有这些相对应的成本</w:t>
      </w:r>
      <w:r w:rsidRPr="00DA7528">
        <w:rPr>
          <w:rFonts w:asciiTheme="minorEastAsia" w:eastAsiaTheme="minorEastAsia" w:hAnsiTheme="minorEastAsia" w:hint="eastAsia"/>
        </w:rPr>
        <w:t>。</w:t>
      </w:r>
    </w:p>
    <w:p w:rsidR="00A527B0" w:rsidRPr="00A527B0" w:rsidRDefault="00A527B0" w:rsidP="00A527B0">
      <w:pPr>
        <w:ind w:firstLineChars="200" w:firstLine="482"/>
        <w:rPr>
          <w:rFonts w:asciiTheme="minorEastAsia" w:eastAsiaTheme="minorEastAsia" w:hAnsiTheme="minorEastAsia"/>
        </w:rPr>
      </w:pPr>
      <w:r w:rsidRPr="00571FD0">
        <w:rPr>
          <w:rFonts w:asciiTheme="minorEastAsia" w:eastAsiaTheme="minorEastAsia" w:hAnsiTheme="minorEastAsia" w:hint="eastAsia"/>
          <w:b/>
          <w:bCs/>
        </w:rPr>
        <w:t>时刻会计师</w:t>
      </w:r>
      <w:r w:rsidRPr="00A527B0">
        <w:rPr>
          <w:rFonts w:asciiTheme="minorEastAsia" w:eastAsiaTheme="minorEastAsia" w:hAnsiTheme="minorEastAsia" w:hint="eastAsia"/>
        </w:rPr>
        <w:t>：许多研究致力于研究特定噪声分布的隐私损失以及隐私损失的构成。对于我们使用的</w:t>
      </w:r>
      <w:r w:rsidRPr="00847D61">
        <w:rPr>
          <w:rFonts w:asciiTheme="minorEastAsia" w:eastAsiaTheme="minorEastAsia" w:hAnsiTheme="minorEastAsia" w:hint="eastAsia"/>
          <w:color w:val="FF0000"/>
          <w:rPrChange w:id="111" w:author="lenovo" w:date="2019-07-15T03:22:00Z">
            <w:rPr>
              <w:rFonts w:asciiTheme="minorEastAsia" w:eastAsiaTheme="minorEastAsia" w:hAnsiTheme="minorEastAsia" w:hint="eastAsia"/>
            </w:rPr>
          </w:rPrChange>
        </w:rPr>
        <w:t>高斯噪声</w:t>
      </w:r>
      <w:r w:rsidRPr="00A527B0">
        <w:rPr>
          <w:rFonts w:asciiTheme="minorEastAsia" w:eastAsiaTheme="minorEastAsia" w:hAnsiTheme="minorEastAsia" w:hint="eastAsia"/>
        </w:rPr>
        <w:t>，如果我们</w:t>
      </w:r>
      <w:r w:rsidRPr="00847D61">
        <w:rPr>
          <w:rFonts w:asciiTheme="minorEastAsia" w:eastAsiaTheme="minorEastAsia" w:hAnsiTheme="minorEastAsia" w:hint="eastAsia"/>
          <w:color w:val="FF0000"/>
          <w:rPrChange w:id="112" w:author="lenovo" w:date="2019-07-15T03:22:00Z">
            <w:rPr>
              <w:rFonts w:asciiTheme="minorEastAsia" w:eastAsiaTheme="minorEastAsia" w:hAnsiTheme="minorEastAsia" w:hint="eastAsia"/>
            </w:rPr>
          </w:rPrChange>
        </w:rPr>
        <w:t>选择算法1中的σ为</w:t>
      </w:r>
      <m:oMath>
        <m:f>
          <m:fPr>
            <m:ctrlPr>
              <w:rPr>
                <w:rFonts w:ascii="Cambria Math" w:eastAsiaTheme="minorEastAsia" w:hAnsi="Cambria Math"/>
                <w:color w:val="FF0000"/>
                <w:rPrChange w:id="113" w:author="lenovo" w:date="2019-07-15T03:22:00Z">
                  <w:rPr>
                    <w:rFonts w:ascii="Cambria Math" w:eastAsiaTheme="minorEastAsia" w:hAnsi="Cambria Math"/>
                  </w:rPr>
                </w:rPrChange>
              </w:rPr>
            </m:ctrlPr>
          </m:fPr>
          <m:num>
            <m:rad>
              <m:radPr>
                <m:degHide m:val="1"/>
                <m:ctrlPr>
                  <w:rPr>
                    <w:rFonts w:ascii="Cambria Math" w:eastAsiaTheme="minorEastAsia" w:hAnsi="Cambria Math"/>
                    <w:color w:val="FF0000"/>
                    <w:rPrChange w:id="114" w:author="lenovo" w:date="2019-07-15T03:22:00Z">
                      <w:rPr>
                        <w:rFonts w:ascii="Cambria Math" w:eastAsiaTheme="minorEastAsia" w:hAnsi="Cambria Math"/>
                      </w:rPr>
                    </w:rPrChange>
                  </w:rPr>
                </m:ctrlPr>
              </m:radPr>
              <m:deg/>
              <m:e>
                <m:r>
                  <m:rPr>
                    <m:sty m:val="p"/>
                  </m:rPr>
                  <w:rPr>
                    <w:rFonts w:ascii="Cambria Math" w:eastAsiaTheme="minorEastAsia" w:hAnsi="Cambria Math"/>
                    <w:color w:val="FF0000"/>
                    <w:rPrChange w:id="115" w:author="lenovo" w:date="2019-07-15T03:22:00Z">
                      <w:rPr>
                        <w:rFonts w:ascii="Cambria Math" w:eastAsiaTheme="minorEastAsia" w:hAnsi="Cambria Math"/>
                      </w:rPr>
                    </w:rPrChange>
                  </w:rPr>
                  <m:t>2log1.25</m:t>
                </m:r>
              </m:e>
            </m:rad>
          </m:num>
          <m:den>
            <m:r>
              <m:rPr>
                <m:sty m:val="p"/>
              </m:rPr>
              <w:rPr>
                <w:rFonts w:ascii="Cambria Math" w:eastAsiaTheme="minorEastAsia" w:hAnsi="Cambria Math"/>
                <w:color w:val="FF0000"/>
                <w:rPrChange w:id="116" w:author="lenovo" w:date="2019-07-15T03:22:00Z">
                  <w:rPr>
                    <w:rFonts w:ascii="Cambria Math" w:eastAsiaTheme="minorEastAsia" w:hAnsi="Cambria Math"/>
                  </w:rPr>
                </w:rPrChange>
              </w:rPr>
              <m:t>δ</m:t>
            </m:r>
          </m:den>
        </m:f>
        <m:r>
          <w:rPr>
            <w:rFonts w:ascii="Cambria Math" w:eastAsiaTheme="minorEastAsia" w:hAnsi="Cambria Math"/>
            <w:color w:val="FF0000"/>
            <w:rPrChange w:id="117" w:author="lenovo" w:date="2019-07-15T03:22:00Z">
              <w:rPr>
                <w:rFonts w:ascii="Cambria Math" w:eastAsiaTheme="minorEastAsia" w:hAnsi="Cambria Math"/>
              </w:rPr>
            </w:rPrChange>
          </w:rPr>
          <m:t xml:space="preserve"> /ϵ</m:t>
        </m:r>
      </m:oMath>
      <w:r w:rsidRPr="00A527B0">
        <w:rPr>
          <w:rFonts w:asciiTheme="minorEastAsia" w:eastAsiaTheme="minorEastAsia" w:hAnsiTheme="minorEastAsia" w:hint="eastAsia"/>
        </w:rPr>
        <w:t>，那么通过</w:t>
      </w:r>
      <w:r w:rsidRPr="00571FD0">
        <w:rPr>
          <w:rFonts w:asciiTheme="minorEastAsia" w:eastAsiaTheme="minorEastAsia" w:hAnsiTheme="minorEastAsia" w:hint="eastAsia"/>
          <w:color w:val="FF0000"/>
        </w:rPr>
        <w:t>标准参数[22]</w:t>
      </w:r>
      <w:r w:rsidRPr="00A527B0">
        <w:rPr>
          <w:rFonts w:asciiTheme="minorEastAsia" w:eastAsiaTheme="minorEastAsia" w:hAnsiTheme="minorEastAsia" w:hint="eastAsia"/>
        </w:rPr>
        <w:t>，每个步骤</w:t>
      </w:r>
      <w:r>
        <w:rPr>
          <w:rFonts w:asciiTheme="minorEastAsia" w:eastAsiaTheme="minorEastAsia" w:hAnsiTheme="minorEastAsia" w:hint="eastAsia"/>
        </w:rPr>
        <w:t>对应的</w:t>
      </w:r>
      <w:r w:rsidRPr="00847D61">
        <w:rPr>
          <w:rFonts w:asciiTheme="minorEastAsia" w:eastAsiaTheme="minorEastAsia" w:hAnsiTheme="minorEastAsia" w:hint="eastAsia"/>
          <w:b/>
          <w:bCs/>
          <w:color w:val="FF0000"/>
          <w:rPrChange w:id="118" w:author="lenovo" w:date="2019-07-15T03:22:00Z">
            <w:rPr>
              <w:rFonts w:asciiTheme="minorEastAsia" w:eastAsiaTheme="minorEastAsia" w:hAnsiTheme="minorEastAsia" w:hint="eastAsia"/>
            </w:rPr>
          </w:rPrChange>
        </w:rPr>
        <w:t>lot是</w:t>
      </w:r>
      <m:oMath>
        <m:r>
          <m:rPr>
            <m:sty m:val="b"/>
          </m:rPr>
          <w:rPr>
            <w:rFonts w:ascii="Cambria Math" w:eastAsiaTheme="minorEastAsia" w:hAnsi="Cambria Math"/>
            <w:color w:val="FF0000"/>
            <w:rPrChange w:id="119" w:author="lenovo" w:date="2019-07-15T03:22:00Z">
              <w:rPr>
                <w:rFonts w:ascii="Cambria Math" w:eastAsiaTheme="minorEastAsia" w:hAnsi="Cambria Math"/>
                <w:color w:val="FF0000"/>
              </w:rPr>
            </w:rPrChange>
          </w:rPr>
          <m:t>(ϵ,δ)</m:t>
        </m:r>
      </m:oMath>
      <w:r w:rsidRPr="00847D61">
        <w:rPr>
          <w:rFonts w:asciiTheme="minorEastAsia" w:eastAsiaTheme="minorEastAsia" w:hAnsiTheme="minorEastAsia" w:hint="eastAsia"/>
          <w:b/>
          <w:bCs/>
          <w:color w:val="FF0000"/>
          <w:rPrChange w:id="120" w:author="lenovo" w:date="2019-07-15T03:22:00Z">
            <w:rPr>
              <w:rFonts w:asciiTheme="minorEastAsia" w:eastAsiaTheme="minorEastAsia" w:hAnsiTheme="minorEastAsia" w:hint="eastAsia"/>
            </w:rPr>
          </w:rPrChange>
        </w:rPr>
        <w:t>-差分隐私</w:t>
      </w:r>
      <w:r w:rsidRPr="00847D61">
        <w:rPr>
          <w:rFonts w:asciiTheme="minorEastAsia" w:eastAsiaTheme="minorEastAsia" w:hAnsiTheme="minorEastAsia" w:hint="eastAsia"/>
          <w:color w:val="FF0000"/>
          <w:rPrChange w:id="121" w:author="lenovo" w:date="2019-07-15T03:22:00Z">
            <w:rPr>
              <w:rFonts w:asciiTheme="minorEastAsia" w:eastAsiaTheme="minorEastAsia" w:hAnsiTheme="minorEastAsia" w:hint="eastAsia"/>
            </w:rPr>
          </w:rPrChange>
        </w:rPr>
        <w:t>。</w:t>
      </w:r>
      <w:r w:rsidRPr="00A527B0">
        <w:rPr>
          <w:rFonts w:asciiTheme="minorEastAsia" w:eastAsiaTheme="minorEastAsia" w:hAnsiTheme="minorEastAsia" w:hint="eastAsia"/>
        </w:rPr>
        <w:t>由于</w:t>
      </w:r>
      <w:r w:rsidRPr="00847D61">
        <w:rPr>
          <w:rFonts w:asciiTheme="minorEastAsia" w:eastAsiaTheme="minorEastAsia" w:hAnsiTheme="minorEastAsia" w:hint="eastAsia"/>
          <w:color w:val="FF0000"/>
          <w:rPrChange w:id="122" w:author="lenovo" w:date="2019-07-15T03:22:00Z">
            <w:rPr>
              <w:rFonts w:asciiTheme="minorEastAsia" w:eastAsiaTheme="minorEastAsia" w:hAnsiTheme="minorEastAsia" w:hint="eastAsia"/>
            </w:rPr>
          </w:rPrChange>
        </w:rPr>
        <w:t>lot本身是来自数据库的随机样本</w:t>
      </w:r>
      <w:r w:rsidRPr="00A527B0">
        <w:rPr>
          <w:rFonts w:asciiTheme="minorEastAsia" w:eastAsiaTheme="minorEastAsia" w:hAnsiTheme="minorEastAsia" w:hint="eastAsia"/>
        </w:rPr>
        <w:t>，</w:t>
      </w:r>
      <w:r w:rsidRPr="00571FD0">
        <w:rPr>
          <w:rFonts w:asciiTheme="minorEastAsia" w:eastAsiaTheme="minorEastAsia" w:hAnsiTheme="minorEastAsia" w:hint="eastAsia"/>
          <w:color w:val="FF0000"/>
        </w:rPr>
        <w:t>隐私放大定理[35,9]</w:t>
      </w:r>
      <w:r w:rsidRPr="00A527B0">
        <w:rPr>
          <w:rFonts w:asciiTheme="minorEastAsia" w:eastAsiaTheme="minorEastAsia" w:hAnsiTheme="minorEastAsia" w:hint="eastAsia"/>
        </w:rPr>
        <w:t>暗示</w:t>
      </w:r>
      <w:r w:rsidRPr="00847D61">
        <w:rPr>
          <w:rFonts w:asciiTheme="minorEastAsia" w:eastAsiaTheme="minorEastAsia" w:hAnsiTheme="minorEastAsia" w:hint="eastAsia"/>
          <w:b/>
          <w:bCs/>
          <w:color w:val="FF0000"/>
          <w:rPrChange w:id="123" w:author="lenovo" w:date="2019-07-15T03:23:00Z">
            <w:rPr>
              <w:rFonts w:asciiTheme="minorEastAsia" w:eastAsiaTheme="minorEastAsia" w:hAnsiTheme="minorEastAsia" w:hint="eastAsia"/>
            </w:rPr>
          </w:rPrChange>
        </w:rPr>
        <w:t>每个步骤</w:t>
      </w:r>
      <w:r w:rsidR="00EF134E" w:rsidRPr="00847D61">
        <w:rPr>
          <w:rFonts w:asciiTheme="minorEastAsia" w:eastAsiaTheme="minorEastAsia" w:hAnsiTheme="minorEastAsia" w:hint="eastAsia"/>
          <w:b/>
          <w:bCs/>
          <w:color w:val="FF0000"/>
          <w:rPrChange w:id="124" w:author="lenovo" w:date="2019-07-15T03:23:00Z">
            <w:rPr>
              <w:rFonts w:asciiTheme="minorEastAsia" w:eastAsiaTheme="minorEastAsia" w:hAnsiTheme="minorEastAsia" w:hint="eastAsia"/>
            </w:rPr>
          </w:rPrChange>
        </w:rPr>
        <w:t>相对于完整数据库</w:t>
      </w:r>
      <w:r w:rsidRPr="00847D61">
        <w:rPr>
          <w:rFonts w:asciiTheme="minorEastAsia" w:eastAsiaTheme="minorEastAsia" w:hAnsiTheme="minorEastAsia" w:hint="eastAsia"/>
          <w:b/>
          <w:bCs/>
          <w:color w:val="FF0000"/>
          <w:rPrChange w:id="125" w:author="lenovo" w:date="2019-07-15T03:23:00Z">
            <w:rPr>
              <w:rFonts w:asciiTheme="minorEastAsia" w:eastAsiaTheme="minorEastAsia" w:hAnsiTheme="minorEastAsia" w:hint="eastAsia"/>
            </w:rPr>
          </w:rPrChange>
        </w:rPr>
        <w:t>是</w:t>
      </w:r>
      <m:oMath>
        <m:r>
          <m:rPr>
            <m:sty m:val="b"/>
          </m:rPr>
          <w:rPr>
            <w:rFonts w:ascii="Cambria Math" w:eastAsiaTheme="minorEastAsia" w:hAnsi="Cambria Math"/>
            <w:color w:val="FF0000"/>
            <w:rPrChange w:id="126" w:author="lenovo" w:date="2019-07-15T03:23:00Z">
              <w:rPr>
                <w:rFonts w:ascii="Cambria Math" w:eastAsiaTheme="minorEastAsia" w:hAnsi="Cambria Math"/>
              </w:rPr>
            </w:rPrChange>
          </w:rPr>
          <m:t>(qϵ,qδ)</m:t>
        </m:r>
      </m:oMath>
      <w:r w:rsidRPr="00847D61">
        <w:rPr>
          <w:rFonts w:asciiTheme="minorEastAsia" w:eastAsiaTheme="minorEastAsia" w:hAnsiTheme="minorEastAsia" w:hint="eastAsia"/>
          <w:b/>
          <w:bCs/>
          <w:color w:val="FF0000"/>
          <w:rPrChange w:id="127" w:author="lenovo" w:date="2019-07-15T03:23:00Z">
            <w:rPr>
              <w:rFonts w:asciiTheme="minorEastAsia" w:eastAsiaTheme="minorEastAsia" w:hAnsiTheme="minorEastAsia" w:hint="eastAsia"/>
            </w:rPr>
          </w:rPrChange>
        </w:rPr>
        <w:t>-</w:t>
      </w:r>
      <w:r w:rsidR="00EF134E" w:rsidRPr="00847D61">
        <w:rPr>
          <w:rFonts w:asciiTheme="minorEastAsia" w:eastAsiaTheme="minorEastAsia" w:hAnsiTheme="minorEastAsia" w:hint="eastAsia"/>
          <w:b/>
          <w:bCs/>
          <w:color w:val="FF0000"/>
          <w:rPrChange w:id="128" w:author="lenovo" w:date="2019-07-15T03:23:00Z">
            <w:rPr>
              <w:rFonts w:asciiTheme="minorEastAsia" w:eastAsiaTheme="minorEastAsia" w:hAnsiTheme="minorEastAsia" w:hint="eastAsia"/>
            </w:rPr>
          </w:rPrChange>
        </w:rPr>
        <w:t>差分隐私</w:t>
      </w:r>
      <w:r w:rsidR="00EF134E">
        <w:rPr>
          <w:rFonts w:asciiTheme="minorEastAsia" w:eastAsiaTheme="minorEastAsia" w:hAnsiTheme="minorEastAsia" w:hint="eastAsia"/>
        </w:rPr>
        <w:t>的</w:t>
      </w:r>
      <w:r w:rsidRPr="00A527B0">
        <w:rPr>
          <w:rFonts w:asciiTheme="minorEastAsia" w:eastAsiaTheme="minorEastAsia" w:hAnsiTheme="minorEastAsia" w:hint="eastAsia"/>
        </w:rPr>
        <w:t>，其中</w:t>
      </w:r>
      <m:oMath>
        <m:r>
          <m:rPr>
            <m:sty m:val="p"/>
          </m:rPr>
          <w:rPr>
            <w:rFonts w:ascii="Cambria Math" w:eastAsiaTheme="minorEastAsia" w:hAnsi="Cambria Math" w:hint="eastAsia"/>
          </w:rPr>
          <m:t>q</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L</m:t>
            </m:r>
          </m:num>
          <m:den>
            <m:r>
              <m:rPr>
                <m:sty m:val="p"/>
              </m:rPr>
              <w:rPr>
                <w:rFonts w:ascii="Cambria Math" w:eastAsiaTheme="minorEastAsia" w:hAnsi="Cambria Math"/>
              </w:rPr>
              <m:t>N</m:t>
            </m:r>
          </m:den>
        </m:f>
      </m:oMath>
      <w:r w:rsidRPr="00A527B0">
        <w:rPr>
          <w:rFonts w:asciiTheme="minorEastAsia" w:eastAsiaTheme="minorEastAsia" w:hAnsiTheme="minorEastAsia" w:hint="eastAsia"/>
        </w:rPr>
        <w:t>是</w:t>
      </w:r>
      <w:r w:rsidR="00EF134E" w:rsidRPr="00A527B0">
        <w:rPr>
          <w:rFonts w:asciiTheme="minorEastAsia" w:eastAsiaTheme="minorEastAsia" w:hAnsiTheme="minorEastAsia" w:hint="eastAsia"/>
        </w:rPr>
        <w:t>每一批</w:t>
      </w:r>
      <w:r w:rsidRPr="00A527B0">
        <w:rPr>
          <w:rFonts w:asciiTheme="minorEastAsia" w:eastAsiaTheme="minorEastAsia" w:hAnsiTheme="minorEastAsia" w:hint="eastAsia"/>
        </w:rPr>
        <w:t>采样率。</w:t>
      </w:r>
      <w:r w:rsidR="00EF134E" w:rsidRPr="00EF134E">
        <w:rPr>
          <w:rFonts w:asciiTheme="minorEastAsia" w:eastAsiaTheme="minorEastAsia" w:hAnsiTheme="minorEastAsia" w:hint="eastAsia"/>
        </w:rPr>
        <w:t>文献中产生最佳整体界限的结果是</w:t>
      </w:r>
      <w:r w:rsidR="00EF134E" w:rsidRPr="00571FD0">
        <w:rPr>
          <w:rFonts w:asciiTheme="minorEastAsia" w:eastAsiaTheme="minorEastAsia" w:hAnsiTheme="minorEastAsia" w:hint="eastAsia"/>
          <w:color w:val="FF0000"/>
        </w:rPr>
        <w:t>强组合定理</w:t>
      </w:r>
      <w:r w:rsidRPr="00571FD0">
        <w:rPr>
          <w:rFonts w:asciiTheme="minorEastAsia" w:eastAsiaTheme="minorEastAsia" w:hAnsiTheme="minorEastAsia" w:hint="eastAsia"/>
          <w:color w:val="FF0000"/>
        </w:rPr>
        <w:t>[24]</w:t>
      </w:r>
      <w:r w:rsidRPr="00A527B0">
        <w:rPr>
          <w:rFonts w:asciiTheme="minorEastAsia" w:eastAsiaTheme="minorEastAsia" w:hAnsiTheme="minorEastAsia" w:hint="eastAsia"/>
        </w:rPr>
        <w:t>。</w:t>
      </w:r>
    </w:p>
    <w:p w:rsidR="00FC601B" w:rsidRDefault="00A527B0" w:rsidP="00A527B0">
      <w:pPr>
        <w:ind w:firstLineChars="200" w:firstLine="480"/>
        <w:rPr>
          <w:rFonts w:asciiTheme="minorEastAsia" w:eastAsiaTheme="minorEastAsia" w:hAnsiTheme="minorEastAsia"/>
        </w:rPr>
      </w:pPr>
      <w:r w:rsidRPr="00A527B0">
        <w:rPr>
          <w:rFonts w:asciiTheme="minorEastAsia" w:eastAsiaTheme="minorEastAsia" w:hAnsiTheme="minorEastAsia" w:hint="eastAsia"/>
        </w:rPr>
        <w:t>然而，强组合定理可能是松散的，并且没有考虑所考虑的特定噪声分布。在我们的工作中，我们</w:t>
      </w:r>
      <w:r w:rsidRPr="008E6F66">
        <w:rPr>
          <w:rFonts w:asciiTheme="minorEastAsia" w:eastAsiaTheme="minorEastAsia" w:hAnsiTheme="minorEastAsia" w:hint="eastAsia"/>
          <w:color w:val="FF0000"/>
          <w:rPrChange w:id="129" w:author="lenovo" w:date="2019-07-15T03:23:00Z">
            <w:rPr>
              <w:rFonts w:asciiTheme="minorEastAsia" w:eastAsiaTheme="minorEastAsia" w:hAnsiTheme="minorEastAsia" w:hint="eastAsia"/>
            </w:rPr>
          </w:rPrChange>
        </w:rPr>
        <w:t>发明了一种更强大的会计方法，我们称之为会计时刻</w:t>
      </w:r>
      <w:r w:rsidRPr="00A527B0">
        <w:rPr>
          <w:rFonts w:asciiTheme="minorEastAsia" w:eastAsiaTheme="minorEastAsia" w:hAnsiTheme="minorEastAsia" w:hint="eastAsia"/>
        </w:rPr>
        <w:t>。它允许我们</w:t>
      </w:r>
      <w:r w:rsidRPr="008E6F66">
        <w:rPr>
          <w:rFonts w:asciiTheme="minorEastAsia" w:eastAsiaTheme="minorEastAsia" w:hAnsiTheme="minorEastAsia" w:hint="eastAsia"/>
          <w:color w:val="FF0000"/>
          <w:rPrChange w:id="130" w:author="lenovo" w:date="2019-07-15T03:23:00Z">
            <w:rPr>
              <w:rFonts w:asciiTheme="minorEastAsia" w:eastAsiaTheme="minorEastAsia" w:hAnsiTheme="minorEastAsia" w:hint="eastAsia"/>
            </w:rPr>
          </w:rPrChange>
        </w:rPr>
        <w:t>证明算法1</w:t>
      </w:r>
      <w:r w:rsidR="00EF134E" w:rsidRPr="008E6F66">
        <w:rPr>
          <w:rFonts w:asciiTheme="minorEastAsia" w:eastAsiaTheme="minorEastAsia" w:hAnsiTheme="minorEastAsia" w:hint="eastAsia"/>
          <w:color w:val="FF0000"/>
          <w:rPrChange w:id="131" w:author="lenovo" w:date="2019-07-15T03:23:00Z">
            <w:rPr>
              <w:rFonts w:asciiTheme="minorEastAsia" w:eastAsiaTheme="minorEastAsia" w:hAnsiTheme="minorEastAsia" w:hint="eastAsia"/>
            </w:rPr>
          </w:rPrChange>
        </w:rPr>
        <w:t>对于噪声标度和限幅阈值的适当选择设置而言</w:t>
      </w:r>
      <w:r w:rsidRPr="008E6F66">
        <w:rPr>
          <w:rFonts w:asciiTheme="minorEastAsia" w:eastAsiaTheme="minorEastAsia" w:hAnsiTheme="minorEastAsia" w:hint="eastAsia"/>
          <w:color w:val="FF0000"/>
          <w:rPrChange w:id="132" w:author="lenovo" w:date="2019-07-15T03:23:00Z">
            <w:rPr>
              <w:rFonts w:asciiTheme="minorEastAsia" w:eastAsiaTheme="minorEastAsia" w:hAnsiTheme="minorEastAsia" w:hint="eastAsia"/>
            </w:rPr>
          </w:rPrChange>
        </w:rPr>
        <w:t>是</w:t>
      </w:r>
      <m:oMath>
        <m:r>
          <m:rPr>
            <m:sty m:val="p"/>
          </m:rPr>
          <w:rPr>
            <w:rFonts w:ascii="Cambria Math" w:eastAsiaTheme="minorEastAsia" w:hAnsi="Cambria Math"/>
            <w:color w:val="FF0000"/>
            <w:rPrChange w:id="133" w:author="lenovo" w:date="2019-07-15T03:23:00Z">
              <w:rPr>
                <w:rFonts w:ascii="Cambria Math" w:eastAsiaTheme="minorEastAsia" w:hAnsi="Cambria Math"/>
              </w:rPr>
            </w:rPrChange>
          </w:rPr>
          <m:t>(O</m:t>
        </m:r>
        <m:d>
          <m:dPr>
            <m:ctrlPr>
              <w:rPr>
                <w:rFonts w:ascii="Cambria Math" w:eastAsiaTheme="minorEastAsia" w:hAnsi="Cambria Math"/>
                <w:color w:val="FF0000"/>
                <w:rPrChange w:id="134" w:author="lenovo" w:date="2019-07-15T03:23:00Z">
                  <w:rPr>
                    <w:rFonts w:ascii="Cambria Math" w:eastAsiaTheme="minorEastAsia" w:hAnsi="Cambria Math"/>
                  </w:rPr>
                </w:rPrChange>
              </w:rPr>
            </m:ctrlPr>
          </m:dPr>
          <m:e>
            <m:r>
              <w:rPr>
                <w:rFonts w:ascii="Cambria Math" w:eastAsiaTheme="minorEastAsia" w:hAnsi="Cambria Math"/>
                <w:color w:val="FF0000"/>
                <w:rPrChange w:id="135" w:author="lenovo" w:date="2019-07-15T03:23:00Z">
                  <w:rPr>
                    <w:rFonts w:ascii="Cambria Math" w:eastAsiaTheme="minorEastAsia" w:hAnsi="Cambria Math"/>
                  </w:rPr>
                </w:rPrChange>
              </w:rPr>
              <m:t>qϵ√T</m:t>
            </m:r>
          </m:e>
        </m:d>
        <m:r>
          <m:rPr>
            <m:sty m:val="p"/>
          </m:rPr>
          <w:rPr>
            <w:rFonts w:ascii="Cambria Math" w:eastAsiaTheme="minorEastAsia" w:hAnsi="Cambria Math"/>
            <w:color w:val="FF0000"/>
            <w:rPrChange w:id="136" w:author="lenovo" w:date="2019-07-15T03:23:00Z">
              <w:rPr>
                <w:rFonts w:ascii="Cambria Math" w:eastAsiaTheme="minorEastAsia" w:hAnsi="Cambria Math"/>
              </w:rPr>
            </w:rPrChange>
          </w:rPr>
          <m:t>,δ)</m:t>
        </m:r>
      </m:oMath>
      <w:r w:rsidRPr="008E6F66">
        <w:rPr>
          <w:rFonts w:asciiTheme="minorEastAsia" w:eastAsiaTheme="minorEastAsia" w:hAnsiTheme="minorEastAsia" w:hint="eastAsia"/>
          <w:color w:val="FF0000"/>
          <w:rPrChange w:id="137" w:author="lenovo" w:date="2019-07-15T03:23:00Z">
            <w:rPr>
              <w:rFonts w:asciiTheme="minorEastAsia" w:eastAsiaTheme="minorEastAsia" w:hAnsiTheme="minorEastAsia" w:hint="eastAsia"/>
            </w:rPr>
          </w:rPrChange>
        </w:rPr>
        <w:t>-</w:t>
      </w:r>
      <w:r w:rsidR="00EF134E" w:rsidRPr="008E6F66">
        <w:rPr>
          <w:rFonts w:asciiTheme="minorEastAsia" w:eastAsiaTheme="minorEastAsia" w:hAnsiTheme="minorEastAsia" w:hint="eastAsia"/>
          <w:color w:val="FF0000"/>
          <w:rPrChange w:id="138" w:author="lenovo" w:date="2019-07-15T03:23:00Z">
            <w:rPr>
              <w:rFonts w:asciiTheme="minorEastAsia" w:eastAsiaTheme="minorEastAsia" w:hAnsiTheme="minorEastAsia" w:hint="eastAsia"/>
            </w:rPr>
          </w:rPrChange>
        </w:rPr>
        <w:t>差分隐私</w:t>
      </w:r>
      <w:r w:rsidRPr="008E6F66">
        <w:rPr>
          <w:rFonts w:asciiTheme="minorEastAsia" w:eastAsiaTheme="minorEastAsia" w:hAnsiTheme="minorEastAsia" w:hint="eastAsia"/>
          <w:color w:val="FF0000"/>
          <w:rPrChange w:id="139" w:author="lenovo" w:date="2019-07-15T03:23:00Z">
            <w:rPr>
              <w:rFonts w:asciiTheme="minorEastAsia" w:eastAsiaTheme="minorEastAsia" w:hAnsiTheme="minorEastAsia" w:hint="eastAsia"/>
            </w:rPr>
          </w:rPrChange>
        </w:rPr>
        <w:t>的</w:t>
      </w:r>
      <w:r w:rsidRPr="00A527B0">
        <w:rPr>
          <w:rFonts w:asciiTheme="minorEastAsia" w:eastAsiaTheme="minorEastAsia" w:hAnsiTheme="minorEastAsia" w:hint="eastAsia"/>
        </w:rPr>
        <w:t>。与通过强组合定理得到的结果相比，我们的</w:t>
      </w:r>
      <w:r w:rsidRPr="008E6F66">
        <w:rPr>
          <w:rFonts w:asciiTheme="minorEastAsia" w:eastAsiaTheme="minorEastAsia" w:hAnsiTheme="minorEastAsia" w:hint="eastAsia"/>
          <w:color w:val="FF0000"/>
          <w:rPrChange w:id="140" w:author="lenovo" w:date="2019-07-15T03:23:00Z">
            <w:rPr>
              <w:rFonts w:asciiTheme="minorEastAsia" w:eastAsiaTheme="minorEastAsia" w:hAnsiTheme="minorEastAsia" w:hint="eastAsia"/>
            </w:rPr>
          </w:rPrChange>
        </w:rPr>
        <w:t>界限在两个方面更紧密</w:t>
      </w:r>
      <w:r w:rsidRPr="00A527B0">
        <w:rPr>
          <w:rFonts w:asciiTheme="minorEastAsia" w:eastAsiaTheme="minorEastAsia" w:hAnsiTheme="minorEastAsia" w:hint="eastAsia"/>
        </w:rPr>
        <w:t>：它在ε部分中保存了</w:t>
      </w:r>
      <m:oMath>
        <m:r>
          <m:rPr>
            <m:sty m:val="p"/>
          </m:rPr>
          <w:rPr>
            <w:rFonts w:ascii="Cambria Math" w:eastAsiaTheme="minorEastAsia" w:hAnsi="Cambria Math"/>
          </w:rPr>
          <m:t>√log⁡(1/δ)</m:t>
        </m:r>
      </m:oMath>
      <w:r w:rsidRPr="00A527B0">
        <w:rPr>
          <w:rFonts w:asciiTheme="minorEastAsia" w:eastAsiaTheme="minorEastAsia" w:hAnsiTheme="minorEastAsia" w:hint="eastAsia"/>
        </w:rPr>
        <w:t>因子，在δ部分中</w:t>
      </w:r>
      <w:r w:rsidRPr="008E6F66">
        <w:rPr>
          <w:rFonts w:asciiTheme="minorEastAsia" w:eastAsiaTheme="minorEastAsia" w:hAnsiTheme="minorEastAsia" w:hint="eastAsia"/>
          <w:color w:val="FF0000"/>
          <w:rPrChange w:id="141" w:author="lenovo" w:date="2019-07-15T03:24:00Z">
            <w:rPr>
              <w:rFonts w:asciiTheme="minorEastAsia" w:eastAsiaTheme="minorEastAsia" w:hAnsiTheme="minorEastAsia" w:hint="eastAsia"/>
            </w:rPr>
          </w:rPrChange>
        </w:rPr>
        <w:t>保存了Tq因子</w:t>
      </w:r>
      <w:r w:rsidRPr="00A527B0">
        <w:rPr>
          <w:rFonts w:asciiTheme="minorEastAsia" w:eastAsiaTheme="minorEastAsia" w:hAnsiTheme="minorEastAsia" w:hint="eastAsia"/>
        </w:rPr>
        <w:t>。既然我们</w:t>
      </w:r>
      <w:r w:rsidRPr="00571FD0">
        <w:rPr>
          <w:rFonts w:asciiTheme="minorEastAsia" w:eastAsiaTheme="minorEastAsia" w:hAnsiTheme="minorEastAsia" w:hint="eastAsia"/>
          <w:color w:val="FF0000"/>
        </w:rPr>
        <w:t>期望δ很小而T</w:t>
      </w:r>
      <w:r w:rsidR="00EF134E" w:rsidRPr="00571FD0">
        <w:rPr>
          <w:rFonts w:asciiTheme="minorEastAsia" w:eastAsiaTheme="minorEastAsia" w:hAnsiTheme="minorEastAsia" w:hint="eastAsia"/>
          <w:color w:val="FF0000"/>
        </w:rPr>
        <w:t>&gt;</w:t>
      </w:r>
      <w:r w:rsidR="00EF134E" w:rsidRPr="00571FD0">
        <w:rPr>
          <w:rFonts w:asciiTheme="minorEastAsia" w:eastAsiaTheme="minorEastAsia" w:hAnsiTheme="minorEastAsia"/>
          <w:color w:val="FF0000"/>
        </w:rPr>
        <w:t>&gt;</w:t>
      </w:r>
      <w:r w:rsidRPr="00571FD0">
        <w:rPr>
          <w:rFonts w:asciiTheme="minorEastAsia" w:eastAsiaTheme="minorEastAsia" w:hAnsiTheme="minorEastAsia" w:hint="eastAsia"/>
          <w:color w:val="FF0000"/>
        </w:rPr>
        <w:t>1/q（即，每个例子被多次检查）</w:t>
      </w:r>
      <w:r w:rsidRPr="00A527B0">
        <w:rPr>
          <w:rFonts w:asciiTheme="minorEastAsia" w:eastAsiaTheme="minorEastAsia" w:hAnsiTheme="minorEastAsia" w:hint="eastAsia"/>
        </w:rPr>
        <w:t>，由我们的界限提供的保存是非常重要的。这个结果是我们的主要贡献之一。</w:t>
      </w:r>
    </w:p>
    <w:p w:rsidR="0018361A" w:rsidRPr="0018361A" w:rsidRDefault="0018361A" w:rsidP="0018361A">
      <w:pPr>
        <w:ind w:firstLineChars="200" w:firstLine="482"/>
        <w:rPr>
          <w:rFonts w:asciiTheme="minorEastAsia" w:eastAsiaTheme="minorEastAsia" w:hAnsiTheme="minorEastAsia"/>
        </w:rPr>
      </w:pPr>
      <w:r w:rsidRPr="00571FD0">
        <w:rPr>
          <w:rFonts w:asciiTheme="minorEastAsia" w:eastAsiaTheme="minorEastAsia" w:hAnsiTheme="minorEastAsia" w:hint="eastAsia"/>
          <w:b/>
          <w:bCs/>
        </w:rPr>
        <w:t>定理1</w:t>
      </w:r>
      <w:r w:rsidRPr="0018361A">
        <w:rPr>
          <w:rFonts w:asciiTheme="minorEastAsia" w:eastAsiaTheme="minorEastAsia" w:hAnsiTheme="minorEastAsia" w:hint="eastAsia"/>
        </w:rPr>
        <w:t>.存在常数</w:t>
      </w:r>
      <w:r>
        <w:rPr>
          <w:rFonts w:asciiTheme="minorEastAsia" w:eastAsiaTheme="minorEastAsia" w:hAnsiTheme="minorEastAsia"/>
        </w:rPr>
        <w:t>c1</w:t>
      </w:r>
      <w:r w:rsidRPr="0018361A">
        <w:rPr>
          <w:rFonts w:asciiTheme="minorEastAsia" w:eastAsiaTheme="minorEastAsia" w:hAnsiTheme="minorEastAsia" w:hint="eastAsia"/>
        </w:rPr>
        <w:t>和</w:t>
      </w:r>
      <w:r>
        <w:rPr>
          <w:rFonts w:asciiTheme="minorEastAsia" w:eastAsiaTheme="minorEastAsia" w:hAnsiTheme="minorEastAsia" w:hint="eastAsia"/>
        </w:rPr>
        <w:t>c</w:t>
      </w:r>
      <w:r>
        <w:rPr>
          <w:rFonts w:asciiTheme="minorEastAsia" w:eastAsiaTheme="minorEastAsia" w:hAnsiTheme="minorEastAsia"/>
        </w:rPr>
        <w:t>2</w:t>
      </w:r>
      <w:r w:rsidRPr="0018361A">
        <w:rPr>
          <w:rFonts w:asciiTheme="minorEastAsia" w:eastAsiaTheme="minorEastAsia" w:hAnsiTheme="minorEastAsia" w:hint="eastAsia"/>
        </w:rPr>
        <w:t>，因此给定采样概率q=L/N和步数T，对于任何</w:t>
      </w:r>
      <m:oMath>
        <m:r>
          <m:rPr>
            <m:sty m:val="p"/>
          </m:rPr>
          <w:rPr>
            <w:rFonts w:ascii="Cambria Math" w:eastAsiaTheme="minorEastAsia" w:hAnsi="Cambria Math"/>
          </w:rPr>
          <m:t>ϵ&lt;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T</m:t>
        </m:r>
      </m:oMath>
      <w:r w:rsidRPr="0018361A">
        <w:rPr>
          <w:rFonts w:asciiTheme="minorEastAsia" w:eastAsiaTheme="minorEastAsia" w:hAnsiTheme="minorEastAsia" w:hint="eastAsia"/>
        </w:rPr>
        <w:t>，算法1对于任何</w:t>
      </w:r>
      <m:oMath>
        <m:r>
          <m:rPr>
            <m:sty m:val="p"/>
          </m:rPr>
          <w:rPr>
            <w:rFonts w:ascii="Cambria Math" w:eastAsiaTheme="minorEastAsia" w:hAnsi="Cambria Math"/>
          </w:rPr>
          <m:t>δ&gt;0</m:t>
        </m:r>
      </m:oMath>
      <w:r>
        <w:rPr>
          <w:rFonts w:asciiTheme="minorEastAsia" w:eastAsiaTheme="minorEastAsia" w:hAnsiTheme="minorEastAsia" w:hint="eastAsia"/>
        </w:rPr>
        <w:t>是</w:t>
      </w:r>
      <m:oMath>
        <m:r>
          <m:rPr>
            <m:sty m:val="p"/>
          </m:rPr>
          <w:rPr>
            <w:rFonts w:ascii="Cambria Math" w:eastAsiaTheme="minorEastAsia" w:hAnsi="Cambria Math"/>
          </w:rPr>
          <m:t>(ϵ,δ)</m:t>
        </m:r>
      </m:oMath>
      <w:r w:rsidRPr="0018361A">
        <w:rPr>
          <w:rFonts w:asciiTheme="minorEastAsia" w:eastAsiaTheme="minorEastAsia" w:hAnsiTheme="minorEastAsia" w:hint="eastAsia"/>
        </w:rPr>
        <w:t>-</w:t>
      </w:r>
      <w:r>
        <w:rPr>
          <w:rFonts w:asciiTheme="minorEastAsia" w:eastAsiaTheme="minorEastAsia" w:hAnsiTheme="minorEastAsia" w:hint="eastAsia"/>
        </w:rPr>
        <w:t>差分隐私的</w:t>
      </w:r>
      <w:r w:rsidRPr="0018361A">
        <w:rPr>
          <w:rFonts w:asciiTheme="minorEastAsia" w:eastAsiaTheme="minorEastAsia" w:hAnsiTheme="minorEastAsia" w:hint="eastAsia"/>
        </w:rPr>
        <w:t>，如果我们选择</w:t>
      </w:r>
      <m:oMath>
        <m:r>
          <m:rPr>
            <m:sty m:val="p"/>
          </m:rPr>
          <w:rPr>
            <w:rFonts w:ascii="Cambria Math" w:eastAsiaTheme="minorEastAsia" w:hAnsi="Cambria Math"/>
          </w:rPr>
          <m:t>σ≥</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q</m:t>
            </m:r>
            <m:rad>
              <m:radPr>
                <m:degHide m:val="1"/>
                <m:ctrlPr>
                  <w:rPr>
                    <w:rFonts w:ascii="Cambria Math" w:eastAsiaTheme="minorEastAsia" w:hAnsi="Cambria Math"/>
                    <w:i/>
                  </w:rPr>
                </m:ctrlPr>
              </m:radPr>
              <m:deg/>
              <m:e>
                <m:r>
                  <w:rPr>
                    <w:rFonts w:ascii="Cambria Math" w:eastAsiaTheme="minorEastAsia" w:hAnsi="Cambria Math"/>
                  </w:rPr>
                  <m:t>Tlog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e>
                </m:d>
              </m:e>
            </m:rad>
          </m:num>
          <m:den>
            <m:r>
              <w:rPr>
                <w:rFonts w:ascii="Cambria Math" w:eastAsiaTheme="minorEastAsia" w:hAnsi="Cambria Math"/>
              </w:rPr>
              <m:t>ϵ</m:t>
            </m:r>
          </m:den>
        </m:f>
        <m:r>
          <w:rPr>
            <w:rFonts w:ascii="Cambria Math" w:eastAsiaTheme="minorEastAsia" w:hAnsi="Cambria Math"/>
          </w:rPr>
          <m:t xml:space="preserve">   </m:t>
        </m:r>
      </m:oMath>
      <w:r w:rsidRPr="0018361A">
        <w:rPr>
          <w:rFonts w:asciiTheme="minorEastAsia" w:eastAsiaTheme="minorEastAsia" w:hAnsiTheme="minorEastAsia" w:hint="eastAsia"/>
        </w:rPr>
        <w:t>。</w:t>
      </w:r>
    </w:p>
    <w:p w:rsidR="00FC601B" w:rsidRDefault="0018361A" w:rsidP="00571FD0">
      <w:pPr>
        <w:ind w:firstLineChars="200" w:firstLine="480"/>
        <w:rPr>
          <w:rFonts w:asciiTheme="minorEastAsia" w:eastAsiaTheme="minorEastAsia" w:hAnsiTheme="minorEastAsia"/>
        </w:rPr>
      </w:pPr>
      <w:r w:rsidRPr="0018361A">
        <w:rPr>
          <w:rFonts w:asciiTheme="minorEastAsia" w:eastAsiaTheme="minorEastAsia" w:hAnsiTheme="minorEastAsia" w:hint="eastAsia"/>
        </w:rPr>
        <w:t>如果我们使用强组合定理，那么我们将需要选择</w:t>
      </w:r>
      <m:oMath>
        <m:r>
          <m:rPr>
            <m:sty m:val="p"/>
          </m:rPr>
          <w:rPr>
            <w:rFonts w:ascii="Cambria Math" w:eastAsiaTheme="minorEastAsia" w:hAnsi="Cambria Math"/>
          </w:rPr>
          <m:t>σ=Ω(q</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Tlog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en>
                </m:f>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δ</m:t>
                        </m:r>
                      </m:den>
                    </m:f>
                  </m:e>
                </m:d>
              </m:e>
            </m:func>
          </m:e>
        </m:rad>
        <m:r>
          <m:rPr>
            <m:sty m:val="p"/>
          </m:rPr>
          <w:rPr>
            <w:rFonts w:ascii="Cambria Math" w:eastAsiaTheme="minorEastAsia" w:hAnsi="Cambria Math"/>
          </w:rPr>
          <m:t xml:space="preserve"> /ϵ)</m:t>
        </m:r>
      </m:oMath>
      <w:r w:rsidRPr="0018361A">
        <w:rPr>
          <w:rFonts w:asciiTheme="minorEastAsia" w:eastAsiaTheme="minorEastAsia" w:hAnsiTheme="minorEastAsia" w:hint="eastAsia"/>
        </w:rPr>
        <w:t>。 请注</w:t>
      </w:r>
      <w:r w:rsidRPr="0018361A">
        <w:rPr>
          <w:rFonts w:asciiTheme="minorEastAsia" w:eastAsiaTheme="minorEastAsia" w:hAnsiTheme="minorEastAsia" w:hint="eastAsia"/>
        </w:rPr>
        <w:lastRenderedPageBreak/>
        <w:t>意，我们在我们的渐近界保存了一个因子</w:t>
      </w:r>
      <m:oMath>
        <m:rad>
          <m:radPr>
            <m:degHide m:val="1"/>
            <m:ctrlPr>
              <w:rPr>
                <w:rFonts w:ascii="Cambria Math" w:eastAsiaTheme="minorEastAsia" w:hAnsi="Cambria Math"/>
              </w:rPr>
            </m:ctrlPr>
          </m:radPr>
          <m:deg>
            <m:ctrlPr>
              <w:rPr>
                <w:rFonts w:ascii="Cambria Math" w:eastAsiaTheme="minorEastAsia" w:hAnsi="Cambria Math"/>
                <w:i/>
              </w:rPr>
            </m:ctrlPr>
          </m:deg>
          <m:e>
            <m:r>
              <m:rPr>
                <m:sty m:val="p"/>
              </m:rPr>
              <w:rPr>
                <w:rFonts w:ascii="Cambria Math" w:eastAsiaTheme="minorEastAsia" w:hAnsi="Cambria Math"/>
              </w:rPr>
              <m:t>log⁡</m:t>
            </m:r>
            <m:r>
              <w:rPr>
                <w:rFonts w:ascii="Cambria Math" w:eastAsiaTheme="minorEastAsia" w:hAnsi="Cambria Math"/>
              </w:rPr>
              <m:t>(T/δ)</m:t>
            </m:r>
          </m:e>
        </m:rad>
      </m:oMath>
      <w:r w:rsidRPr="0018361A">
        <w:rPr>
          <w:rFonts w:asciiTheme="minorEastAsia" w:eastAsiaTheme="minorEastAsia" w:hAnsiTheme="minorEastAsia" w:hint="eastAsia"/>
        </w:rPr>
        <w:t>。 时刻会计在理论上是有益的，因为这个结果表明，并且在实践中，如第4节中的图2所示。例如，L = 0.01N，σ= 4，δ=</w:t>
      </w:r>
      <m:oMath>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oMath>
      <w:r w:rsidRPr="0018361A">
        <w:rPr>
          <w:rFonts w:asciiTheme="minorEastAsia" w:eastAsiaTheme="minorEastAsia" w:hAnsiTheme="minorEastAsia" w:hint="eastAsia"/>
        </w:rPr>
        <w:t>，和T = 10000，使用会计时刻我们有ε≈1.26。 作为比较，我们将使用强组合定理得到更大的ε≈9.34。</w:t>
      </w:r>
    </w:p>
    <w:p w:rsidR="00233849" w:rsidRPr="00571FD0" w:rsidRDefault="00233849" w:rsidP="00571FD0">
      <w:pPr>
        <w:jc w:val="center"/>
        <w:rPr>
          <w:rFonts w:ascii="黑体" w:eastAsia="黑体" w:hAnsi="黑体"/>
          <w:sz w:val="30"/>
          <w:szCs w:val="30"/>
        </w:rPr>
      </w:pPr>
      <w:r w:rsidRPr="00571FD0">
        <w:rPr>
          <w:rFonts w:ascii="黑体" w:eastAsia="黑体" w:hAnsi="黑体" w:hint="eastAsia"/>
          <w:sz w:val="30"/>
          <w:szCs w:val="30"/>
        </w:rPr>
        <w:t>3.2分钟会计师：详情</w:t>
      </w:r>
    </w:p>
    <w:p w:rsidR="00233849" w:rsidRPr="00233849" w:rsidRDefault="00233849" w:rsidP="00571FD0">
      <w:pPr>
        <w:ind w:firstLineChars="200" w:firstLine="480"/>
        <w:rPr>
          <w:rFonts w:asciiTheme="minorEastAsia" w:eastAsiaTheme="minorEastAsia" w:hAnsiTheme="minorEastAsia"/>
        </w:rPr>
      </w:pPr>
      <w:r w:rsidRPr="003E4C33">
        <w:rPr>
          <w:rFonts w:asciiTheme="minorEastAsia" w:eastAsiaTheme="minorEastAsia" w:hAnsiTheme="minorEastAsia" w:hint="eastAsia"/>
          <w:color w:val="FF0000"/>
          <w:rPrChange w:id="142" w:author="lenovo" w:date="2019-07-15T03:25:00Z">
            <w:rPr>
              <w:rFonts w:asciiTheme="minorEastAsia" w:eastAsiaTheme="minorEastAsia" w:hAnsiTheme="minorEastAsia" w:hint="eastAsia"/>
            </w:rPr>
          </w:rPrChange>
        </w:rPr>
        <w:t>时刻会计师跟踪隐私损失随机变量的时刻的界限</w:t>
      </w:r>
      <w:r w:rsidRPr="00233849">
        <w:rPr>
          <w:rFonts w:asciiTheme="minorEastAsia" w:eastAsiaTheme="minorEastAsia" w:hAnsiTheme="minorEastAsia" w:hint="eastAsia"/>
        </w:rPr>
        <w:t>（在下面的等式（1）中定义）。</w:t>
      </w:r>
      <w:r w:rsidRPr="003E4C33">
        <w:rPr>
          <w:rFonts w:asciiTheme="minorEastAsia" w:eastAsiaTheme="minorEastAsia" w:hAnsiTheme="minorEastAsia" w:hint="eastAsia"/>
          <w:color w:val="FF0000"/>
          <w:rPrChange w:id="143" w:author="lenovo" w:date="2019-07-15T03:25:00Z">
            <w:rPr>
              <w:rFonts w:asciiTheme="minorEastAsia" w:eastAsiaTheme="minorEastAsia" w:hAnsiTheme="minorEastAsia" w:hint="eastAsia"/>
            </w:rPr>
          </w:rPrChange>
        </w:rPr>
        <w:t>它推广了跟踪</w:t>
      </w:r>
      <m:oMath>
        <m:r>
          <m:rPr>
            <m:sty m:val="p"/>
          </m:rPr>
          <w:rPr>
            <w:rFonts w:ascii="Cambria Math" w:eastAsiaTheme="minorEastAsia" w:hAnsi="Cambria Math"/>
            <w:color w:val="FF0000"/>
            <w:rPrChange w:id="144" w:author="lenovo" w:date="2019-07-15T03:25:00Z">
              <w:rPr>
                <w:rFonts w:ascii="Cambria Math" w:eastAsiaTheme="minorEastAsia" w:hAnsi="Cambria Math"/>
              </w:rPr>
            </w:rPrChange>
          </w:rPr>
          <m:t>(ϵ,δ)</m:t>
        </m:r>
      </m:oMath>
      <w:r w:rsidRPr="003E4C33">
        <w:rPr>
          <w:rFonts w:asciiTheme="minorEastAsia" w:eastAsiaTheme="minorEastAsia" w:hAnsiTheme="minorEastAsia" w:hint="eastAsia"/>
          <w:color w:val="FF0000"/>
          <w:rPrChange w:id="145" w:author="lenovo" w:date="2019-07-15T03:25:00Z">
            <w:rPr>
              <w:rFonts w:asciiTheme="minorEastAsia" w:eastAsiaTheme="minorEastAsia" w:hAnsiTheme="minorEastAsia" w:hint="eastAsia"/>
            </w:rPr>
          </w:rPrChange>
        </w:rPr>
        <w:t>的标准方法并使用了强组合定理。虽然之前已知这种改进用于组成高斯机制，但我们表明它也适用于</w:t>
      </w:r>
      <w:r w:rsidR="00D2436B" w:rsidRPr="003E4C33">
        <w:rPr>
          <w:rFonts w:asciiTheme="minorEastAsia" w:eastAsiaTheme="minorEastAsia" w:hAnsiTheme="minorEastAsia" w:hint="eastAsia"/>
          <w:color w:val="FF0000"/>
          <w:rPrChange w:id="146" w:author="lenovo" w:date="2019-07-15T03:25:00Z">
            <w:rPr>
              <w:rFonts w:asciiTheme="minorEastAsia" w:eastAsiaTheme="minorEastAsia" w:hAnsiTheme="minorEastAsia" w:hint="eastAsia"/>
            </w:rPr>
          </w:rPrChange>
        </w:rPr>
        <w:t>组成</w:t>
      </w:r>
      <w:r w:rsidRPr="003E4C33">
        <w:rPr>
          <w:rFonts w:asciiTheme="minorEastAsia" w:eastAsiaTheme="minorEastAsia" w:hAnsiTheme="minorEastAsia" w:hint="eastAsia"/>
          <w:color w:val="FF0000"/>
          <w:rPrChange w:id="147" w:author="lenovo" w:date="2019-07-15T03:25:00Z">
            <w:rPr>
              <w:rFonts w:asciiTheme="minorEastAsia" w:eastAsiaTheme="minorEastAsia" w:hAnsiTheme="minorEastAsia" w:hint="eastAsia"/>
            </w:rPr>
          </w:rPrChange>
        </w:rPr>
        <w:t>使用随机采样</w:t>
      </w:r>
      <w:r w:rsidR="00D2436B" w:rsidRPr="003E4C33">
        <w:rPr>
          <w:rFonts w:asciiTheme="minorEastAsia" w:eastAsiaTheme="minorEastAsia" w:hAnsiTheme="minorEastAsia" w:hint="eastAsia"/>
          <w:color w:val="FF0000"/>
          <w:rPrChange w:id="148" w:author="lenovo" w:date="2019-07-15T03:25:00Z">
            <w:rPr>
              <w:rFonts w:asciiTheme="minorEastAsia" w:eastAsiaTheme="minorEastAsia" w:hAnsiTheme="minorEastAsia" w:hint="eastAsia"/>
            </w:rPr>
          </w:rPrChange>
        </w:rPr>
        <w:t>的</w:t>
      </w:r>
      <w:r w:rsidRPr="003E4C33">
        <w:rPr>
          <w:rFonts w:asciiTheme="minorEastAsia" w:eastAsiaTheme="minorEastAsia" w:hAnsiTheme="minorEastAsia" w:hint="eastAsia"/>
          <w:color w:val="FF0000"/>
          <w:rPrChange w:id="149" w:author="lenovo" w:date="2019-07-15T03:25:00Z">
            <w:rPr>
              <w:rFonts w:asciiTheme="minorEastAsia" w:eastAsiaTheme="minorEastAsia" w:hAnsiTheme="minorEastAsia" w:hint="eastAsia"/>
            </w:rPr>
          </w:rPrChange>
        </w:rPr>
        <w:t>高斯机制，并且可以提供更严格的</w:t>
      </w:r>
      <w:r w:rsidR="00D2436B" w:rsidRPr="003E4C33">
        <w:rPr>
          <w:rFonts w:asciiTheme="minorEastAsia" w:eastAsiaTheme="minorEastAsia" w:hAnsiTheme="minorEastAsia" w:hint="eastAsia"/>
          <w:color w:val="FF0000"/>
          <w:rPrChange w:id="150" w:author="lenovo" w:date="2019-07-15T03:25:00Z">
            <w:rPr>
              <w:rFonts w:asciiTheme="minorEastAsia" w:eastAsiaTheme="minorEastAsia" w:hAnsiTheme="minorEastAsia" w:hint="eastAsia"/>
            </w:rPr>
          </w:rPrChange>
        </w:rPr>
        <w:t>算法1</w:t>
      </w:r>
      <w:r w:rsidRPr="003E4C33">
        <w:rPr>
          <w:rFonts w:asciiTheme="minorEastAsia" w:eastAsiaTheme="minorEastAsia" w:hAnsiTheme="minorEastAsia" w:hint="eastAsia"/>
          <w:color w:val="FF0000"/>
          <w:rPrChange w:id="151" w:author="lenovo" w:date="2019-07-15T03:25:00Z">
            <w:rPr>
              <w:rFonts w:asciiTheme="minorEastAsia" w:eastAsiaTheme="minorEastAsia" w:hAnsiTheme="minorEastAsia" w:hint="eastAsia"/>
            </w:rPr>
          </w:rPrChange>
        </w:rPr>
        <w:t>隐私损失估计</w:t>
      </w:r>
      <w:r w:rsidRPr="00233849">
        <w:rPr>
          <w:rFonts w:asciiTheme="minorEastAsia" w:eastAsiaTheme="minorEastAsia" w:hAnsiTheme="minorEastAsia" w:hint="eastAsia"/>
        </w:rPr>
        <w:t>。</w:t>
      </w:r>
    </w:p>
    <w:p w:rsidR="00233849" w:rsidRPr="00233849" w:rsidRDefault="00233849" w:rsidP="00571FD0">
      <w:pPr>
        <w:ind w:firstLineChars="200" w:firstLine="482"/>
        <w:rPr>
          <w:rFonts w:asciiTheme="minorEastAsia" w:eastAsiaTheme="minorEastAsia" w:hAnsiTheme="minorEastAsia"/>
        </w:rPr>
      </w:pPr>
      <w:r w:rsidRPr="00571FD0">
        <w:rPr>
          <w:rFonts w:asciiTheme="minorEastAsia" w:eastAsiaTheme="minorEastAsia" w:hAnsiTheme="minorEastAsia" w:hint="eastAsia"/>
          <w:b/>
          <w:bCs/>
          <w:color w:val="FF0000"/>
        </w:rPr>
        <w:t>隐私</w:t>
      </w:r>
      <w:r w:rsidR="00D2436B" w:rsidRPr="00571FD0">
        <w:rPr>
          <w:rFonts w:asciiTheme="minorEastAsia" w:eastAsiaTheme="minorEastAsia" w:hAnsiTheme="minorEastAsia" w:hint="eastAsia"/>
          <w:b/>
          <w:bCs/>
          <w:color w:val="FF0000"/>
        </w:rPr>
        <w:t>损失</w:t>
      </w:r>
      <w:r w:rsidRPr="00233849">
        <w:rPr>
          <w:rFonts w:asciiTheme="minorEastAsia" w:eastAsiaTheme="minorEastAsia" w:hAnsiTheme="minorEastAsia" w:hint="eastAsia"/>
        </w:rPr>
        <w:t>是随机变量，取决于添加到算法中的随机噪声。机制M是</w:t>
      </w:r>
      <m:oMath>
        <m:r>
          <m:rPr>
            <m:sty m:val="p"/>
          </m:rPr>
          <w:rPr>
            <w:rFonts w:ascii="Cambria Math" w:eastAsiaTheme="minorEastAsia" w:hAnsi="Cambria Math"/>
          </w:rPr>
          <m:t>(ϵ,δ)</m:t>
        </m:r>
      </m:oMath>
      <w:r w:rsidRPr="00233849">
        <w:rPr>
          <w:rFonts w:asciiTheme="minorEastAsia" w:eastAsiaTheme="minorEastAsia" w:hAnsiTheme="minorEastAsia" w:hint="eastAsia"/>
        </w:rPr>
        <w:t xml:space="preserve">- </w:t>
      </w:r>
      <w:r w:rsidR="00D2436B">
        <w:rPr>
          <w:rFonts w:asciiTheme="minorEastAsia" w:eastAsiaTheme="minorEastAsia" w:hAnsiTheme="minorEastAsia" w:hint="eastAsia"/>
        </w:rPr>
        <w:t>差分隐私的</w:t>
      </w:r>
      <w:r w:rsidRPr="00233849">
        <w:rPr>
          <w:rFonts w:asciiTheme="minorEastAsia" w:eastAsiaTheme="minorEastAsia" w:hAnsiTheme="minorEastAsia" w:hint="eastAsia"/>
        </w:rPr>
        <w:t>等同于</w:t>
      </w:r>
      <w:ins w:id="152" w:author="lenovo" w:date="2019-07-15T03:31:00Z">
        <w:r w:rsidR="00622000">
          <w:rPr>
            <w:rFonts w:asciiTheme="minorEastAsia" w:eastAsiaTheme="minorEastAsia" w:hAnsiTheme="minorEastAsia" w:hint="eastAsia"/>
          </w:rPr>
          <w:t>一个</w:t>
        </w:r>
      </w:ins>
      <w:r w:rsidRPr="00233849">
        <w:rPr>
          <w:rFonts w:asciiTheme="minorEastAsia" w:eastAsiaTheme="minorEastAsia" w:hAnsiTheme="minorEastAsia" w:hint="eastAsia"/>
        </w:rPr>
        <w:t>M的</w:t>
      </w:r>
      <w:r w:rsidRPr="00571FD0">
        <w:rPr>
          <w:rFonts w:asciiTheme="minorEastAsia" w:eastAsiaTheme="minorEastAsia" w:hAnsiTheme="minorEastAsia" w:hint="eastAsia"/>
          <w:color w:val="FF0000"/>
        </w:rPr>
        <w:t>隐私</w:t>
      </w:r>
      <w:r w:rsidR="00D2436B" w:rsidRPr="00571FD0">
        <w:rPr>
          <w:rFonts w:asciiTheme="minorEastAsia" w:eastAsiaTheme="minorEastAsia" w:hAnsiTheme="minorEastAsia" w:hint="eastAsia"/>
          <w:color w:val="FF0000"/>
        </w:rPr>
        <w:t>损失</w:t>
      </w:r>
      <w:r w:rsidRPr="00571FD0">
        <w:rPr>
          <w:rFonts w:asciiTheme="minorEastAsia" w:eastAsiaTheme="minorEastAsia" w:hAnsiTheme="minorEastAsia" w:hint="eastAsia"/>
          <w:color w:val="FF0000"/>
        </w:rPr>
        <w:t>随机变量</w:t>
      </w:r>
      <w:r w:rsidRPr="00233849">
        <w:rPr>
          <w:rFonts w:asciiTheme="minorEastAsia" w:eastAsiaTheme="minorEastAsia" w:hAnsiTheme="minorEastAsia" w:hint="eastAsia"/>
        </w:rPr>
        <w:t>上的某个</w:t>
      </w:r>
      <w:r w:rsidRPr="00571FD0">
        <w:rPr>
          <w:rFonts w:asciiTheme="minorEastAsia" w:eastAsiaTheme="minorEastAsia" w:hAnsiTheme="minorEastAsia" w:hint="eastAsia"/>
          <w:color w:val="FF0000"/>
        </w:rPr>
        <w:t>尾界</w:t>
      </w:r>
      <w:r w:rsidRPr="00233849">
        <w:rPr>
          <w:rFonts w:asciiTheme="minorEastAsia" w:eastAsiaTheme="minorEastAsia" w:hAnsiTheme="minorEastAsia" w:hint="eastAsia"/>
        </w:rPr>
        <w:t>。虽然尾部绑定是关于分布的非常有用的信息，但直接从它组成可能会导致非常宽松的边界。我们</w:t>
      </w:r>
      <w:r w:rsidRPr="00846257">
        <w:rPr>
          <w:rFonts w:asciiTheme="minorEastAsia" w:eastAsiaTheme="minorEastAsia" w:hAnsiTheme="minorEastAsia" w:hint="eastAsia"/>
          <w:color w:val="FF0000"/>
          <w:rPrChange w:id="153" w:author="lenovo" w:date="2019-07-15T03:31:00Z">
            <w:rPr>
              <w:rFonts w:asciiTheme="minorEastAsia" w:eastAsiaTheme="minorEastAsia" w:hAnsiTheme="minorEastAsia" w:hint="eastAsia"/>
            </w:rPr>
          </w:rPrChange>
        </w:rPr>
        <w:t>改为计算隐私损失随机变量的</w:t>
      </w:r>
      <w:r w:rsidR="001B5BAF" w:rsidRPr="00846257">
        <w:rPr>
          <w:rFonts w:asciiTheme="minorEastAsia" w:eastAsiaTheme="minorEastAsia" w:hAnsiTheme="minorEastAsia" w:hint="eastAsia"/>
          <w:color w:val="FF0000"/>
          <w:rPrChange w:id="154" w:author="lenovo" w:date="2019-07-15T03:31:00Z">
            <w:rPr>
              <w:rFonts w:asciiTheme="minorEastAsia" w:eastAsiaTheme="minorEastAsia" w:hAnsiTheme="minorEastAsia" w:hint="eastAsia"/>
            </w:rPr>
          </w:rPrChange>
        </w:rPr>
        <w:t xml:space="preserve"> </w:t>
      </w:r>
      <w:r w:rsidRPr="00846257">
        <w:rPr>
          <w:rFonts w:asciiTheme="minorEastAsia" w:eastAsiaTheme="minorEastAsia" w:hAnsiTheme="minorEastAsia" w:hint="eastAsia"/>
          <w:color w:val="FF0000"/>
          <w:rPrChange w:id="155" w:author="lenovo" w:date="2019-07-15T03:31:00Z">
            <w:rPr>
              <w:rFonts w:asciiTheme="minorEastAsia" w:eastAsiaTheme="minorEastAsia" w:hAnsiTheme="minorEastAsia" w:hint="eastAsia"/>
            </w:rPr>
          </w:rPrChange>
        </w:rPr>
        <w:t>对数矩</w:t>
      </w:r>
      <w:r w:rsidR="001B5BAF" w:rsidRPr="00846257">
        <w:rPr>
          <w:rFonts w:asciiTheme="minorEastAsia" w:eastAsiaTheme="minorEastAsia" w:hAnsiTheme="minorEastAsia" w:hint="eastAsia"/>
          <w:color w:val="FF0000"/>
          <w:rPrChange w:id="156" w:author="lenovo" w:date="2019-07-15T03:31:00Z">
            <w:rPr>
              <w:rFonts w:asciiTheme="minorEastAsia" w:eastAsiaTheme="minorEastAsia" w:hAnsiTheme="minorEastAsia" w:hint="eastAsia"/>
            </w:rPr>
          </w:rPrChange>
        </w:rPr>
        <w:t>/</w:t>
      </w:r>
      <w:r w:rsidR="001B5BAF" w:rsidRPr="00846257">
        <w:rPr>
          <w:rFonts w:asciiTheme="minorEastAsia" w:eastAsiaTheme="minorEastAsia" w:hAnsiTheme="minorEastAsia"/>
          <w:color w:val="FF0000"/>
          <w:rPrChange w:id="157" w:author="lenovo" w:date="2019-07-15T03:31:00Z">
            <w:rPr>
              <w:rFonts w:asciiTheme="minorEastAsia" w:eastAsiaTheme="minorEastAsia" w:hAnsiTheme="minorEastAsia"/>
            </w:rPr>
          </w:rPrChange>
        </w:rPr>
        <w:t xml:space="preserve"> log moments</w:t>
      </w:r>
      <w:r w:rsidRPr="00233849">
        <w:rPr>
          <w:rFonts w:asciiTheme="minorEastAsia" w:eastAsiaTheme="minorEastAsia" w:hAnsiTheme="minorEastAsia" w:hint="eastAsia"/>
        </w:rPr>
        <w:t>，它是线性组成的。然后，我们使用</w:t>
      </w:r>
      <w:r w:rsidRPr="00571FD0">
        <w:rPr>
          <w:rFonts w:asciiTheme="minorEastAsia" w:eastAsiaTheme="minorEastAsia" w:hAnsiTheme="minorEastAsia" w:hint="eastAsia"/>
          <w:color w:val="FF0000"/>
        </w:rPr>
        <w:t>时间限制</w:t>
      </w:r>
      <w:r w:rsidRPr="00233849">
        <w:rPr>
          <w:rFonts w:asciiTheme="minorEastAsia" w:eastAsiaTheme="minorEastAsia" w:hAnsiTheme="minorEastAsia" w:hint="eastAsia"/>
        </w:rPr>
        <w:t>以及标准</w:t>
      </w:r>
      <w:r w:rsidRPr="00571FD0">
        <w:rPr>
          <w:rFonts w:asciiTheme="minorEastAsia" w:eastAsiaTheme="minorEastAsia" w:hAnsiTheme="minorEastAsia" w:hint="eastAsia"/>
          <w:color w:val="FF0000"/>
        </w:rPr>
        <w:t>马尔可夫不等式</w:t>
      </w:r>
      <w:r w:rsidRPr="00233849">
        <w:rPr>
          <w:rFonts w:asciiTheme="minorEastAsia" w:eastAsiaTheme="minorEastAsia" w:hAnsiTheme="minorEastAsia" w:hint="eastAsia"/>
        </w:rPr>
        <w:t>来获得尾部界限，即差异隐私意义上的隐私损失。</w:t>
      </w:r>
    </w:p>
    <w:p w:rsidR="00262A05" w:rsidRDefault="00233849" w:rsidP="00D2436B">
      <w:pPr>
        <w:ind w:firstLineChars="200" w:firstLine="480"/>
        <w:rPr>
          <w:rFonts w:asciiTheme="minorEastAsia" w:eastAsiaTheme="minorEastAsia" w:hAnsiTheme="minorEastAsia"/>
        </w:rPr>
      </w:pPr>
      <w:r w:rsidRPr="00233849">
        <w:rPr>
          <w:rFonts w:asciiTheme="minorEastAsia" w:eastAsiaTheme="minorEastAsia" w:hAnsiTheme="minorEastAsia" w:hint="eastAsia"/>
        </w:rPr>
        <w:t>更具体地说，对于相邻数据库</w:t>
      </w:r>
      <m:oMath>
        <m:r>
          <m:rPr>
            <m:sty m:val="p"/>
          </m:rPr>
          <w:rPr>
            <w:rFonts w:ascii="Cambria Math" w:eastAsiaTheme="minorEastAsia" w:hAnsi="Cambria Math" w:hint="eastAsia"/>
          </w:rPr>
          <m:t>d</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w:r w:rsidR="00AD4635">
        <w:rPr>
          <w:rFonts w:asciiTheme="minorEastAsia" w:eastAsiaTheme="minorEastAsia" w:hAnsiTheme="minorEastAsia" w:hint="eastAsia"/>
        </w:rPr>
        <w:t xml:space="preserve"> </w:t>
      </w:r>
      <w:r w:rsidRPr="00233849">
        <w:rPr>
          <w:rFonts w:asciiTheme="minorEastAsia" w:eastAsiaTheme="minorEastAsia" w:hAnsiTheme="minorEastAsia" w:hint="eastAsia"/>
        </w:rPr>
        <w:t>，机制M，辅助输入aux和结果o∈R，将o处的</w:t>
      </w:r>
      <w:r w:rsidRPr="00846257">
        <w:rPr>
          <w:rFonts w:asciiTheme="minorEastAsia" w:eastAsiaTheme="minorEastAsia" w:hAnsiTheme="minorEastAsia" w:hint="eastAsia"/>
          <w:color w:val="FF0000"/>
          <w:rPrChange w:id="158" w:author="lenovo" w:date="2019-07-15T03:32:00Z">
            <w:rPr>
              <w:rFonts w:asciiTheme="minorEastAsia" w:eastAsiaTheme="minorEastAsia" w:hAnsiTheme="minorEastAsia" w:hint="eastAsia"/>
            </w:rPr>
          </w:rPrChange>
        </w:rPr>
        <w:t>隐私损失</w:t>
      </w:r>
      <w:r w:rsidRPr="00233849">
        <w:rPr>
          <w:rFonts w:asciiTheme="minorEastAsia" w:eastAsiaTheme="minorEastAsia" w:hAnsiTheme="minorEastAsia" w:hint="eastAsia"/>
        </w:rPr>
        <w:t>定义为：</w:t>
      </w:r>
    </w:p>
    <w:p w:rsidR="008B4219" w:rsidRDefault="008B4219" w:rsidP="00D2436B">
      <w:pPr>
        <w:ind w:firstLineChars="200" w:firstLine="480"/>
        <w:rPr>
          <w:rFonts w:asciiTheme="minorEastAsia" w:eastAsiaTheme="minorEastAsia" w:hAnsiTheme="minorEastAsia"/>
        </w:rPr>
      </w:pPr>
      <w:r>
        <w:rPr>
          <w:noProof/>
        </w:rPr>
        <w:drawing>
          <wp:inline distT="0" distB="0" distL="0" distR="0" wp14:anchorId="75C294CB" wp14:editId="75220380">
            <wp:extent cx="3156668" cy="44689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914" cy="453446"/>
                    </a:xfrm>
                    <a:prstGeom prst="rect">
                      <a:avLst/>
                    </a:prstGeom>
                  </pic:spPr>
                </pic:pic>
              </a:graphicData>
            </a:graphic>
          </wp:inline>
        </w:drawing>
      </w:r>
    </w:p>
    <w:p w:rsidR="008B4219" w:rsidRPr="008B4219" w:rsidRDefault="008B4219" w:rsidP="00AF26BD">
      <w:pPr>
        <w:ind w:firstLineChars="200" w:firstLine="480"/>
        <w:rPr>
          <w:rFonts w:asciiTheme="minorEastAsia" w:eastAsiaTheme="minorEastAsia" w:hAnsiTheme="minorEastAsia"/>
        </w:rPr>
        <w:pPrChange w:id="159" w:author="lenovo" w:date="2019-07-15T03:33:00Z">
          <w:pPr>
            <w:ind w:firstLineChars="200" w:firstLine="480"/>
          </w:pPr>
        </w:pPrChange>
      </w:pPr>
      <w:r w:rsidRPr="008B4219">
        <w:rPr>
          <w:rFonts w:asciiTheme="minorEastAsia" w:eastAsiaTheme="minorEastAsia" w:hAnsiTheme="minorEastAsia" w:hint="eastAsia"/>
        </w:rPr>
        <w:t>我们在本文中广泛使用的</w:t>
      </w:r>
      <w:r w:rsidRPr="00AF26BD">
        <w:rPr>
          <w:rFonts w:asciiTheme="minorEastAsia" w:eastAsiaTheme="minorEastAsia" w:hAnsiTheme="minorEastAsia" w:hint="eastAsia"/>
          <w:color w:val="FF0000"/>
          <w:rPrChange w:id="160" w:author="lenovo" w:date="2019-07-15T03:32:00Z">
            <w:rPr>
              <w:rFonts w:asciiTheme="minorEastAsia" w:eastAsiaTheme="minorEastAsia" w:hAnsiTheme="minorEastAsia" w:hint="eastAsia"/>
            </w:rPr>
          </w:rPrChange>
        </w:rPr>
        <w:t>一种常见设计模式是通过顺序应用差分隐私机制来更新状态</w:t>
      </w:r>
      <w:r w:rsidRPr="008B4219">
        <w:rPr>
          <w:rFonts w:asciiTheme="minorEastAsia" w:eastAsiaTheme="minorEastAsia" w:hAnsiTheme="minorEastAsia" w:hint="eastAsia"/>
        </w:rPr>
        <w:t>。这是</w:t>
      </w:r>
      <w:r w:rsidRPr="00571FD0">
        <w:rPr>
          <w:rFonts w:asciiTheme="minorEastAsia" w:eastAsiaTheme="minorEastAsia" w:hAnsiTheme="minorEastAsia" w:hint="eastAsia"/>
          <w:i/>
          <w:iCs/>
          <w:color w:val="FF0000"/>
        </w:rPr>
        <w:t>自适应合</w:t>
      </w:r>
      <w:r w:rsidRPr="008B4219">
        <w:rPr>
          <w:rFonts w:asciiTheme="minorEastAsia" w:eastAsiaTheme="minorEastAsia" w:hAnsiTheme="minorEastAsia" w:hint="eastAsia"/>
        </w:rPr>
        <w:t>成的一个实例，我们通过让</w:t>
      </w:r>
      <w:ins w:id="161" w:author="lenovo" w:date="2019-07-15T03:33:00Z">
        <w:r w:rsidR="00AF26BD" w:rsidRPr="008B4219">
          <w:rPr>
            <w:rFonts w:asciiTheme="minorEastAsia" w:eastAsiaTheme="minorEastAsia" w:hAnsiTheme="minorEastAsia" w:hint="eastAsia"/>
          </w:rPr>
          <w:t>所有先前机制的输出</w:t>
        </w:r>
        <w:r w:rsidR="00AF26BD">
          <w:rPr>
            <w:rFonts w:asciiTheme="minorEastAsia" w:eastAsiaTheme="minorEastAsia" w:hAnsiTheme="minorEastAsia" w:hint="eastAsia"/>
          </w:rPr>
          <w:t>为</w:t>
        </w:r>
      </w:ins>
      <w:r w:rsidRPr="008B4219">
        <w:rPr>
          <w:rFonts w:asciiTheme="minorEastAsia" w:eastAsiaTheme="minorEastAsia" w:hAnsiTheme="minorEastAsia" w:hint="eastAsia"/>
        </w:rPr>
        <w:t>第k个机制</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k</m:t>
            </m:r>
          </m:sub>
        </m:sSub>
      </m:oMath>
      <w:r w:rsidRPr="008B4219">
        <w:rPr>
          <w:rFonts w:asciiTheme="minorEastAsia" w:eastAsiaTheme="minorEastAsia" w:hAnsiTheme="minorEastAsia" w:hint="eastAsia"/>
        </w:rPr>
        <w:t>的辅助输入</w:t>
      </w:r>
      <w:del w:id="162" w:author="lenovo" w:date="2019-07-15T03:33:00Z">
        <w:r w:rsidRPr="008B4219" w:rsidDel="00AF26BD">
          <w:rPr>
            <w:rFonts w:asciiTheme="minorEastAsia" w:eastAsiaTheme="minorEastAsia" w:hAnsiTheme="minorEastAsia" w:hint="eastAsia"/>
          </w:rPr>
          <w:delText>成为所有先前机制的输出</w:delText>
        </w:r>
      </w:del>
      <w:r w:rsidRPr="008B4219">
        <w:rPr>
          <w:rFonts w:asciiTheme="minorEastAsia" w:eastAsiaTheme="minorEastAsia" w:hAnsiTheme="minorEastAsia" w:hint="eastAsia"/>
        </w:rPr>
        <w:t>来进行建模。</w:t>
      </w:r>
    </w:p>
    <w:p w:rsidR="008B4219" w:rsidRDefault="008B4219" w:rsidP="008B4219">
      <w:pPr>
        <w:ind w:firstLineChars="200" w:firstLine="480"/>
        <w:rPr>
          <w:rFonts w:asciiTheme="minorEastAsia" w:eastAsiaTheme="minorEastAsia" w:hAnsiTheme="minorEastAsia"/>
        </w:rPr>
      </w:pPr>
      <w:r w:rsidRPr="008B4219">
        <w:rPr>
          <w:rFonts w:asciiTheme="minorEastAsia" w:eastAsiaTheme="minorEastAsia" w:hAnsiTheme="minorEastAsia" w:hint="eastAsia"/>
        </w:rPr>
        <w:t>对于给定的机制M，我们将</w:t>
      </w:r>
      <w:r>
        <w:rPr>
          <w:rFonts w:asciiTheme="minorEastAsia" w:eastAsiaTheme="minorEastAsia" w:hAnsiTheme="minorEastAsia" w:hint="eastAsia"/>
        </w:rPr>
        <w:t>第</w:t>
      </w:r>
      <w:r w:rsidRPr="008B4219">
        <w:rPr>
          <w:rFonts w:asciiTheme="minorEastAsia" w:eastAsiaTheme="minorEastAsia" w:hAnsiTheme="minorEastAsia" w:hint="eastAsia"/>
        </w:rPr>
        <w:t>λ</w:t>
      </w:r>
      <w:r>
        <w:rPr>
          <w:rFonts w:asciiTheme="minorEastAsia" w:eastAsiaTheme="minorEastAsia" w:hAnsiTheme="minorEastAsia" w:hint="eastAsia"/>
        </w:rPr>
        <w:t>个时刻</w:t>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M</m:t>
            </m:r>
          </m:sub>
        </m:sSub>
        <m:r>
          <w:rPr>
            <w:rFonts w:ascii="Cambria Math" w:eastAsiaTheme="minorEastAsia" w:hAnsi="Cambria Math"/>
          </w:rPr>
          <m:t>(λ;aux,d,d')</m:t>
        </m:r>
      </m:oMath>
      <w:r w:rsidRPr="008B4219">
        <w:rPr>
          <w:rFonts w:asciiTheme="minorEastAsia" w:eastAsiaTheme="minorEastAsia" w:hAnsiTheme="minorEastAsia" w:hint="eastAsia"/>
        </w:rPr>
        <w:t>定义为在</w:t>
      </w:r>
      <w:r w:rsidRPr="00306C2B">
        <w:rPr>
          <w:rFonts w:asciiTheme="minorEastAsia" w:eastAsiaTheme="minorEastAsia" w:hAnsiTheme="minorEastAsia" w:hint="eastAsia"/>
          <w:color w:val="FF0000"/>
          <w:rPrChange w:id="163" w:author="lenovo" w:date="2019-07-15T03:34:00Z">
            <w:rPr>
              <w:rFonts w:asciiTheme="minorEastAsia" w:eastAsiaTheme="minorEastAsia" w:hAnsiTheme="minorEastAsia" w:hint="eastAsia"/>
            </w:rPr>
          </w:rPrChange>
        </w:rPr>
        <w:t>值λ处评估的时刻生成函数的对数值</w:t>
      </w:r>
      <w:r w:rsidRPr="008B4219">
        <w:rPr>
          <w:rFonts w:asciiTheme="minorEastAsia" w:eastAsiaTheme="minorEastAsia" w:hAnsiTheme="minorEastAsia" w:hint="eastAsia"/>
        </w:rPr>
        <w:t>：</w:t>
      </w:r>
    </w:p>
    <w:p w:rsidR="0038473F" w:rsidRDefault="0038473F" w:rsidP="008B4219">
      <w:pPr>
        <w:ind w:firstLineChars="200" w:firstLine="480"/>
        <w:rPr>
          <w:rFonts w:asciiTheme="minorEastAsia" w:eastAsiaTheme="minorEastAsia" w:hAnsiTheme="minorEastAsia"/>
        </w:rPr>
      </w:pPr>
      <w:r>
        <w:rPr>
          <w:noProof/>
        </w:rPr>
        <w:drawing>
          <wp:inline distT="0" distB="0" distL="0" distR="0" wp14:anchorId="3F68B6F2" wp14:editId="248C94F3">
            <wp:extent cx="3474720" cy="551657"/>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878" cy="561049"/>
                    </a:xfrm>
                    <a:prstGeom prst="rect">
                      <a:avLst/>
                    </a:prstGeom>
                  </pic:spPr>
                </pic:pic>
              </a:graphicData>
            </a:graphic>
          </wp:inline>
        </w:drawing>
      </w:r>
    </w:p>
    <w:p w:rsidR="0038473F" w:rsidRDefault="0038473F" w:rsidP="008B4219">
      <w:pPr>
        <w:ind w:firstLineChars="200" w:firstLine="480"/>
        <w:rPr>
          <w:rFonts w:asciiTheme="minorEastAsia" w:eastAsiaTheme="minorEastAsia" w:hAnsiTheme="minorEastAsia"/>
        </w:rPr>
      </w:pPr>
      <w:r w:rsidRPr="0038473F">
        <w:rPr>
          <w:rFonts w:asciiTheme="minorEastAsia" w:eastAsiaTheme="minorEastAsia" w:hAnsiTheme="minorEastAsia" w:hint="eastAsia"/>
        </w:rPr>
        <w:t>为了证</w:t>
      </w:r>
      <w:r w:rsidRPr="00306C2B">
        <w:rPr>
          <w:rFonts w:asciiTheme="minorEastAsia" w:eastAsiaTheme="minorEastAsia" w:hAnsiTheme="minorEastAsia" w:hint="eastAsia"/>
          <w:color w:val="FF0000"/>
          <w:rPrChange w:id="164" w:author="lenovo" w:date="2019-07-15T03:34:00Z">
            <w:rPr>
              <w:rFonts w:asciiTheme="minorEastAsia" w:eastAsiaTheme="minorEastAsia" w:hAnsiTheme="minorEastAsia" w:hint="eastAsia"/>
            </w:rPr>
          </w:rPrChange>
        </w:rPr>
        <w:t>明机制的隐私保证，绑定所有可能的</w:t>
      </w:r>
      <m:oMath>
        <m:sSub>
          <m:sSubPr>
            <m:ctrlPr>
              <w:rPr>
                <w:rFonts w:ascii="Cambria Math" w:eastAsiaTheme="minorEastAsia" w:hAnsi="Cambria Math"/>
                <w:color w:val="FF0000"/>
                <w:rPrChange w:id="165" w:author="lenovo" w:date="2019-07-15T03:34:00Z">
                  <w:rPr>
                    <w:rFonts w:ascii="Cambria Math" w:eastAsiaTheme="minorEastAsia" w:hAnsi="Cambria Math"/>
                  </w:rPr>
                </w:rPrChange>
              </w:rPr>
            </m:ctrlPr>
          </m:sSubPr>
          <m:e>
            <m:r>
              <m:rPr>
                <m:sty m:val="p"/>
              </m:rPr>
              <w:rPr>
                <w:rFonts w:ascii="Cambria Math" w:eastAsiaTheme="minorEastAsia" w:hAnsi="Cambria Math"/>
                <w:color w:val="FF0000"/>
                <w:rPrChange w:id="166" w:author="lenovo" w:date="2019-07-15T03:34:00Z">
                  <w:rPr>
                    <w:rFonts w:ascii="Cambria Math" w:eastAsiaTheme="minorEastAsia" w:hAnsi="Cambria Math"/>
                  </w:rPr>
                </w:rPrChange>
              </w:rPr>
              <m:t>α</m:t>
            </m:r>
          </m:e>
          <m:sub>
            <m:r>
              <m:rPr>
                <m:sty m:val="p"/>
              </m:rPr>
              <w:rPr>
                <w:rFonts w:ascii="Cambria Math" w:eastAsiaTheme="minorEastAsia" w:hAnsi="Cambria Math"/>
                <w:color w:val="FF0000"/>
                <w:rPrChange w:id="167" w:author="lenovo" w:date="2019-07-15T03:34:00Z">
                  <w:rPr>
                    <w:rFonts w:ascii="Cambria Math" w:eastAsiaTheme="minorEastAsia" w:hAnsi="Cambria Math"/>
                  </w:rPr>
                </w:rPrChange>
              </w:rPr>
              <m:t>M</m:t>
            </m:r>
          </m:sub>
        </m:sSub>
        <m:r>
          <w:rPr>
            <w:rFonts w:ascii="Cambria Math" w:eastAsiaTheme="minorEastAsia" w:hAnsi="Cambria Math"/>
            <w:color w:val="FF0000"/>
            <w:rPrChange w:id="168" w:author="lenovo" w:date="2019-07-15T03:34:00Z">
              <w:rPr>
                <w:rFonts w:ascii="Cambria Math" w:eastAsiaTheme="minorEastAsia" w:hAnsi="Cambria Math"/>
              </w:rPr>
            </w:rPrChange>
          </w:rPr>
          <m:t>(λ;aux,d,d')</m:t>
        </m:r>
      </m:oMath>
      <w:r w:rsidRPr="00306C2B">
        <w:rPr>
          <w:rFonts w:asciiTheme="minorEastAsia" w:eastAsiaTheme="minorEastAsia" w:hAnsiTheme="minorEastAsia" w:hint="eastAsia"/>
          <w:color w:val="FF0000"/>
          <w:rPrChange w:id="169" w:author="lenovo" w:date="2019-07-15T03:34:00Z">
            <w:rPr>
              <w:rFonts w:asciiTheme="minorEastAsia" w:eastAsiaTheme="minorEastAsia" w:hAnsiTheme="minorEastAsia" w:hint="eastAsia"/>
            </w:rPr>
          </w:rPrChange>
        </w:rPr>
        <w:t>是有用的</w:t>
      </w:r>
      <w:r w:rsidRPr="0038473F">
        <w:rPr>
          <w:rFonts w:asciiTheme="minorEastAsia" w:eastAsiaTheme="minorEastAsia" w:hAnsiTheme="minorEastAsia" w:hint="eastAsia"/>
        </w:rPr>
        <w:t>。 我们定义</w:t>
      </w:r>
    </w:p>
    <w:p w:rsidR="0038473F" w:rsidRDefault="0038473F" w:rsidP="008B4219">
      <w:pPr>
        <w:ind w:firstLineChars="200" w:firstLine="480"/>
        <w:rPr>
          <w:rFonts w:asciiTheme="minorEastAsia" w:eastAsiaTheme="minorEastAsia" w:hAnsiTheme="minorEastAsia"/>
        </w:rPr>
      </w:pPr>
      <w:r>
        <w:rPr>
          <w:noProof/>
        </w:rPr>
        <w:drawing>
          <wp:inline distT="0" distB="0" distL="0" distR="0" wp14:anchorId="6F487746" wp14:editId="16566774">
            <wp:extent cx="2377440" cy="40632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7174" cy="409699"/>
                    </a:xfrm>
                    <a:prstGeom prst="rect">
                      <a:avLst/>
                    </a:prstGeom>
                  </pic:spPr>
                </pic:pic>
              </a:graphicData>
            </a:graphic>
          </wp:inline>
        </w:drawing>
      </w:r>
    </w:p>
    <w:p w:rsidR="0038473F" w:rsidRDefault="0038473F" w:rsidP="0038473F">
      <w:pPr>
        <w:tabs>
          <w:tab w:val="left" w:pos="1680"/>
        </w:tabs>
        <w:rPr>
          <w:rFonts w:asciiTheme="minorEastAsia" w:eastAsiaTheme="minorEastAsia" w:hAnsiTheme="minorEastAsia"/>
        </w:rPr>
      </w:pPr>
      <w:r w:rsidRPr="0038473F">
        <w:rPr>
          <w:rFonts w:asciiTheme="minorEastAsia" w:eastAsiaTheme="minorEastAsia" w:hAnsiTheme="minorEastAsia" w:hint="eastAsia"/>
        </w:rPr>
        <w:t>其中最大值取自所有可能的辅助数据库和所有相邻数据库</w:t>
      </w:r>
      <w:r>
        <w:rPr>
          <w:rFonts w:asciiTheme="minorEastAsia" w:eastAsiaTheme="minorEastAsia" w:hAnsiTheme="minorEastAsia" w:hint="eastAsia"/>
        </w:rPr>
        <w:t>d</w:t>
      </w:r>
      <w:r>
        <w:rPr>
          <w:rFonts w:asciiTheme="minorEastAsia" w:eastAsiaTheme="minorEastAsia" w:hAnsiTheme="minorEastAsia"/>
        </w:rPr>
        <w:t>,d’</w:t>
      </w:r>
      <w:r w:rsidRPr="0038473F">
        <w:rPr>
          <w:rFonts w:asciiTheme="minorEastAsia" w:eastAsiaTheme="minorEastAsia" w:hAnsiTheme="minorEastAsia" w:hint="eastAsia"/>
        </w:rPr>
        <w:t>。</w:t>
      </w:r>
    </w:p>
    <w:p w:rsidR="0038473F" w:rsidRDefault="0038473F" w:rsidP="00571FD0">
      <w:pPr>
        <w:tabs>
          <w:tab w:val="left" w:pos="3000"/>
        </w:tabs>
        <w:ind w:firstLine="480"/>
        <w:rPr>
          <w:rFonts w:asciiTheme="minorEastAsia" w:eastAsiaTheme="minorEastAsia" w:hAnsiTheme="minorEastAsia"/>
        </w:rPr>
      </w:pPr>
      <w:r w:rsidRPr="0038473F">
        <w:rPr>
          <w:rFonts w:asciiTheme="minorEastAsia" w:eastAsiaTheme="minorEastAsia" w:hAnsiTheme="minorEastAsia" w:hint="eastAsia"/>
        </w:rPr>
        <w:t>我们陈述了我们用于会计时刻的α的属性。</w:t>
      </w:r>
    </w:p>
    <w:p w:rsidR="0038473F" w:rsidRPr="00571FD0" w:rsidRDefault="0038473F" w:rsidP="00571FD0">
      <w:pPr>
        <w:tabs>
          <w:tab w:val="left" w:pos="3000"/>
        </w:tabs>
        <w:ind w:firstLine="480"/>
        <w:rPr>
          <w:rFonts w:asciiTheme="minorEastAsia" w:eastAsiaTheme="minorEastAsia" w:hAnsiTheme="minorEastAsia"/>
        </w:rPr>
      </w:pPr>
      <w:r>
        <w:rPr>
          <w:noProof/>
        </w:rPr>
        <w:drawing>
          <wp:inline distT="0" distB="0" distL="0" distR="0" wp14:anchorId="4E1019EA" wp14:editId="2CEE10A8">
            <wp:extent cx="3554314" cy="2091193"/>
            <wp:effectExtent l="0" t="0" r="825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101" cy="2128722"/>
                    </a:xfrm>
                    <a:prstGeom prst="rect">
                      <a:avLst/>
                    </a:prstGeom>
                  </pic:spPr>
                </pic:pic>
              </a:graphicData>
            </a:graphic>
          </wp:inline>
        </w:drawing>
      </w:r>
    </w:p>
    <w:p w:rsidR="006302E7" w:rsidRPr="006302E7" w:rsidRDefault="006302E7" w:rsidP="00571FD0">
      <w:pPr>
        <w:tabs>
          <w:tab w:val="left" w:pos="1680"/>
        </w:tabs>
        <w:ind w:firstLineChars="200" w:firstLine="480"/>
        <w:rPr>
          <w:rFonts w:asciiTheme="minorEastAsia" w:eastAsiaTheme="minorEastAsia" w:hAnsiTheme="minorEastAsia"/>
        </w:rPr>
      </w:pPr>
      <w:r w:rsidRPr="006302E7">
        <w:rPr>
          <w:rFonts w:asciiTheme="minorEastAsia" w:eastAsiaTheme="minorEastAsia" w:hAnsiTheme="minorEastAsia" w:hint="eastAsia"/>
        </w:rPr>
        <w:lastRenderedPageBreak/>
        <w:t>特别是，当基于先前机制的（公共）输出选择机制本身时，定理2.1成立。</w:t>
      </w:r>
    </w:p>
    <w:p w:rsidR="006302E7" w:rsidRPr="006302E7" w:rsidRDefault="006302E7" w:rsidP="00571FD0">
      <w:pPr>
        <w:tabs>
          <w:tab w:val="left" w:pos="1680"/>
        </w:tabs>
        <w:ind w:firstLineChars="200" w:firstLine="480"/>
        <w:rPr>
          <w:rFonts w:asciiTheme="minorEastAsia" w:eastAsiaTheme="minorEastAsia" w:hAnsiTheme="minorEastAsia"/>
        </w:rPr>
      </w:pPr>
      <w:r w:rsidRPr="006302E7">
        <w:rPr>
          <w:rFonts w:asciiTheme="minorEastAsia" w:eastAsiaTheme="minorEastAsia" w:hAnsiTheme="minorEastAsia" w:hint="eastAsia"/>
        </w:rPr>
        <w:t>根据定理2，在每一步计算或约束</w:t>
      </w:r>
      <m:oMath>
        <m:sSub>
          <m:sSubPr>
            <m:ctrlPr>
              <w:rPr>
                <w:rFonts w:ascii="Cambria Math" w:eastAsiaTheme="minorEastAsia" w:hAnsi="Cambria Math"/>
              </w:rPr>
            </m:ctrlPr>
          </m:sSubPr>
          <m:e>
            <m:r>
              <m:rPr>
                <m:sty m:val="p"/>
              </m:rPr>
              <w:rPr>
                <w:rFonts w:ascii="Cambria Math" w:eastAsiaTheme="minorEastAsia" w:hAnsi="Cambria Math"/>
              </w:rPr>
              <m:t>α</m:t>
            </m:r>
          </m:e>
          <m:sub>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i</m:t>
                </m:r>
              </m:sub>
            </m:sSub>
          </m:sub>
        </m:sSub>
        <m:r>
          <w:rPr>
            <w:rFonts w:ascii="Cambria Math" w:eastAsiaTheme="minorEastAsia" w:hAnsi="Cambria Math"/>
          </w:rPr>
          <m:t>(λ)</m:t>
        </m:r>
      </m:oMath>
      <w:r w:rsidRPr="006302E7">
        <w:rPr>
          <w:rFonts w:asciiTheme="minorEastAsia" w:eastAsiaTheme="minorEastAsia" w:hAnsiTheme="minorEastAsia" w:hint="eastAsia"/>
        </w:rPr>
        <w:t>就足够了，并将它们相加以约束整个机制的</w:t>
      </w:r>
      <w:r w:rsidRPr="00571FD0">
        <w:rPr>
          <w:rFonts w:asciiTheme="minorEastAsia" w:eastAsiaTheme="minorEastAsia" w:hAnsiTheme="minorEastAsia"/>
          <w:b/>
          <w:bCs/>
          <w:color w:val="FF0000"/>
        </w:rPr>
        <w:t>moments</w:t>
      </w:r>
      <w:r w:rsidRPr="006302E7">
        <w:rPr>
          <w:rFonts w:asciiTheme="minorEastAsia" w:eastAsiaTheme="minorEastAsia" w:hAnsiTheme="minorEastAsia" w:hint="eastAsia"/>
        </w:rPr>
        <w:t>。 然后我们可以使用</w:t>
      </w:r>
      <w:r w:rsidRPr="005B5FC7">
        <w:rPr>
          <w:rFonts w:asciiTheme="minorEastAsia" w:eastAsiaTheme="minorEastAsia" w:hAnsiTheme="minorEastAsia" w:hint="eastAsia"/>
          <w:color w:val="FF0000"/>
          <w:rPrChange w:id="170" w:author="lenovo" w:date="2019-07-15T03:35:00Z">
            <w:rPr>
              <w:rFonts w:asciiTheme="minorEastAsia" w:eastAsiaTheme="minorEastAsia" w:hAnsiTheme="minorEastAsia" w:hint="eastAsia"/>
            </w:rPr>
          </w:rPrChange>
        </w:rPr>
        <w:t>尾部绑定来转换绑定到</w:t>
      </w:r>
      <m:oMath>
        <m:r>
          <m:rPr>
            <m:sty m:val="p"/>
          </m:rPr>
          <w:rPr>
            <w:rFonts w:ascii="Cambria Math" w:eastAsiaTheme="minorEastAsia" w:hAnsi="Cambria Math"/>
            <w:color w:val="FF0000"/>
            <w:rPrChange w:id="171" w:author="lenovo" w:date="2019-07-15T03:35:00Z">
              <w:rPr>
                <w:rFonts w:ascii="Cambria Math" w:eastAsiaTheme="minorEastAsia" w:hAnsi="Cambria Math"/>
              </w:rPr>
            </w:rPrChange>
          </w:rPr>
          <m:t>(ϵ,δ)</m:t>
        </m:r>
      </m:oMath>
      <w:r w:rsidRPr="005B5FC7">
        <w:rPr>
          <w:rFonts w:asciiTheme="minorEastAsia" w:eastAsiaTheme="minorEastAsia" w:hAnsiTheme="minorEastAsia" w:hint="eastAsia"/>
          <w:color w:val="FF0000"/>
          <w:rPrChange w:id="172" w:author="lenovo" w:date="2019-07-15T03:35:00Z">
            <w:rPr>
              <w:rFonts w:asciiTheme="minorEastAsia" w:eastAsiaTheme="minorEastAsia" w:hAnsiTheme="minorEastAsia" w:hint="eastAsia"/>
            </w:rPr>
          </w:rPrChange>
        </w:rPr>
        <w:t>- 差分隐私保证的</w:t>
      </w:r>
      <w:r w:rsidRPr="005B5FC7">
        <w:rPr>
          <w:rFonts w:asciiTheme="minorEastAsia" w:eastAsiaTheme="minorEastAsia" w:hAnsiTheme="minorEastAsia"/>
          <w:color w:val="FF0000"/>
          <w:rPrChange w:id="173" w:author="lenovo" w:date="2019-07-15T03:35:00Z">
            <w:rPr>
              <w:rFonts w:asciiTheme="minorEastAsia" w:eastAsiaTheme="minorEastAsia" w:hAnsiTheme="minorEastAsia"/>
              <w:color w:val="FF0000"/>
            </w:rPr>
          </w:rPrChange>
        </w:rPr>
        <w:t>moments</w:t>
      </w:r>
      <w:r w:rsidRPr="006302E7">
        <w:rPr>
          <w:rFonts w:asciiTheme="minorEastAsia" w:eastAsiaTheme="minorEastAsia" w:hAnsiTheme="minorEastAsia" w:hint="eastAsia"/>
        </w:rPr>
        <w:t>。</w:t>
      </w:r>
    </w:p>
    <w:p w:rsidR="0038473F" w:rsidRDefault="006302E7" w:rsidP="00571FD0">
      <w:pPr>
        <w:tabs>
          <w:tab w:val="left" w:pos="1680"/>
        </w:tabs>
        <w:ind w:firstLineChars="200" w:firstLine="480"/>
        <w:rPr>
          <w:rFonts w:asciiTheme="minorEastAsia" w:eastAsiaTheme="minorEastAsia" w:hAnsiTheme="minorEastAsia"/>
        </w:rPr>
      </w:pPr>
      <w:r w:rsidRPr="006302E7">
        <w:rPr>
          <w:rFonts w:asciiTheme="minorEastAsia" w:eastAsiaTheme="minorEastAsia" w:hAnsiTheme="minorEastAsia" w:hint="eastAsia"/>
        </w:rPr>
        <w:t>剩下的主要挑战是限制每个步骤的值</w:t>
      </w:r>
      <m:oMath>
        <m:sSub>
          <m:sSubPr>
            <m:ctrlPr>
              <w:rPr>
                <w:rFonts w:ascii="Cambria Math" w:eastAsiaTheme="minorEastAsia" w:hAnsi="Cambria Math"/>
              </w:rPr>
            </m:ctrlPr>
          </m:sSubPr>
          <m:e>
            <m:r>
              <m:rPr>
                <m:sty m:val="p"/>
              </m:rPr>
              <w:rPr>
                <w:rFonts w:ascii="Cambria Math" w:eastAsiaTheme="minorEastAsia" w:hAnsi="Cambria Math"/>
              </w:rPr>
              <m:t>α</m:t>
            </m:r>
          </m:e>
          <m:sub>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hint="eastAsia"/>
                  </w:rPr>
                  <m:t>t</m:t>
                </m:r>
              </m:sub>
            </m:sSub>
          </m:sub>
        </m:sSub>
        <m:r>
          <w:rPr>
            <w:rFonts w:ascii="Cambria Math" w:eastAsiaTheme="minorEastAsia" w:hAnsi="Cambria Math"/>
          </w:rPr>
          <m:t>(λ)</m:t>
        </m:r>
      </m:oMath>
      <w:r w:rsidRPr="006302E7">
        <w:rPr>
          <w:rFonts w:asciiTheme="minorEastAsia" w:eastAsiaTheme="minorEastAsia" w:hAnsiTheme="minorEastAsia" w:hint="eastAsia"/>
        </w:rPr>
        <w:t>。 在具有随机采样的高斯机制的情况下，足以估计以下时刻。 设</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0</m:t>
            </m:r>
          </m:sub>
        </m:sSub>
      </m:oMath>
      <w:r w:rsidRPr="006302E7">
        <w:rPr>
          <w:rFonts w:asciiTheme="minorEastAsia" w:eastAsiaTheme="minorEastAsia" w:hAnsiTheme="minorEastAsia" w:hint="eastAsia"/>
        </w:rPr>
        <w:t>表示</w:t>
      </w:r>
      <m:oMath>
        <m:r>
          <m:rPr>
            <m:sty m:val="p"/>
          </m:rPr>
          <w:rPr>
            <w:rFonts w:ascii="Cambria Math" w:eastAsiaTheme="minorEastAsia" w:hAnsi="Cambria Math"/>
          </w:rPr>
          <m:t>N(0,</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oMath>
      <w:r w:rsidRPr="006302E7">
        <w:rPr>
          <w:rFonts w:asciiTheme="minorEastAsia" w:eastAsiaTheme="minorEastAsia" w:hAnsiTheme="minorEastAsia" w:hint="eastAsia"/>
        </w:rPr>
        <w:t>的概率密度函数（pdf），</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1</m:t>
            </m:r>
          </m:sub>
        </m:sSub>
      </m:oMath>
      <w:r w:rsidRPr="006302E7">
        <w:rPr>
          <w:rFonts w:asciiTheme="minorEastAsia" w:eastAsiaTheme="minorEastAsia" w:hAnsiTheme="minorEastAsia" w:hint="eastAsia"/>
        </w:rPr>
        <w:t>表示</w:t>
      </w:r>
      <m:oMath>
        <m:r>
          <m:rPr>
            <m:sty m:val="p"/>
          </m:rPr>
          <w:rPr>
            <w:rFonts w:ascii="Cambria Math" w:eastAsiaTheme="minorEastAsia" w:hAnsi="Cambria Math"/>
          </w:rPr>
          <m:t xml:space="preserve"> N(1,</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oMath>
      <w:r w:rsidRPr="006302E7">
        <w:rPr>
          <w:rFonts w:asciiTheme="minorEastAsia" w:eastAsiaTheme="minorEastAsia" w:hAnsiTheme="minorEastAsia" w:hint="eastAsia"/>
        </w:rPr>
        <w:t>的pdf。 设</w:t>
      </w:r>
      <m:oMath>
        <m:r>
          <m:rPr>
            <m:sty m:val="p"/>
          </m:rPr>
          <w:rPr>
            <w:rFonts w:ascii="Cambria Math" w:eastAsiaTheme="minorEastAsia" w:hAnsi="Cambria Math"/>
          </w:rPr>
          <m:t>μ</m:t>
        </m:r>
      </m:oMath>
      <w:r w:rsidRPr="006302E7">
        <w:rPr>
          <w:rFonts w:asciiTheme="minorEastAsia" w:eastAsiaTheme="minorEastAsia" w:hAnsiTheme="minorEastAsia" w:hint="eastAsia"/>
        </w:rPr>
        <w:t>是两个高斯的混合</w:t>
      </w:r>
      <m:oMath>
        <m:r>
          <m:rPr>
            <m:sty m:val="p"/>
          </m:rPr>
          <w:rPr>
            <w:rFonts w:ascii="Cambria Math" w:eastAsiaTheme="minorEastAsia" w:hAnsi="Cambria Math"/>
          </w:rPr>
          <m:t>μ=</m:t>
        </m:r>
        <m:d>
          <m:dPr>
            <m:ctrlPr>
              <w:rPr>
                <w:rFonts w:ascii="Cambria Math" w:eastAsiaTheme="minorEastAsia" w:hAnsi="Cambria Math"/>
              </w:rPr>
            </m:ctrlPr>
          </m:dPr>
          <m:e>
            <m:r>
              <m:rPr>
                <m:sty m:val="p"/>
              </m:rPr>
              <w:rPr>
                <w:rFonts w:ascii="Cambria Math" w:eastAsiaTheme="minorEastAsia" w:hAnsi="Cambria Math"/>
              </w:rPr>
              <m:t>1-q</m:t>
            </m:r>
          </m:e>
        </m:d>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qμ</m:t>
            </m:r>
          </m:e>
          <m:sub>
            <m:r>
              <m:rPr>
                <m:sty m:val="p"/>
              </m:rPr>
              <w:rPr>
                <w:rFonts w:ascii="Cambria Math" w:eastAsiaTheme="minorEastAsia" w:hAnsi="Cambria Math"/>
              </w:rPr>
              <m:t>1</m:t>
            </m:r>
          </m:sub>
        </m:sSub>
      </m:oMath>
      <w:r w:rsidRPr="006302E7">
        <w:rPr>
          <w:rFonts w:asciiTheme="minorEastAsia" w:eastAsiaTheme="minorEastAsia" w:hAnsiTheme="minorEastAsia" w:hint="eastAsia"/>
        </w:rPr>
        <w:t>。 然后我们需要计算</w:t>
      </w:r>
      <m:oMath>
        <m:r>
          <m:rPr>
            <m:sty m:val="p"/>
          </m:rPr>
          <w:rPr>
            <w:rFonts w:ascii="Cambria Math" w:eastAsiaTheme="minorEastAsia" w:hAnsi="Cambria Math"/>
          </w:rPr>
          <m:t>α</m:t>
        </m:r>
        <m:d>
          <m:dPr>
            <m:ctrlPr>
              <w:rPr>
                <w:rFonts w:ascii="Cambria Math" w:eastAsiaTheme="minorEastAsia" w:hAnsi="Cambria Math"/>
              </w:rPr>
            </m:ctrlPr>
          </m:dPr>
          <m:e>
            <m:r>
              <m:rPr>
                <m:sty m:val="p"/>
              </m:rPr>
              <w:rPr>
                <w:rFonts w:ascii="Cambria Math" w:eastAsiaTheme="minorEastAsia" w:hAnsi="Cambria Math"/>
              </w:rPr>
              <m:t>λ</m:t>
            </m:r>
          </m:e>
        </m:d>
        <m:r>
          <m:rPr>
            <m:sty m:val="p"/>
          </m:rPr>
          <w:rPr>
            <w:rFonts w:ascii="Cambria Math" w:eastAsiaTheme="minorEastAsia" w:hAnsi="Cambria Math"/>
          </w:rPr>
          <m:t>=logmax(</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E</m:t>
            </m:r>
          </m:e>
          <m:sub>
            <m:r>
              <m:rPr>
                <m:sty m:val="p"/>
              </m:rPr>
              <w:rPr>
                <w:rFonts w:ascii="Cambria Math" w:eastAsiaTheme="minorEastAsia" w:hAnsi="Cambria Math"/>
              </w:rPr>
              <m:t>2</m:t>
            </m:r>
          </m:sub>
        </m:sSub>
        <m:r>
          <m:rPr>
            <m:sty m:val="p"/>
          </m:rPr>
          <w:rPr>
            <w:rFonts w:ascii="Cambria Math" w:eastAsiaTheme="minorEastAsia" w:hAnsi="Cambria Math"/>
          </w:rPr>
          <m:t>)</m:t>
        </m:r>
      </m:oMath>
      <w:r w:rsidRPr="006302E7">
        <w:rPr>
          <w:rFonts w:asciiTheme="minorEastAsia" w:eastAsiaTheme="minorEastAsia" w:hAnsiTheme="minorEastAsia" w:hint="eastAsia"/>
        </w:rPr>
        <w:t>其中</w:t>
      </w:r>
    </w:p>
    <w:p w:rsidR="0038473F" w:rsidRDefault="006302E7" w:rsidP="0038473F">
      <w:pPr>
        <w:tabs>
          <w:tab w:val="left" w:pos="1680"/>
        </w:tabs>
        <w:rPr>
          <w:rFonts w:asciiTheme="minorEastAsia" w:eastAsiaTheme="minorEastAsia" w:hAnsiTheme="minorEastAsia"/>
        </w:rPr>
      </w:pPr>
      <w:r>
        <w:rPr>
          <w:noProof/>
        </w:rPr>
        <w:drawing>
          <wp:inline distT="0" distB="0" distL="0" distR="0" wp14:anchorId="0848F146" wp14:editId="5EAAFA96">
            <wp:extent cx="3069204" cy="50617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1370" cy="509834"/>
                    </a:xfrm>
                    <a:prstGeom prst="rect">
                      <a:avLst/>
                    </a:prstGeom>
                  </pic:spPr>
                </pic:pic>
              </a:graphicData>
            </a:graphic>
          </wp:inline>
        </w:drawing>
      </w:r>
    </w:p>
    <w:p w:rsidR="006302E7" w:rsidRDefault="006302E7" w:rsidP="0038473F">
      <w:pPr>
        <w:tabs>
          <w:tab w:val="left" w:pos="1680"/>
        </w:tabs>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Pr="006302E7">
        <w:rPr>
          <w:rFonts w:asciiTheme="minorEastAsia" w:eastAsiaTheme="minorEastAsia" w:hAnsiTheme="minorEastAsia" w:hint="eastAsia"/>
        </w:rPr>
        <w:t>在会计时刻的实现中，我们进行数值积分来计算</w:t>
      </w:r>
      <m:oMath>
        <m:r>
          <m:rPr>
            <m:sty m:val="p"/>
          </m:rPr>
          <w:rPr>
            <w:rFonts w:ascii="Cambria Math" w:eastAsiaTheme="minorEastAsia" w:hAnsi="Cambria Math"/>
          </w:rPr>
          <m:t>α</m:t>
        </m:r>
        <m:d>
          <m:dPr>
            <m:ctrlPr>
              <w:rPr>
                <w:rFonts w:ascii="Cambria Math" w:eastAsiaTheme="minorEastAsia" w:hAnsi="Cambria Math"/>
              </w:rPr>
            </m:ctrlPr>
          </m:dPr>
          <m:e>
            <m:r>
              <m:rPr>
                <m:sty m:val="p"/>
              </m:rPr>
              <w:rPr>
                <w:rFonts w:ascii="Cambria Math" w:eastAsiaTheme="minorEastAsia" w:hAnsi="Cambria Math"/>
              </w:rPr>
              <m:t>λ</m:t>
            </m:r>
          </m:e>
        </m:d>
      </m:oMath>
      <w:r w:rsidRPr="006302E7">
        <w:rPr>
          <w:rFonts w:asciiTheme="minorEastAsia" w:eastAsiaTheme="minorEastAsia" w:hAnsiTheme="minorEastAsia" w:hint="eastAsia"/>
        </w:rPr>
        <w:t>。 另外，我们可以显示渐近界</w:t>
      </w:r>
    </w:p>
    <w:p w:rsidR="006302E7" w:rsidRDefault="00E356A3" w:rsidP="0038473F">
      <w:pPr>
        <w:tabs>
          <w:tab w:val="left" w:pos="1680"/>
        </w:tabs>
        <w:rPr>
          <w:rFonts w:asciiTheme="minorEastAsia" w:eastAsiaTheme="minorEastAsia" w:hAnsiTheme="minorEastAsia"/>
        </w:rPr>
      </w:pPr>
      <w:r>
        <w:rPr>
          <w:noProof/>
        </w:rPr>
        <w:drawing>
          <wp:inline distT="0" distB="0" distL="0" distR="0" wp14:anchorId="2863EDB7" wp14:editId="32042E53">
            <wp:extent cx="3467100" cy="3524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352425"/>
                    </a:xfrm>
                    <a:prstGeom prst="rect">
                      <a:avLst/>
                    </a:prstGeom>
                  </pic:spPr>
                </pic:pic>
              </a:graphicData>
            </a:graphic>
          </wp:inline>
        </w:drawing>
      </w:r>
    </w:p>
    <w:p w:rsidR="006302E7" w:rsidRDefault="00E356A3" w:rsidP="0038473F">
      <w:pPr>
        <w:tabs>
          <w:tab w:val="left" w:pos="1680"/>
        </w:tabs>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Pr="00571FD0">
        <w:rPr>
          <w:rFonts w:asciiTheme="minorEastAsia" w:eastAsiaTheme="minorEastAsia" w:hAnsiTheme="minorEastAsia" w:hint="eastAsia"/>
          <w:color w:val="FF0000"/>
        </w:rPr>
        <w:t>与定理2一起，上述约束意味着我们的主要定理1</w:t>
      </w:r>
      <w:r w:rsidRPr="00E356A3">
        <w:rPr>
          <w:rFonts w:asciiTheme="minorEastAsia" w:eastAsiaTheme="minorEastAsia" w:hAnsiTheme="minorEastAsia" w:hint="eastAsia"/>
        </w:rPr>
        <w:t>.详细信息可以在</w:t>
      </w:r>
      <w:r w:rsidRPr="00571FD0">
        <w:rPr>
          <w:rFonts w:asciiTheme="minorEastAsia" w:eastAsiaTheme="minorEastAsia" w:hAnsiTheme="minorEastAsia" w:hint="eastAsia"/>
          <w:color w:val="FF0000"/>
        </w:rPr>
        <w:t>论文[4]</w:t>
      </w:r>
      <w:r w:rsidRPr="00E356A3">
        <w:rPr>
          <w:rFonts w:asciiTheme="minorEastAsia" w:eastAsiaTheme="minorEastAsia" w:hAnsiTheme="minorEastAsia" w:hint="eastAsia"/>
        </w:rPr>
        <w:t>的完整版本中找到。</w:t>
      </w:r>
    </w:p>
    <w:p w:rsidR="00B70749" w:rsidRPr="00B70749" w:rsidRDefault="00B70749" w:rsidP="00571FD0">
      <w:pPr>
        <w:jc w:val="cente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Pr="00571FD0">
        <w:rPr>
          <w:rFonts w:ascii="黑体" w:eastAsia="黑体" w:hAnsi="黑体" w:hint="eastAsia"/>
          <w:sz w:val="30"/>
          <w:szCs w:val="30"/>
        </w:rPr>
        <w:t>3.3超参数调整</w:t>
      </w:r>
    </w:p>
    <w:p w:rsidR="00B70749" w:rsidRPr="00B70749" w:rsidRDefault="00B70749" w:rsidP="00571FD0">
      <w:pPr>
        <w:tabs>
          <w:tab w:val="left" w:pos="1680"/>
        </w:tabs>
        <w:ind w:firstLineChars="200" w:firstLine="480"/>
        <w:rPr>
          <w:rFonts w:asciiTheme="minorEastAsia" w:eastAsiaTheme="minorEastAsia" w:hAnsiTheme="minorEastAsia"/>
        </w:rPr>
      </w:pPr>
      <w:r w:rsidRPr="00B70749">
        <w:rPr>
          <w:rFonts w:asciiTheme="minorEastAsia" w:eastAsiaTheme="minorEastAsia" w:hAnsiTheme="minorEastAsia" w:hint="eastAsia"/>
        </w:rPr>
        <w:t>我们确定与隐私相关的模型的特征，特别是我们可以调整的超参数，以平衡隐私，准确性和性能。特别地，通过实验，我们观察到模型精度对诸如批量大小和噪声水平之类的训练参数比对神经网络的结构更敏感。</w:t>
      </w:r>
    </w:p>
    <w:p w:rsidR="00B70749" w:rsidRPr="00B70749" w:rsidRDefault="00B70749" w:rsidP="00571FD0">
      <w:pPr>
        <w:tabs>
          <w:tab w:val="left" w:pos="1680"/>
        </w:tabs>
        <w:ind w:firstLineChars="200" w:firstLine="480"/>
        <w:rPr>
          <w:rFonts w:asciiTheme="minorEastAsia" w:eastAsiaTheme="minorEastAsia" w:hAnsiTheme="minorEastAsia"/>
        </w:rPr>
      </w:pPr>
      <w:r w:rsidRPr="00B70749">
        <w:rPr>
          <w:rFonts w:asciiTheme="minorEastAsia" w:eastAsiaTheme="minorEastAsia" w:hAnsiTheme="minorEastAsia" w:hint="eastAsia"/>
        </w:rPr>
        <w:t>如果我们为超参数尝试多种设置，我们可以通过会计时刻轻松累计所有设置的隐私成本。但是，由于我们只关心为我们提供最准确模型的设置，因此我们可以做得更好，例如应用</w:t>
      </w:r>
      <w:r w:rsidRPr="00571FD0">
        <w:rPr>
          <w:rFonts w:asciiTheme="minorEastAsia" w:eastAsiaTheme="minorEastAsia" w:hAnsiTheme="minorEastAsia" w:hint="eastAsia"/>
          <w:color w:val="FF0000"/>
        </w:rPr>
        <w:t>Gupta等人的成果版本[29]（详见论文的完整版[4]</w:t>
      </w:r>
      <w:r w:rsidRPr="00B70749">
        <w:rPr>
          <w:rFonts w:asciiTheme="minorEastAsia" w:eastAsiaTheme="minorEastAsia" w:hAnsiTheme="minorEastAsia" w:hint="eastAsia"/>
        </w:rPr>
        <w:t>）。</w:t>
      </w:r>
    </w:p>
    <w:p w:rsidR="006302E7" w:rsidRPr="00571FD0" w:rsidRDefault="00B70749" w:rsidP="00571FD0">
      <w:pPr>
        <w:tabs>
          <w:tab w:val="left" w:pos="1680"/>
        </w:tabs>
        <w:ind w:firstLineChars="200" w:firstLine="480"/>
        <w:rPr>
          <w:rFonts w:ascii="黑体" w:eastAsia="黑体" w:hAnsi="黑体"/>
          <w:sz w:val="30"/>
          <w:szCs w:val="30"/>
        </w:rPr>
      </w:pPr>
      <w:r w:rsidRPr="00B70749">
        <w:rPr>
          <w:rFonts w:asciiTheme="minorEastAsia" w:eastAsiaTheme="minorEastAsia" w:hAnsiTheme="minorEastAsia" w:hint="eastAsia"/>
        </w:rPr>
        <w:t>我们可以使用理论上的见解来减少需要尝试的超参数设置的数量。虽然使用小到1的</w:t>
      </w:r>
      <w:r w:rsidRPr="00B70749">
        <w:rPr>
          <w:rFonts w:asciiTheme="minorEastAsia" w:eastAsiaTheme="minorEastAsia" w:hAnsiTheme="minorEastAsia"/>
        </w:rPr>
        <w:t>batch</w:t>
      </w:r>
      <w:r w:rsidRPr="00B70749">
        <w:rPr>
          <w:rFonts w:asciiTheme="minorEastAsia" w:eastAsiaTheme="minorEastAsia" w:hAnsiTheme="minorEastAsia" w:hint="eastAsia"/>
        </w:rPr>
        <w:t>大小可以最好地实现凸目标函数的</w:t>
      </w:r>
      <w:r>
        <w:rPr>
          <w:rFonts w:asciiTheme="minorEastAsia" w:eastAsiaTheme="minorEastAsia" w:hAnsiTheme="minorEastAsia" w:hint="eastAsia"/>
        </w:rPr>
        <w:t>差分隐私</w:t>
      </w:r>
      <w:r w:rsidRPr="00B70749">
        <w:rPr>
          <w:rFonts w:asciiTheme="minorEastAsia" w:eastAsiaTheme="minorEastAsia" w:hAnsiTheme="minorEastAsia" w:hint="eastAsia"/>
        </w:rPr>
        <w:t>优化，但是非凸性学习（其本身不太稳定）可以从聚合到更大</w:t>
      </w:r>
      <w:r w:rsidRPr="00B70749">
        <w:rPr>
          <w:rFonts w:asciiTheme="minorEastAsia" w:eastAsiaTheme="minorEastAsia" w:hAnsiTheme="minorEastAsia"/>
        </w:rPr>
        <w:t>batches</w:t>
      </w:r>
      <w:r w:rsidRPr="00B70749">
        <w:rPr>
          <w:rFonts w:asciiTheme="minorEastAsia" w:eastAsiaTheme="minorEastAsia" w:hAnsiTheme="minorEastAsia" w:hint="eastAsia"/>
        </w:rPr>
        <w:t>中获益。同时，</w:t>
      </w:r>
      <w:r w:rsidRPr="00571FD0">
        <w:rPr>
          <w:rFonts w:asciiTheme="minorEastAsia" w:eastAsiaTheme="minorEastAsia" w:hAnsiTheme="minorEastAsia" w:hint="eastAsia"/>
          <w:color w:val="FF0000"/>
        </w:rPr>
        <w:t>定理1</w:t>
      </w:r>
      <w:r w:rsidRPr="00B70749">
        <w:rPr>
          <w:rFonts w:asciiTheme="minorEastAsia" w:eastAsiaTheme="minorEastAsia" w:hAnsiTheme="minorEastAsia" w:hint="eastAsia"/>
        </w:rPr>
        <w:t>表明批量过大会增加隐私成本，合理的权衡是将每个时期的</w:t>
      </w:r>
      <w:r w:rsidR="00467F21" w:rsidRPr="00467F21">
        <w:rPr>
          <w:rFonts w:asciiTheme="minorEastAsia" w:eastAsiaTheme="minorEastAsia" w:hAnsiTheme="minorEastAsia"/>
        </w:rPr>
        <w:t>batches</w:t>
      </w:r>
      <w:r w:rsidRPr="00B70749">
        <w:rPr>
          <w:rFonts w:asciiTheme="minorEastAsia" w:eastAsiaTheme="minorEastAsia" w:hAnsiTheme="minorEastAsia" w:hint="eastAsia"/>
        </w:rPr>
        <w:t>数与所需的时期数量相同。</w:t>
      </w:r>
      <w:r w:rsidRPr="00571FD0">
        <w:rPr>
          <w:rFonts w:asciiTheme="minorEastAsia" w:eastAsiaTheme="minorEastAsia" w:hAnsiTheme="minorEastAsia" w:hint="eastAsia"/>
          <w:color w:val="FF0000"/>
        </w:rPr>
        <w:t>随着模型收敛到局部最优，非</w:t>
      </w:r>
      <w:r w:rsidR="00B357FE" w:rsidRPr="00571FD0">
        <w:rPr>
          <w:rFonts w:asciiTheme="minorEastAsia" w:eastAsiaTheme="minorEastAsia" w:hAnsiTheme="minorEastAsia"/>
          <w:color w:val="FF0000"/>
        </w:rPr>
        <w:t>private</w:t>
      </w:r>
      <w:r w:rsidRPr="00571FD0">
        <w:rPr>
          <w:rFonts w:asciiTheme="minorEastAsia" w:eastAsiaTheme="minorEastAsia" w:hAnsiTheme="minorEastAsia" w:hint="eastAsia"/>
          <w:color w:val="FF0000"/>
        </w:rPr>
        <w:t>训练的学习率通常会小心地向下调整。相比之下，我们永远不需要将学习率降低到非常小的值，因为</w:t>
      </w:r>
      <w:r w:rsidR="00B357FE" w:rsidRPr="00571FD0">
        <w:rPr>
          <w:rFonts w:asciiTheme="minorEastAsia" w:eastAsiaTheme="minorEastAsia" w:hAnsiTheme="minorEastAsia" w:hint="eastAsia"/>
          <w:color w:val="FF0000"/>
        </w:rPr>
        <w:t>差分隐私训练</w:t>
      </w:r>
      <w:r w:rsidRPr="00571FD0">
        <w:rPr>
          <w:rFonts w:asciiTheme="minorEastAsia" w:eastAsiaTheme="minorEastAsia" w:hAnsiTheme="minorEastAsia" w:hint="eastAsia"/>
          <w:color w:val="FF0000"/>
        </w:rPr>
        <w:t>永远不会达到合理的制度</w:t>
      </w:r>
      <w:r w:rsidRPr="00B70749">
        <w:rPr>
          <w:rFonts w:asciiTheme="minorEastAsia" w:eastAsiaTheme="minorEastAsia" w:hAnsiTheme="minorEastAsia" w:hint="eastAsia"/>
        </w:rPr>
        <w:t>。另一方面，在我们的实验中，我们发现从相对较大的学习速率开始，然后在几个时期内将其线性衰减到较小的值，并在之后保持不变，有一个小的好处。</w:t>
      </w:r>
    </w:p>
    <w:p w:rsidR="00597F56" w:rsidRPr="00597F56" w:rsidRDefault="00597F56" w:rsidP="00571FD0">
      <w:pPr>
        <w:jc w:val="center"/>
        <w:rPr>
          <w:rFonts w:asciiTheme="minorEastAsia" w:eastAsiaTheme="minorEastAsia" w:hAnsiTheme="minorEastAsia"/>
        </w:rPr>
      </w:pPr>
      <w:r w:rsidRPr="00571FD0">
        <w:rPr>
          <w:rFonts w:ascii="黑体" w:eastAsia="黑体" w:hAnsi="黑体" w:hint="eastAsia"/>
          <w:sz w:val="30"/>
          <w:szCs w:val="30"/>
        </w:rPr>
        <w:t>4.实施</w:t>
      </w:r>
    </w:p>
    <w:p w:rsidR="00597F56" w:rsidRPr="00597F56" w:rsidRDefault="00597F56" w:rsidP="00571FD0">
      <w:pPr>
        <w:tabs>
          <w:tab w:val="left" w:pos="1680"/>
        </w:tabs>
        <w:ind w:firstLineChars="200" w:firstLine="480"/>
        <w:rPr>
          <w:rFonts w:asciiTheme="minorEastAsia" w:eastAsiaTheme="minorEastAsia" w:hAnsiTheme="minorEastAsia"/>
        </w:rPr>
      </w:pPr>
      <w:r w:rsidRPr="00597F56">
        <w:rPr>
          <w:rFonts w:asciiTheme="minorEastAsia" w:eastAsiaTheme="minorEastAsia" w:hAnsiTheme="minorEastAsia" w:hint="eastAsia"/>
        </w:rPr>
        <w:t>我们在TensorFlow中实现了差异私有SGD算法。为了</w:t>
      </w:r>
      <w:r w:rsidRPr="005B5FC7">
        <w:rPr>
          <w:rFonts w:asciiTheme="minorEastAsia" w:eastAsiaTheme="minorEastAsia" w:hAnsiTheme="minorEastAsia" w:hint="eastAsia"/>
          <w:color w:val="FF0000"/>
          <w:rPrChange w:id="174" w:author="lenovo" w:date="2019-07-15T03:37:00Z">
            <w:rPr>
              <w:rFonts w:asciiTheme="minorEastAsia" w:eastAsiaTheme="minorEastAsia" w:hAnsiTheme="minorEastAsia" w:hint="eastAsia"/>
            </w:rPr>
          </w:rPrChange>
        </w:rPr>
        <w:t>保护隐私，我们需要在使用梯度之前对其进行“</w:t>
      </w:r>
      <w:r w:rsidRPr="005B5FC7">
        <w:rPr>
          <w:rFonts w:asciiTheme="minorEastAsia" w:eastAsiaTheme="minorEastAsia" w:hAnsiTheme="minorEastAsia"/>
          <w:color w:val="FF0000"/>
          <w:rPrChange w:id="175" w:author="lenovo" w:date="2019-07-15T03:37:00Z">
            <w:rPr>
              <w:rFonts w:asciiTheme="minorEastAsia" w:eastAsiaTheme="minorEastAsia" w:hAnsiTheme="minorEastAsia"/>
            </w:rPr>
          </w:rPrChange>
        </w:rPr>
        <w:t>sanitize</w:t>
      </w:r>
      <w:r w:rsidRPr="005B5FC7">
        <w:rPr>
          <w:rFonts w:asciiTheme="minorEastAsia" w:eastAsiaTheme="minorEastAsia" w:hAnsiTheme="minorEastAsia" w:hint="eastAsia"/>
          <w:color w:val="FF0000"/>
          <w:rPrChange w:id="176" w:author="lenovo" w:date="2019-07-15T03:37:00Z">
            <w:rPr>
              <w:rFonts w:asciiTheme="minorEastAsia" w:eastAsiaTheme="minorEastAsia" w:hAnsiTheme="minorEastAsia" w:hint="eastAsia"/>
            </w:rPr>
          </w:rPrChange>
        </w:rPr>
        <w:t>”以更新参数</w:t>
      </w:r>
      <w:r w:rsidRPr="00597F56">
        <w:rPr>
          <w:rFonts w:asciiTheme="minorEastAsia" w:eastAsiaTheme="minorEastAsia" w:hAnsiTheme="minorEastAsia" w:hint="eastAsia"/>
        </w:rPr>
        <w:t>。</w:t>
      </w:r>
      <w:r w:rsidRPr="005B5FC7">
        <w:rPr>
          <w:rFonts w:asciiTheme="minorEastAsia" w:eastAsiaTheme="minorEastAsia" w:hAnsiTheme="minorEastAsia" w:hint="eastAsia"/>
          <w:color w:val="FF0000"/>
          <w:rPrChange w:id="177" w:author="lenovo" w:date="2019-07-15T03:36:00Z">
            <w:rPr>
              <w:rFonts w:asciiTheme="minorEastAsia" w:eastAsiaTheme="minorEastAsia" w:hAnsiTheme="minorEastAsia" w:hint="eastAsia"/>
            </w:rPr>
          </w:rPrChange>
        </w:rPr>
        <w:t>此外，我们需要根据</w:t>
      </w:r>
      <w:r w:rsidRPr="005B5FC7">
        <w:rPr>
          <w:rFonts w:asciiTheme="minorEastAsia" w:eastAsiaTheme="minorEastAsia" w:hAnsiTheme="minorEastAsia"/>
          <w:color w:val="FF0000"/>
          <w:rPrChange w:id="178" w:author="lenovo" w:date="2019-07-15T03:36:00Z">
            <w:rPr>
              <w:rFonts w:asciiTheme="minorEastAsia" w:eastAsiaTheme="minorEastAsia" w:hAnsiTheme="minorEastAsia"/>
            </w:rPr>
          </w:rPrChange>
        </w:rPr>
        <w:t>sanitization</w:t>
      </w:r>
      <w:r w:rsidRPr="005B5FC7">
        <w:rPr>
          <w:rFonts w:asciiTheme="minorEastAsia" w:eastAsiaTheme="minorEastAsia" w:hAnsiTheme="minorEastAsia" w:hint="eastAsia"/>
          <w:color w:val="FF0000"/>
          <w:rPrChange w:id="179" w:author="lenovo" w:date="2019-07-15T03:36:00Z">
            <w:rPr>
              <w:rFonts w:asciiTheme="minorEastAsia" w:eastAsiaTheme="minorEastAsia" w:hAnsiTheme="minorEastAsia" w:hint="eastAsia"/>
            </w:rPr>
          </w:rPrChange>
        </w:rPr>
        <w:t>处理的方式跟踪“隐私支出</w:t>
      </w:r>
      <w:r w:rsidRPr="00597F56">
        <w:rPr>
          <w:rFonts w:asciiTheme="minorEastAsia" w:eastAsiaTheme="minorEastAsia" w:hAnsiTheme="minorEastAsia" w:hint="eastAsia"/>
        </w:rPr>
        <w:t>”。因此，我们的</w:t>
      </w:r>
      <w:r w:rsidRPr="005B5FC7">
        <w:rPr>
          <w:rFonts w:asciiTheme="minorEastAsia" w:eastAsiaTheme="minorEastAsia" w:hAnsiTheme="minorEastAsia" w:hint="eastAsia"/>
          <w:color w:val="FF0000"/>
          <w:rPrChange w:id="180" w:author="lenovo" w:date="2019-07-15T03:36:00Z">
            <w:rPr>
              <w:rFonts w:asciiTheme="minorEastAsia" w:eastAsiaTheme="minorEastAsia" w:hAnsiTheme="minorEastAsia" w:hint="eastAsia"/>
            </w:rPr>
          </w:rPrChange>
        </w:rPr>
        <w:t>实施主要包括两个部分</w:t>
      </w:r>
      <w:r w:rsidRPr="00597F56">
        <w:rPr>
          <w:rFonts w:asciiTheme="minorEastAsia" w:eastAsiaTheme="minorEastAsia" w:hAnsiTheme="minorEastAsia" w:hint="eastAsia"/>
        </w:rPr>
        <w:t>：</w:t>
      </w:r>
      <w:r w:rsidRPr="005B5FC7">
        <w:rPr>
          <w:rFonts w:asciiTheme="minorEastAsia" w:eastAsiaTheme="minorEastAsia" w:hAnsiTheme="minorEastAsia"/>
          <w:color w:val="FF0000"/>
          <w:rPrChange w:id="181" w:author="lenovo" w:date="2019-07-15T03:36:00Z">
            <w:rPr>
              <w:rFonts w:asciiTheme="minorEastAsia" w:eastAsiaTheme="minorEastAsia" w:hAnsiTheme="minorEastAsia"/>
            </w:rPr>
          </w:rPrChange>
        </w:rPr>
        <w:t>sanitizer</w:t>
      </w:r>
      <w:r w:rsidRPr="005B5FC7">
        <w:rPr>
          <w:rFonts w:asciiTheme="minorEastAsia" w:eastAsiaTheme="minorEastAsia" w:hAnsiTheme="minorEastAsia" w:hint="eastAsia"/>
          <w:color w:val="FF0000"/>
          <w:rPrChange w:id="182" w:author="lenovo" w:date="2019-07-15T03:36:00Z">
            <w:rPr>
              <w:rFonts w:asciiTheme="minorEastAsia" w:eastAsiaTheme="minorEastAsia" w:hAnsiTheme="minorEastAsia" w:hint="eastAsia"/>
            </w:rPr>
          </w:rPrChange>
        </w:rPr>
        <w:t>，它预处理梯度以保护隐私;以及privacy_accountant，它跟踪训练过程中的隐私支出</w:t>
      </w:r>
      <w:r w:rsidRPr="00597F56">
        <w:rPr>
          <w:rFonts w:asciiTheme="minorEastAsia" w:eastAsiaTheme="minorEastAsia" w:hAnsiTheme="minorEastAsia" w:hint="eastAsia"/>
        </w:rPr>
        <w:t>。</w:t>
      </w:r>
    </w:p>
    <w:p w:rsidR="00597F56" w:rsidRPr="00597F56" w:rsidRDefault="00597F56" w:rsidP="00571FD0">
      <w:pPr>
        <w:tabs>
          <w:tab w:val="left" w:pos="1680"/>
        </w:tabs>
        <w:ind w:firstLineChars="200" w:firstLine="480"/>
        <w:rPr>
          <w:rFonts w:asciiTheme="minorEastAsia" w:eastAsiaTheme="minorEastAsia" w:hAnsiTheme="minorEastAsia"/>
        </w:rPr>
      </w:pPr>
      <w:r w:rsidRPr="00597F56">
        <w:rPr>
          <w:rFonts w:asciiTheme="minorEastAsia" w:eastAsiaTheme="minorEastAsia" w:hAnsiTheme="minorEastAsia" w:hint="eastAsia"/>
        </w:rPr>
        <w:t>图1包含DPSGD_Optimizer的TensorFlow代码片段（在Python中），它使用</w:t>
      </w:r>
      <w:r>
        <w:rPr>
          <w:rFonts w:asciiTheme="minorEastAsia" w:eastAsiaTheme="minorEastAsia" w:hAnsiTheme="minorEastAsia" w:hint="eastAsia"/>
        </w:rPr>
        <w:t>差分隐私S</w:t>
      </w:r>
      <w:r w:rsidRPr="00597F56">
        <w:rPr>
          <w:rFonts w:asciiTheme="minorEastAsia" w:eastAsiaTheme="minorEastAsia" w:hAnsiTheme="minorEastAsia" w:hint="eastAsia"/>
        </w:rPr>
        <w:t>GD和DPTrain最小化</w:t>
      </w:r>
      <w:r>
        <w:rPr>
          <w:rFonts w:asciiTheme="minorEastAsia" w:eastAsiaTheme="minorEastAsia" w:hAnsiTheme="minorEastAsia" w:hint="eastAsia"/>
        </w:rPr>
        <w:t>损失</w:t>
      </w:r>
      <w:r w:rsidRPr="00597F56">
        <w:rPr>
          <w:rFonts w:asciiTheme="minorEastAsia" w:eastAsiaTheme="minorEastAsia" w:hAnsiTheme="minorEastAsia" w:hint="eastAsia"/>
        </w:rPr>
        <w:t>函数，DPTrain迭代调用DPSGD_Optimizer</w:t>
      </w:r>
      <w:r>
        <w:rPr>
          <w:rFonts w:asciiTheme="minorEastAsia" w:eastAsiaTheme="minorEastAsia" w:hAnsiTheme="minorEastAsia" w:hint="eastAsia"/>
        </w:rPr>
        <w:t>，其</w:t>
      </w:r>
      <w:r w:rsidRPr="00597F56">
        <w:rPr>
          <w:rFonts w:asciiTheme="minorEastAsia" w:eastAsiaTheme="minorEastAsia" w:hAnsiTheme="minorEastAsia" w:hint="eastAsia"/>
        </w:rPr>
        <w:t>使用隐私会计师来限制总隐私丢失。</w:t>
      </w:r>
    </w:p>
    <w:p w:rsidR="006302E7" w:rsidRDefault="00597F56" w:rsidP="00571FD0">
      <w:pPr>
        <w:tabs>
          <w:tab w:val="left" w:pos="1680"/>
        </w:tabs>
        <w:ind w:firstLineChars="200" w:firstLine="480"/>
        <w:rPr>
          <w:rFonts w:asciiTheme="minorEastAsia" w:eastAsiaTheme="minorEastAsia" w:hAnsiTheme="minorEastAsia"/>
        </w:rPr>
      </w:pPr>
      <w:r w:rsidRPr="00597F56">
        <w:rPr>
          <w:rFonts w:asciiTheme="minorEastAsia" w:eastAsiaTheme="minorEastAsia" w:hAnsiTheme="minorEastAsia" w:hint="eastAsia"/>
        </w:rPr>
        <w:t>在许多情况下，神经网络模型可以受益于通过将输入投影在主方向（PCA）上或通过卷积层馈送来</w:t>
      </w:r>
      <w:r>
        <w:rPr>
          <w:rFonts w:asciiTheme="minorEastAsia" w:eastAsiaTheme="minorEastAsia" w:hAnsiTheme="minorEastAsia" w:hint="eastAsia"/>
        </w:rPr>
        <w:t>的</w:t>
      </w:r>
      <w:r w:rsidRPr="00597F56">
        <w:rPr>
          <w:rFonts w:asciiTheme="minorEastAsia" w:eastAsiaTheme="minorEastAsia" w:hAnsiTheme="minorEastAsia" w:hint="eastAsia"/>
        </w:rPr>
        <w:t>输入的处理。</w:t>
      </w:r>
      <w:r w:rsidRPr="008C1B84">
        <w:rPr>
          <w:rFonts w:asciiTheme="minorEastAsia" w:eastAsiaTheme="minorEastAsia" w:hAnsiTheme="minorEastAsia" w:hint="eastAsia"/>
          <w:color w:val="FF0000"/>
          <w:rPrChange w:id="183" w:author="lenovo" w:date="2019-07-15T03:37:00Z">
            <w:rPr>
              <w:rFonts w:asciiTheme="minorEastAsia" w:eastAsiaTheme="minorEastAsia" w:hAnsiTheme="minorEastAsia" w:hint="eastAsia"/>
            </w:rPr>
          </w:rPrChange>
        </w:rPr>
        <w:t>我们实施差异私有PCA并应用预先训练的卷积层</w:t>
      </w:r>
      <w:r w:rsidRPr="00597F56">
        <w:rPr>
          <w:rFonts w:asciiTheme="minorEastAsia" w:eastAsiaTheme="minorEastAsia" w:hAnsiTheme="minorEastAsia" w:hint="eastAsia"/>
        </w:rPr>
        <w:t>（在公共数据上学习）。</w:t>
      </w:r>
    </w:p>
    <w:p w:rsidR="006302E7" w:rsidRDefault="006302E7" w:rsidP="0038473F">
      <w:pPr>
        <w:tabs>
          <w:tab w:val="left" w:pos="1680"/>
        </w:tabs>
        <w:rPr>
          <w:rFonts w:asciiTheme="minorEastAsia" w:eastAsiaTheme="minorEastAsia" w:hAnsiTheme="minorEastAsia"/>
        </w:rPr>
      </w:pPr>
    </w:p>
    <w:p w:rsidR="00597F56" w:rsidRPr="00597F56" w:rsidRDefault="00597F56" w:rsidP="00571FD0">
      <w:pPr>
        <w:tabs>
          <w:tab w:val="left" w:pos="1680"/>
        </w:tabs>
        <w:ind w:firstLineChars="200" w:firstLine="482"/>
        <w:rPr>
          <w:rFonts w:asciiTheme="minorEastAsia" w:eastAsiaTheme="minorEastAsia" w:hAnsiTheme="minorEastAsia"/>
        </w:rPr>
      </w:pPr>
      <w:r w:rsidRPr="00571FD0">
        <w:rPr>
          <w:rFonts w:asciiTheme="minorEastAsia" w:eastAsiaTheme="minorEastAsia" w:hAnsiTheme="minorEastAsia"/>
          <w:b/>
          <w:bCs/>
        </w:rPr>
        <w:lastRenderedPageBreak/>
        <w:t>Sanitizer</w:t>
      </w:r>
      <w:r w:rsidRPr="00597F56">
        <w:rPr>
          <w:rFonts w:asciiTheme="minorEastAsia" w:eastAsiaTheme="minorEastAsia" w:hAnsiTheme="minorEastAsia" w:hint="eastAsia"/>
        </w:rPr>
        <w:t>。</w:t>
      </w:r>
      <w:r w:rsidRPr="00571FD0">
        <w:rPr>
          <w:rFonts w:asciiTheme="minorEastAsia" w:eastAsiaTheme="minorEastAsia" w:hAnsiTheme="minorEastAsia" w:hint="eastAsia"/>
          <w:color w:val="FF0000"/>
        </w:rPr>
        <w:t>为了实现隐私保护，</w:t>
      </w:r>
      <w:r w:rsidRPr="00571FD0">
        <w:rPr>
          <w:rFonts w:asciiTheme="minorEastAsia" w:eastAsiaTheme="minorEastAsia" w:hAnsiTheme="minorEastAsia"/>
          <w:color w:val="FF0000"/>
        </w:rPr>
        <w:t>Sanitizer</w:t>
      </w:r>
      <w:r w:rsidRPr="00571FD0">
        <w:rPr>
          <w:rFonts w:asciiTheme="minorEastAsia" w:eastAsiaTheme="minorEastAsia" w:hAnsiTheme="minorEastAsia" w:hint="eastAsia"/>
          <w:color w:val="FF0000"/>
        </w:rPr>
        <w:t>需要执行两个操作：（1）通过剪切每个示例的梯度的范数来限制每个单独示例的灵敏度; （2）在更新网络参数之前，将噪声添加到</w:t>
      </w:r>
      <w:r w:rsidR="00CD4DF8" w:rsidRPr="00571FD0">
        <w:rPr>
          <w:rFonts w:asciiTheme="minorEastAsia" w:eastAsiaTheme="minorEastAsia" w:hAnsiTheme="minorEastAsia"/>
          <w:color w:val="FF0000"/>
        </w:rPr>
        <w:t>batch</w:t>
      </w:r>
      <w:r w:rsidRPr="00571FD0">
        <w:rPr>
          <w:rFonts w:asciiTheme="minorEastAsia" w:eastAsiaTheme="minorEastAsia" w:hAnsiTheme="minorEastAsia" w:hint="eastAsia"/>
          <w:color w:val="FF0000"/>
        </w:rPr>
        <w:t>的梯度中。</w:t>
      </w:r>
    </w:p>
    <w:p w:rsidR="00597F56" w:rsidRPr="00597F56" w:rsidRDefault="00CD4DF8" w:rsidP="00571FD0">
      <w:pPr>
        <w:tabs>
          <w:tab w:val="left" w:pos="1680"/>
        </w:tabs>
        <w:ind w:firstLineChars="200" w:firstLine="480"/>
        <w:rPr>
          <w:rFonts w:asciiTheme="minorEastAsia" w:eastAsiaTheme="minorEastAsia" w:hAnsiTheme="minorEastAsia"/>
        </w:rPr>
      </w:pPr>
      <w:r w:rsidRPr="00CD4DF8">
        <w:rPr>
          <w:rFonts w:asciiTheme="minorEastAsia" w:eastAsiaTheme="minorEastAsia" w:hAnsiTheme="minorEastAsia" w:hint="eastAsia"/>
        </w:rPr>
        <w:t>在TensorFlow中，出于性能原因对梯度计算进行批处理，为批处理B的训练示例生成</w:t>
      </w: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B</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B</m:t>
            </m:r>
          </m:e>
        </m:d>
        <m:nary>
          <m:naryPr>
            <m:chr m:val="∑"/>
            <m:supHide m:val="1"/>
            <m:ctrlPr>
              <w:rPr>
                <w:rFonts w:ascii="Cambria Math" w:eastAsiaTheme="minorEastAsia" w:hAnsi="Cambria Math"/>
                <w:i/>
              </w:rPr>
            </m:ctrlPr>
          </m:naryPr>
          <m:sub>
            <m:r>
              <w:rPr>
                <w:rFonts w:ascii="Cambria Math" w:eastAsiaTheme="minorEastAsia" w:hAnsi="Cambria Math"/>
              </w:rPr>
              <m:t>x∈B</m:t>
            </m:r>
          </m:sub>
          <m:sup/>
          <m:e>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θ</m:t>
                </m:r>
              </m:sub>
            </m:sSub>
            <m:r>
              <w:rPr>
                <w:rFonts w:ascii="Cambria Math" w:eastAsiaTheme="minorEastAsia" w:hAnsi="Cambria Math"/>
              </w:rPr>
              <m:t>L(θ,x)</m:t>
            </m:r>
          </m:e>
        </m:nary>
      </m:oMath>
      <w:r>
        <w:rPr>
          <w:rFonts w:asciiTheme="minorEastAsia" w:eastAsiaTheme="minorEastAsia" w:hAnsiTheme="minorEastAsia" w:hint="eastAsia"/>
        </w:rPr>
        <w:t>。</w:t>
      </w:r>
      <w:r w:rsidR="00597F56" w:rsidRPr="00597F56">
        <w:rPr>
          <w:rFonts w:asciiTheme="minorEastAsia" w:eastAsiaTheme="minorEastAsia" w:hAnsiTheme="minorEastAsia" w:hint="eastAsia"/>
        </w:rPr>
        <w:t>为了限制更新的</w:t>
      </w:r>
      <w:r w:rsidR="00597F56" w:rsidRPr="00571FD0">
        <w:rPr>
          <w:rFonts w:asciiTheme="minorEastAsia" w:eastAsiaTheme="minorEastAsia" w:hAnsiTheme="minorEastAsia" w:hint="eastAsia"/>
          <w:color w:val="FF0000"/>
        </w:rPr>
        <w:t>灵敏度</w:t>
      </w:r>
      <w:r w:rsidR="00597F56" w:rsidRPr="00597F56">
        <w:rPr>
          <w:rFonts w:asciiTheme="minorEastAsia" w:eastAsiaTheme="minorEastAsia" w:hAnsiTheme="minorEastAsia" w:hint="eastAsia"/>
        </w:rPr>
        <w:t>，我们需要访问每个个体</w:t>
      </w: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θ,x</m:t>
            </m:r>
          </m:e>
        </m:d>
      </m:oMath>
      <w:r w:rsidR="00597F56" w:rsidRPr="00597F56">
        <w:rPr>
          <w:rFonts w:asciiTheme="minorEastAsia" w:eastAsiaTheme="minorEastAsia" w:hAnsiTheme="minorEastAsia" w:hint="eastAsia"/>
        </w:rPr>
        <w:t>。为此，我们在</w:t>
      </w:r>
      <w:r w:rsidR="00597F56" w:rsidRPr="00597F56">
        <w:rPr>
          <w:rFonts w:asciiTheme="minorEastAsia" w:eastAsiaTheme="minorEastAsia" w:hAnsiTheme="minorEastAsia"/>
        </w:rPr>
        <w:t>TensorFlow</w:t>
      </w:r>
      <w:r w:rsidR="00597F56" w:rsidRPr="00597F56">
        <w:rPr>
          <w:rFonts w:asciiTheme="minorEastAsia" w:eastAsiaTheme="minorEastAsia" w:hAnsiTheme="minorEastAsia" w:hint="eastAsia"/>
        </w:rPr>
        <w:t>中实现了</w:t>
      </w:r>
      <w:r w:rsidR="00597F56" w:rsidRPr="00597F56">
        <w:rPr>
          <w:rFonts w:asciiTheme="minorEastAsia" w:eastAsiaTheme="minorEastAsia" w:hAnsiTheme="minorEastAsia"/>
        </w:rPr>
        <w:t>per_example_gradient</w:t>
      </w:r>
      <w:r w:rsidR="00597F56" w:rsidRPr="00597F56">
        <w:rPr>
          <w:rFonts w:asciiTheme="minorEastAsia" w:eastAsiaTheme="minorEastAsia" w:hAnsiTheme="minorEastAsia" w:hint="eastAsia"/>
        </w:rPr>
        <w:t>运算符，如</w:t>
      </w:r>
      <w:r w:rsidR="00597F56" w:rsidRPr="00571FD0">
        <w:rPr>
          <w:rFonts w:asciiTheme="minorEastAsia" w:eastAsiaTheme="minorEastAsia" w:hAnsiTheme="minorEastAsia"/>
          <w:color w:val="FF0000"/>
        </w:rPr>
        <w:t>Goodfellow [27</w:t>
      </w:r>
      <w:r w:rsidR="00597F56" w:rsidRPr="00597F56">
        <w:rPr>
          <w:rFonts w:asciiTheme="minorEastAsia" w:eastAsiaTheme="minorEastAsia" w:hAnsiTheme="minorEastAsia"/>
        </w:rPr>
        <w:t>]</w:t>
      </w:r>
      <w:r w:rsidR="00597F56" w:rsidRPr="00597F56">
        <w:rPr>
          <w:rFonts w:asciiTheme="minorEastAsia" w:eastAsiaTheme="minorEastAsia" w:hAnsiTheme="minorEastAsia" w:hint="eastAsia"/>
        </w:rPr>
        <w:t>所述。该运算符可以计算一批个别</w:t>
      </w: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θ,x</m:t>
            </m:r>
          </m:e>
        </m:d>
      </m:oMath>
      <w:r w:rsidR="00597F56" w:rsidRPr="00597F56">
        <w:rPr>
          <w:rFonts w:asciiTheme="minorEastAsia" w:eastAsiaTheme="minorEastAsia" w:hAnsiTheme="minorEastAsia" w:hint="eastAsia"/>
        </w:rPr>
        <w:t>。通过这种实施，即使对于较大的批量，训练也只有适度的减速。我们当前的实现支持损失函数</w:t>
      </w:r>
      <w:r w:rsidR="00597F56" w:rsidRPr="00597F56">
        <w:rPr>
          <w:rFonts w:asciiTheme="minorEastAsia" w:eastAsiaTheme="minorEastAsia" w:hAnsiTheme="minorEastAsia"/>
        </w:rPr>
        <w:t>L</w:t>
      </w:r>
      <w:r w:rsidR="00597F56" w:rsidRPr="00597F56">
        <w:rPr>
          <w:rFonts w:asciiTheme="minorEastAsia" w:eastAsiaTheme="minorEastAsia" w:hAnsiTheme="minorEastAsia" w:hint="eastAsia"/>
        </w:rPr>
        <w:t>的批量计算，其中每个</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00597F56" w:rsidRPr="00597F56">
        <w:rPr>
          <w:rFonts w:asciiTheme="minorEastAsia" w:eastAsiaTheme="minorEastAsia" w:hAnsiTheme="minorEastAsia" w:hint="eastAsia"/>
        </w:rPr>
        <w:t>单独连接到</w:t>
      </w:r>
      <w:r w:rsidR="00597F56" w:rsidRPr="00597F56">
        <w:rPr>
          <w:rFonts w:asciiTheme="minorEastAsia" w:eastAsiaTheme="minorEastAsia" w:hAnsiTheme="minorEastAsia"/>
        </w:rPr>
        <w:t>L</w:t>
      </w:r>
      <w:r w:rsidR="00597F56" w:rsidRPr="00597F56">
        <w:rPr>
          <w:rFonts w:asciiTheme="minorEastAsia" w:eastAsiaTheme="minorEastAsia" w:hAnsiTheme="minorEastAsia" w:hint="eastAsia"/>
        </w:rPr>
        <w:t>，允许我们处理大多数隐藏层但不包括例如卷积层。</w:t>
      </w:r>
    </w:p>
    <w:p w:rsidR="006302E7" w:rsidRDefault="00597F56" w:rsidP="00597F56">
      <w:pPr>
        <w:tabs>
          <w:tab w:val="left" w:pos="1680"/>
        </w:tabs>
        <w:rPr>
          <w:rFonts w:asciiTheme="minorEastAsia" w:eastAsiaTheme="minorEastAsia" w:hAnsiTheme="minorEastAsia"/>
        </w:rPr>
      </w:pPr>
      <w:r w:rsidRPr="00597F56">
        <w:rPr>
          <w:rFonts w:asciiTheme="minorEastAsia" w:eastAsiaTheme="minorEastAsia" w:hAnsiTheme="minorEastAsia" w:hint="eastAsia"/>
        </w:rPr>
        <w:t>一旦我们可以访问每个示例渐变，就很容易使用TensorFlow运算符来剪切其范数并添加噪声。</w:t>
      </w:r>
    </w:p>
    <w:p w:rsidR="00CD4DF8" w:rsidRPr="00CD4DF8" w:rsidRDefault="00CD4DF8" w:rsidP="00571FD0">
      <w:pPr>
        <w:tabs>
          <w:tab w:val="left" w:pos="1680"/>
        </w:tabs>
        <w:ind w:firstLineChars="200" w:firstLine="482"/>
        <w:rPr>
          <w:rFonts w:asciiTheme="minorEastAsia" w:eastAsiaTheme="minorEastAsia" w:hAnsiTheme="minorEastAsia"/>
        </w:rPr>
      </w:pPr>
      <w:r w:rsidRPr="00571FD0">
        <w:rPr>
          <w:rFonts w:asciiTheme="minorEastAsia" w:eastAsiaTheme="minorEastAsia" w:hAnsiTheme="minorEastAsia" w:hint="eastAsia"/>
          <w:b/>
          <w:bCs/>
        </w:rPr>
        <w:t>隐私会计师</w:t>
      </w:r>
      <w:r w:rsidRPr="00CD4DF8">
        <w:rPr>
          <w:rFonts w:asciiTheme="minorEastAsia" w:eastAsiaTheme="minorEastAsia" w:hAnsiTheme="minorEastAsia" w:hint="eastAsia"/>
        </w:rPr>
        <w:t>。</w:t>
      </w:r>
      <w:r w:rsidRPr="00571FD0">
        <w:rPr>
          <w:rFonts w:asciiTheme="minorEastAsia" w:eastAsiaTheme="minorEastAsia" w:hAnsiTheme="minorEastAsia" w:hint="eastAsia"/>
          <w:color w:val="FF0000"/>
        </w:rPr>
        <w:t>我们实施的主要组成部分是PrivacyAccountant</w:t>
      </w:r>
      <w:r w:rsidRPr="00CD4DF8">
        <w:rPr>
          <w:rFonts w:asciiTheme="minorEastAsia" w:eastAsiaTheme="minorEastAsia" w:hAnsiTheme="minorEastAsia" w:hint="eastAsia"/>
        </w:rPr>
        <w:t>，它跟踪培训过程中的隐私支出。正如第3节所讨论的那样，我们实施了</w:t>
      </w:r>
      <w:r w:rsidR="001B5BAF" w:rsidRPr="00571FD0">
        <w:rPr>
          <w:rFonts w:asciiTheme="minorEastAsia" w:eastAsiaTheme="minorEastAsia" w:hAnsiTheme="minorEastAsia"/>
          <w:b/>
          <w:bCs/>
          <w:color w:val="FF0000"/>
        </w:rPr>
        <w:t>moments accountan</w:t>
      </w:r>
      <w:r w:rsidR="001B5BAF" w:rsidRPr="001B5BAF">
        <w:rPr>
          <w:rFonts w:asciiTheme="minorEastAsia" w:eastAsiaTheme="minorEastAsia" w:hAnsiTheme="minorEastAsia"/>
        </w:rPr>
        <w:t>t</w:t>
      </w:r>
      <w:r w:rsidRPr="00CD4DF8">
        <w:rPr>
          <w:rFonts w:asciiTheme="minorEastAsia" w:eastAsiaTheme="minorEastAsia" w:hAnsiTheme="minorEastAsia" w:hint="eastAsia"/>
        </w:rPr>
        <w:t>，它可以累加累积每一步隐私损失时刻的记录。根据噪声分布，可以通过应用渐近边界，评估闭合形式表达式或应用数值积分来计算α（λ）。第一个选项将恢复通用的高级组合定理，后两个选项可以更准确地计算隐私损失。</w:t>
      </w:r>
    </w:p>
    <w:p w:rsidR="00CD4DF8" w:rsidRPr="00CD4DF8" w:rsidRDefault="00CD4DF8" w:rsidP="00571FD0">
      <w:pPr>
        <w:tabs>
          <w:tab w:val="left" w:pos="1680"/>
        </w:tabs>
        <w:ind w:firstLineChars="200" w:firstLine="480"/>
        <w:rPr>
          <w:rFonts w:asciiTheme="minorEastAsia" w:eastAsiaTheme="minorEastAsia" w:hAnsiTheme="minorEastAsia"/>
        </w:rPr>
      </w:pPr>
      <w:r w:rsidRPr="00CD4DF8">
        <w:rPr>
          <w:rFonts w:asciiTheme="minorEastAsia" w:eastAsiaTheme="minorEastAsia" w:hAnsiTheme="minorEastAsia" w:hint="eastAsia"/>
        </w:rPr>
        <w:t>对于我们使用的高斯机制，α（λ）根据方程式</w:t>
      </w:r>
      <w:r w:rsidR="001B5BAF" w:rsidRPr="00CD4DF8">
        <w:rPr>
          <w:rFonts w:asciiTheme="minorEastAsia" w:eastAsiaTheme="minorEastAsia" w:hAnsiTheme="minorEastAsia" w:hint="eastAsia"/>
        </w:rPr>
        <w:t>（3）和（4）</w:t>
      </w:r>
      <w:r w:rsidRPr="00CD4DF8">
        <w:rPr>
          <w:rFonts w:asciiTheme="minorEastAsia" w:eastAsiaTheme="minorEastAsia" w:hAnsiTheme="minorEastAsia" w:hint="eastAsia"/>
        </w:rPr>
        <w:t>定义。在我们的实现中，我们进行数值积分以计算这些方程中的E1和E2。我们</w:t>
      </w:r>
      <w:r w:rsidR="001B5BAF">
        <w:rPr>
          <w:rFonts w:asciiTheme="minorEastAsia" w:eastAsiaTheme="minorEastAsia" w:hAnsiTheme="minorEastAsia" w:hint="eastAsia"/>
        </w:rPr>
        <w:t>对不同范围的</w:t>
      </w:r>
      <w:r w:rsidRPr="00CD4DF8">
        <w:rPr>
          <w:rFonts w:asciiTheme="minorEastAsia" w:eastAsiaTheme="minorEastAsia" w:hAnsiTheme="minorEastAsia" w:hint="eastAsia"/>
        </w:rPr>
        <w:t>λ</w:t>
      </w:r>
      <w:r w:rsidR="001B5BAF">
        <w:rPr>
          <w:rFonts w:asciiTheme="minorEastAsia" w:eastAsiaTheme="minorEastAsia" w:hAnsiTheme="minorEastAsia" w:hint="eastAsia"/>
        </w:rPr>
        <w:t>计算</w:t>
      </w:r>
      <w:r w:rsidRPr="00CD4DF8">
        <w:rPr>
          <w:rFonts w:asciiTheme="minorEastAsia" w:eastAsiaTheme="minorEastAsia" w:hAnsiTheme="minorEastAsia" w:hint="eastAsia"/>
        </w:rPr>
        <w:t>α（λ），因此我们可以使用定理2.2计算最佳可能（ε，δ）值。我们发现对于我们感兴趣的参数，足以计算λ≤32的α（λ）。</w:t>
      </w:r>
    </w:p>
    <w:p w:rsidR="006302E7" w:rsidRDefault="00CD4DF8" w:rsidP="00CD4DF8">
      <w:pPr>
        <w:tabs>
          <w:tab w:val="left" w:pos="1680"/>
        </w:tabs>
        <w:ind w:firstLineChars="200" w:firstLine="480"/>
        <w:rPr>
          <w:rFonts w:asciiTheme="minorEastAsia" w:eastAsiaTheme="minorEastAsia" w:hAnsiTheme="minorEastAsia"/>
        </w:rPr>
      </w:pPr>
      <w:r w:rsidRPr="00CD4DF8">
        <w:rPr>
          <w:rFonts w:asciiTheme="minorEastAsia" w:eastAsiaTheme="minorEastAsia" w:hAnsiTheme="minorEastAsia" w:hint="eastAsia"/>
        </w:rPr>
        <w:t>在训练期间的任何时候，人们都可以使用定理2.2来解释</w:t>
      </w:r>
      <w:r w:rsidR="001B5BAF" w:rsidRPr="00CD4DF8">
        <w:rPr>
          <w:rFonts w:asciiTheme="minorEastAsia" w:eastAsiaTheme="minorEastAsia" w:hAnsiTheme="minorEastAsia" w:hint="eastAsia"/>
        </w:rPr>
        <w:t>在</w:t>
      </w:r>
      <w:r w:rsidR="001B5BAF" w:rsidRPr="00571FD0">
        <w:rPr>
          <w:rFonts w:asciiTheme="minorEastAsia" w:eastAsiaTheme="minorEastAsia" w:hAnsiTheme="minorEastAsia" w:hint="eastAsia"/>
          <w:color w:val="FF0000"/>
        </w:rPr>
        <w:t>更可解释的（ε，δ）隐私概念中的</w:t>
      </w:r>
      <w:r w:rsidRPr="00571FD0">
        <w:rPr>
          <w:rFonts w:asciiTheme="minorEastAsia" w:eastAsiaTheme="minorEastAsia" w:hAnsiTheme="minorEastAsia" w:hint="eastAsia"/>
          <w:color w:val="FF0000"/>
        </w:rPr>
        <w:t>隐私损失</w:t>
      </w:r>
      <w:r w:rsidRPr="00CD4DF8">
        <w:rPr>
          <w:rFonts w:asciiTheme="minorEastAsia" w:eastAsiaTheme="minorEastAsia" w:hAnsiTheme="minorEastAsia" w:hint="eastAsia"/>
        </w:rPr>
        <w:t>。</w:t>
      </w:r>
      <w:r w:rsidRPr="00571FD0">
        <w:rPr>
          <w:rFonts w:asciiTheme="minorEastAsia" w:eastAsiaTheme="minorEastAsia" w:hAnsiTheme="minorEastAsia" w:hint="eastAsia"/>
          <w:color w:val="FF0000"/>
        </w:rPr>
        <w:t>罗杰斯等人[49]</w:t>
      </w:r>
      <w:r w:rsidRPr="00CD4DF8">
        <w:rPr>
          <w:rFonts w:asciiTheme="minorEastAsia" w:eastAsiaTheme="minorEastAsia" w:hAnsiTheme="minorEastAsia" w:hint="eastAsia"/>
        </w:rPr>
        <w:t>指出与</w:t>
      </w:r>
      <w:r w:rsidRPr="00571FD0">
        <w:rPr>
          <w:rFonts w:asciiTheme="minorEastAsia" w:eastAsiaTheme="minorEastAsia" w:hAnsiTheme="minorEastAsia" w:hint="eastAsia"/>
          <w:color w:val="FF0000"/>
        </w:rPr>
        <w:t>自适应选择隐私参数</w:t>
      </w:r>
      <w:r w:rsidRPr="00CD4DF8">
        <w:rPr>
          <w:rFonts w:asciiTheme="minorEastAsia" w:eastAsiaTheme="minorEastAsia" w:hAnsiTheme="minorEastAsia" w:hint="eastAsia"/>
        </w:rPr>
        <w:t>相关的风险。我们通过提前修复迭代次数和隐私参数来避免攻击和负面结果。</w:t>
      </w:r>
      <w:r w:rsidRPr="00571FD0">
        <w:rPr>
          <w:rFonts w:asciiTheme="minorEastAsia" w:eastAsiaTheme="minorEastAsia" w:hAnsiTheme="minorEastAsia" w:hint="eastAsia"/>
          <w:color w:val="FF0000"/>
        </w:rPr>
        <w:t>隐私会计师的更一般实现必须正确区分两种操作模式 - 作为隐私里程表或隐私过滤器（更多细节见[49]</w:t>
      </w:r>
      <w:r w:rsidRPr="00CD4DF8">
        <w:rPr>
          <w:rFonts w:asciiTheme="minorEastAsia" w:eastAsiaTheme="minorEastAsia" w:hAnsiTheme="minorEastAsia" w:hint="eastAsia"/>
        </w:rPr>
        <w:t>）。</w:t>
      </w:r>
    </w:p>
    <w:p w:rsidR="001D17BE" w:rsidRPr="001D17BE" w:rsidRDefault="00317605" w:rsidP="001D17BE">
      <w:pPr>
        <w:tabs>
          <w:tab w:val="left" w:pos="1680"/>
        </w:tabs>
        <w:ind w:firstLineChars="200" w:firstLine="482"/>
        <w:rPr>
          <w:rFonts w:asciiTheme="minorEastAsia" w:eastAsiaTheme="minorEastAsia" w:hAnsiTheme="minorEastAsia"/>
        </w:rPr>
      </w:pPr>
      <w:r>
        <w:rPr>
          <w:rFonts w:asciiTheme="minorEastAsia" w:eastAsiaTheme="minorEastAsia" w:hAnsiTheme="minorEastAsia" w:hint="eastAsia"/>
          <w:b/>
          <w:bCs/>
        </w:rPr>
        <w:t>差异隐私</w:t>
      </w:r>
      <w:r w:rsidR="001D17BE" w:rsidRPr="00571FD0">
        <w:rPr>
          <w:rFonts w:asciiTheme="minorEastAsia" w:eastAsiaTheme="minorEastAsia" w:hAnsiTheme="minorEastAsia" w:hint="eastAsia"/>
          <w:b/>
          <w:bCs/>
        </w:rPr>
        <w:t>PCA</w:t>
      </w:r>
      <w:r w:rsidR="001D17BE" w:rsidRPr="001D17BE">
        <w:rPr>
          <w:rFonts w:asciiTheme="minorEastAsia" w:eastAsiaTheme="minorEastAsia" w:hAnsiTheme="minorEastAsia" w:hint="eastAsia"/>
        </w:rPr>
        <w:t>。主成分分析（PCA）是捕获输入数据主要特征的有用方法。</w:t>
      </w:r>
      <w:r w:rsidR="001D17BE" w:rsidRPr="00571FD0">
        <w:rPr>
          <w:rFonts w:asciiTheme="minorEastAsia" w:eastAsiaTheme="minorEastAsia" w:hAnsiTheme="minorEastAsia" w:hint="eastAsia"/>
          <w:color w:val="FF0000"/>
        </w:rPr>
        <w:t>我们实现差异私有PCA算法，如[25]中所述</w:t>
      </w:r>
      <w:r w:rsidR="001D17BE" w:rsidRPr="001D17BE">
        <w:rPr>
          <w:rFonts w:asciiTheme="minorEastAsia" w:eastAsiaTheme="minorEastAsia" w:hAnsiTheme="minorEastAsia" w:hint="eastAsia"/>
        </w:rPr>
        <w:t>。更具体地，我们采用训练示例的随机样本，将它们视为向量，并将每个向量归一化为单位l2范数以形成矩阵A，其中每个向量是矩阵中的行。然后，我们将高斯噪声添加到协方差矩阵</w:t>
      </w:r>
      <m:oMath>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T</m:t>
            </m:r>
          </m:sup>
        </m:sSup>
        <m:r>
          <w:rPr>
            <w:rFonts w:ascii="Cambria Math" w:eastAsiaTheme="minorEastAsia" w:hAnsi="Cambria Math"/>
          </w:rPr>
          <m:t>A</m:t>
        </m:r>
      </m:oMath>
      <w:r w:rsidR="001D17BE" w:rsidRPr="001D17BE">
        <w:rPr>
          <w:rFonts w:asciiTheme="minorEastAsia" w:eastAsiaTheme="minorEastAsia" w:hAnsiTheme="minorEastAsia" w:hint="eastAsia"/>
        </w:rPr>
        <w:t>并计算噪声协方差矩阵的主方向。然后，对于每个输入示例，我们将投影应用于这些主要方向，然后将其投入神经网络。</w:t>
      </w:r>
    </w:p>
    <w:p w:rsidR="001D17BE" w:rsidRPr="001D17BE" w:rsidRDefault="001D17BE" w:rsidP="001D17BE">
      <w:pPr>
        <w:tabs>
          <w:tab w:val="left" w:pos="1680"/>
        </w:tabs>
        <w:ind w:firstLineChars="200" w:firstLine="480"/>
        <w:rPr>
          <w:rFonts w:asciiTheme="minorEastAsia" w:eastAsiaTheme="minorEastAsia" w:hAnsiTheme="minorEastAsia"/>
        </w:rPr>
      </w:pPr>
      <w:r w:rsidRPr="001D17BE">
        <w:rPr>
          <w:rFonts w:asciiTheme="minorEastAsia" w:eastAsiaTheme="minorEastAsia" w:hAnsiTheme="minorEastAsia" w:hint="eastAsia"/>
        </w:rPr>
        <w:t>由于运行PCA，我们会产生</w:t>
      </w:r>
      <w:r w:rsidRPr="00571FD0">
        <w:rPr>
          <w:rFonts w:asciiTheme="minorEastAsia" w:eastAsiaTheme="minorEastAsia" w:hAnsiTheme="minorEastAsia" w:hint="eastAsia"/>
          <w:color w:val="FF0000"/>
        </w:rPr>
        <w:t>隐私费用</w:t>
      </w:r>
      <w:r w:rsidRPr="001D17BE">
        <w:rPr>
          <w:rFonts w:asciiTheme="minorEastAsia" w:eastAsiaTheme="minorEastAsia" w:hAnsiTheme="minorEastAsia" w:hint="eastAsia"/>
        </w:rPr>
        <w:t>。然而，正如我们对MNIST数据的实验所表明的，我们发现它对提高模型质量和缩短训练时间都很有用。详见第4节。</w:t>
      </w:r>
    </w:p>
    <w:p w:rsidR="001D17BE" w:rsidRPr="001D17BE" w:rsidRDefault="001D17BE" w:rsidP="001D17BE">
      <w:pPr>
        <w:tabs>
          <w:tab w:val="left" w:pos="1680"/>
        </w:tabs>
        <w:ind w:firstLineChars="200" w:firstLine="482"/>
        <w:rPr>
          <w:rFonts w:asciiTheme="minorEastAsia" w:eastAsiaTheme="minorEastAsia" w:hAnsiTheme="minorEastAsia"/>
        </w:rPr>
      </w:pPr>
      <w:r w:rsidRPr="00571FD0">
        <w:rPr>
          <w:rFonts w:asciiTheme="minorEastAsia" w:eastAsiaTheme="minorEastAsia" w:hAnsiTheme="minorEastAsia" w:hint="eastAsia"/>
          <w:b/>
          <w:bCs/>
        </w:rPr>
        <w:t>卷积层</w:t>
      </w:r>
      <w:r w:rsidRPr="001D17BE">
        <w:rPr>
          <w:rFonts w:asciiTheme="minorEastAsia" w:eastAsiaTheme="minorEastAsia" w:hAnsiTheme="minorEastAsia" w:hint="eastAsia"/>
        </w:rPr>
        <w:t>。卷积层对深度神经网络很有用。然而，卷积层的有效的每个示例梯度计算仍然是TensorFlow框架内的挑战，这促使创建单独的工作流。</w:t>
      </w:r>
      <w:r w:rsidRPr="00571FD0">
        <w:rPr>
          <w:rFonts w:asciiTheme="minorEastAsia" w:eastAsiaTheme="minorEastAsia" w:hAnsiTheme="minorEastAsia" w:hint="eastAsia"/>
          <w:color w:val="FF0000"/>
        </w:rPr>
        <w:t>例如，最近的一些研究认为即使是随机卷积也足够[48,14,51,56,16]。</w:t>
      </w:r>
    </w:p>
    <w:p w:rsidR="001B5BAF" w:rsidRDefault="001D17BE" w:rsidP="001D17BE">
      <w:pPr>
        <w:tabs>
          <w:tab w:val="left" w:pos="1680"/>
        </w:tabs>
        <w:ind w:firstLineChars="200" w:firstLine="480"/>
        <w:rPr>
          <w:rFonts w:asciiTheme="minorEastAsia" w:eastAsiaTheme="minorEastAsia" w:hAnsiTheme="minorEastAsia"/>
        </w:rPr>
      </w:pPr>
      <w:r w:rsidRPr="001D17BE">
        <w:rPr>
          <w:rFonts w:asciiTheme="minorEastAsia" w:eastAsiaTheme="minorEastAsia" w:hAnsiTheme="minorEastAsia" w:hint="eastAsia"/>
        </w:rPr>
        <w:t>或者，我们探讨了在公共数据上学习卷积层的想法，遵循Jarrett等人的观点[32]。这样的卷积层可以基于GoogLeNet或AlexNet特征[55,37]用于图像模型，或者基于预训练的word2vec或GloVe嵌入语言模型[43,46]。</w:t>
      </w:r>
    </w:p>
    <w:p w:rsidR="00E90223" w:rsidRPr="00571FD0" w:rsidRDefault="00E90223" w:rsidP="00571FD0">
      <w:pPr>
        <w:jc w:val="center"/>
        <w:rPr>
          <w:rFonts w:ascii="黑体" w:eastAsia="黑体" w:hAnsi="黑体"/>
          <w:sz w:val="32"/>
          <w:szCs w:val="32"/>
        </w:rPr>
      </w:pPr>
      <w:r w:rsidRPr="00571FD0">
        <w:rPr>
          <w:rFonts w:ascii="黑体" w:eastAsia="黑体" w:hAnsi="黑体" w:hint="eastAsia"/>
          <w:sz w:val="32"/>
          <w:szCs w:val="32"/>
        </w:rPr>
        <w:t>5.实验结果</w:t>
      </w:r>
    </w:p>
    <w:p w:rsidR="00E90223" w:rsidRPr="00E90223" w:rsidRDefault="00E90223" w:rsidP="00E90223">
      <w:pPr>
        <w:tabs>
          <w:tab w:val="left" w:pos="1680"/>
        </w:tabs>
        <w:ind w:firstLineChars="200" w:firstLine="480"/>
        <w:rPr>
          <w:rFonts w:asciiTheme="minorEastAsia" w:eastAsiaTheme="minorEastAsia" w:hAnsiTheme="minorEastAsia"/>
        </w:rPr>
      </w:pPr>
      <w:r w:rsidRPr="00E90223">
        <w:rPr>
          <w:rFonts w:asciiTheme="minorEastAsia" w:eastAsiaTheme="minorEastAsia" w:hAnsiTheme="minorEastAsia" w:hint="eastAsia"/>
        </w:rPr>
        <w:t>本节报告我们对会计时刻的评估，以及两个流行图像数据集的结果：MNIST和CIFAR-10。</w:t>
      </w:r>
    </w:p>
    <w:p w:rsidR="00E90223" w:rsidRPr="00571FD0" w:rsidRDefault="00E90223" w:rsidP="00571FD0">
      <w:pPr>
        <w:jc w:val="center"/>
        <w:rPr>
          <w:rFonts w:ascii="黑体" w:eastAsia="黑体" w:hAnsi="黑体"/>
          <w:sz w:val="30"/>
          <w:szCs w:val="30"/>
        </w:rPr>
      </w:pPr>
      <w:r w:rsidRPr="00571FD0">
        <w:rPr>
          <w:rFonts w:ascii="黑体" w:eastAsia="黑体" w:hAnsi="黑体" w:hint="eastAsia"/>
          <w:sz w:val="30"/>
          <w:szCs w:val="30"/>
        </w:rPr>
        <w:t>5.1应用时刻会计</w:t>
      </w:r>
    </w:p>
    <w:p w:rsidR="00E90223" w:rsidRPr="00E90223" w:rsidRDefault="00E90223" w:rsidP="00E90223">
      <w:pPr>
        <w:tabs>
          <w:tab w:val="left" w:pos="1680"/>
        </w:tabs>
        <w:ind w:firstLineChars="200" w:firstLine="480"/>
        <w:rPr>
          <w:rFonts w:asciiTheme="minorEastAsia" w:eastAsiaTheme="minorEastAsia" w:hAnsiTheme="minorEastAsia"/>
        </w:rPr>
      </w:pPr>
      <w:r w:rsidRPr="00E90223">
        <w:rPr>
          <w:rFonts w:asciiTheme="minorEastAsia" w:eastAsiaTheme="minorEastAsia" w:hAnsiTheme="minorEastAsia" w:hint="eastAsia"/>
        </w:rPr>
        <w:t>如定理1所示，与通用强组合定理相比，时刻会计对隐私损失提供了更严格的约束。这里我们使用一些具体的值来比较它们。整体隐私损失</w:t>
      </w:r>
      <m:oMath>
        <m:r>
          <m:rPr>
            <m:sty m:val="p"/>
          </m:rPr>
          <w:rPr>
            <w:rFonts w:ascii="Cambria Math" w:eastAsiaTheme="minorEastAsia" w:hAnsi="Cambria Math"/>
          </w:rPr>
          <m:t>(ϵ,δ)</m:t>
        </m:r>
      </m:oMath>
      <w:r w:rsidRPr="00E90223">
        <w:rPr>
          <w:rFonts w:asciiTheme="minorEastAsia" w:eastAsiaTheme="minorEastAsia" w:hAnsiTheme="minorEastAsia" w:hint="eastAsia"/>
        </w:rPr>
        <w:t>可以从噪声水平σ，每</w:t>
      </w:r>
      <w:r w:rsidRPr="00E90223">
        <w:rPr>
          <w:rFonts w:asciiTheme="minorEastAsia" w:eastAsiaTheme="minorEastAsia" w:hAnsiTheme="minorEastAsia"/>
        </w:rPr>
        <w:t>lot</w:t>
      </w:r>
      <w:r w:rsidRPr="00E90223">
        <w:rPr>
          <w:rFonts w:asciiTheme="minorEastAsia" w:eastAsiaTheme="minorEastAsia" w:hAnsiTheme="minorEastAsia" w:hint="eastAsia"/>
        </w:rPr>
        <w:t>的</w:t>
      </w:r>
      <w:r w:rsidRPr="00E90223">
        <w:rPr>
          <w:rFonts w:asciiTheme="minorEastAsia" w:eastAsiaTheme="minorEastAsia" w:hAnsiTheme="minorEastAsia" w:hint="eastAsia"/>
        </w:rPr>
        <w:lastRenderedPageBreak/>
        <w:t>采样率</w:t>
      </w:r>
      <w:r w:rsidRPr="00571FD0">
        <w:rPr>
          <w:rFonts w:asciiTheme="minorEastAsia" w:eastAsiaTheme="minorEastAsia" w:hAnsiTheme="minorEastAsia" w:hint="eastAsia"/>
          <w:color w:val="FF0000"/>
        </w:rPr>
        <w:t>q = L/N（所以每个时期由1/q批次组成）和时期数E（所以步数是T=E/q）</w:t>
      </w:r>
      <w:r w:rsidRPr="00E90223">
        <w:rPr>
          <w:rFonts w:asciiTheme="minorEastAsia" w:eastAsiaTheme="minorEastAsia" w:hAnsiTheme="minorEastAsia" w:hint="eastAsia"/>
        </w:rPr>
        <w:t>。我们确定目标</w:t>
      </w:r>
      <m:oMath>
        <m:r>
          <m:rPr>
            <m:sty m:val="p"/>
          </m:rPr>
          <w:rPr>
            <w:rFonts w:ascii="Cambria Math" w:eastAsiaTheme="minorEastAsia" w:hAnsi="Cambria Math"/>
          </w:rPr>
          <m:t>δ=</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oMath>
      <w:r w:rsidRPr="00E90223">
        <w:rPr>
          <w:rFonts w:asciiTheme="minorEastAsia" w:eastAsiaTheme="minorEastAsia" w:hAnsiTheme="minorEastAsia" w:hint="eastAsia"/>
        </w:rPr>
        <w:t>，这是我们的MNIST和CIFAR实验所用的值。</w:t>
      </w:r>
    </w:p>
    <w:p w:rsidR="00E90223" w:rsidRDefault="00E90223" w:rsidP="00E90223">
      <w:pPr>
        <w:tabs>
          <w:tab w:val="left" w:pos="1680"/>
        </w:tabs>
        <w:ind w:firstLineChars="200" w:firstLine="480"/>
        <w:rPr>
          <w:rFonts w:asciiTheme="minorEastAsia" w:eastAsiaTheme="minorEastAsia" w:hAnsiTheme="minorEastAsia"/>
        </w:rPr>
      </w:pPr>
      <w:r w:rsidRPr="00E90223">
        <w:rPr>
          <w:rFonts w:asciiTheme="minorEastAsia" w:eastAsiaTheme="minorEastAsia" w:hAnsiTheme="minorEastAsia" w:hint="eastAsia"/>
        </w:rPr>
        <w:t>在我们的实验中，我们设置q = 0.01，σ= 4和δ=</w:t>
      </w:r>
      <m:oMath>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oMath>
      <w:r w:rsidRPr="00E90223">
        <w:rPr>
          <w:rFonts w:asciiTheme="minorEastAsia" w:eastAsiaTheme="minorEastAsia" w:hAnsiTheme="minorEastAsia" w:hint="eastAsia"/>
        </w:rPr>
        <w:t>，并</w:t>
      </w:r>
      <w:r w:rsidRPr="00571FD0">
        <w:rPr>
          <w:rFonts w:asciiTheme="minorEastAsia" w:eastAsiaTheme="minorEastAsia" w:hAnsiTheme="minorEastAsia" w:hint="eastAsia"/>
          <w:color w:val="FF0000"/>
        </w:rPr>
        <w:t>计算ε的值作为训练时期E的函数</w:t>
      </w:r>
      <w:r w:rsidRPr="00E90223">
        <w:rPr>
          <w:rFonts w:asciiTheme="minorEastAsia" w:eastAsiaTheme="minorEastAsia" w:hAnsiTheme="minorEastAsia" w:hint="eastAsia"/>
        </w:rPr>
        <w:t>。图2显示</w:t>
      </w:r>
      <w:r w:rsidR="00F16997">
        <w:rPr>
          <w:rFonts w:asciiTheme="minorEastAsia" w:eastAsiaTheme="minorEastAsia" w:hAnsiTheme="minorEastAsia" w:hint="eastAsia"/>
        </w:rPr>
        <w:t>的</w:t>
      </w:r>
      <w:r w:rsidR="00F16997" w:rsidRPr="00E90223">
        <w:rPr>
          <w:rFonts w:asciiTheme="minorEastAsia" w:eastAsiaTheme="minorEastAsia" w:hAnsiTheme="minorEastAsia" w:hint="eastAsia"/>
        </w:rPr>
        <w:t>两条曲线</w:t>
      </w:r>
      <w:r w:rsidRPr="00E90223">
        <w:rPr>
          <w:rFonts w:asciiTheme="minorEastAsia" w:eastAsiaTheme="minorEastAsia" w:hAnsiTheme="minorEastAsia" w:hint="eastAsia"/>
        </w:rPr>
        <w:t>分别对应于使用强组合物的定理和时刻会计。我们可以看到，通过使用时刻会计，我们可以更加严格地估计隐私损失。例如，当E = 100时，值分别为9.34和1.26，对于E = 400，值分别为24.22和2.55。也就是说，使用时间限制，我们实现（2.55,</w:t>
      </w:r>
      <m:oMath>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oMath>
      <w:r w:rsidRPr="00E90223">
        <w:rPr>
          <w:rFonts w:asciiTheme="minorEastAsia" w:eastAsiaTheme="minorEastAsia" w:hAnsiTheme="minorEastAsia" w:hint="eastAsia"/>
        </w:rPr>
        <w:t>） - 差异隐私，而以前的技术仅获得（24.22,</w:t>
      </w:r>
      <m:oMath>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oMath>
      <w:r w:rsidRPr="00E90223">
        <w:rPr>
          <w:rFonts w:asciiTheme="minorEastAsia" w:eastAsiaTheme="minorEastAsia" w:hAnsiTheme="minorEastAsia" w:hint="eastAsia"/>
        </w:rPr>
        <w:t>）的明显更差的保证。</w:t>
      </w:r>
    </w:p>
    <w:p w:rsidR="00CE1A36" w:rsidRPr="00571FD0" w:rsidRDefault="00CE1A36" w:rsidP="00571FD0">
      <w:pPr>
        <w:jc w:val="center"/>
        <w:rPr>
          <w:rFonts w:ascii="黑体" w:eastAsia="黑体" w:hAnsi="黑体"/>
          <w:sz w:val="30"/>
          <w:szCs w:val="30"/>
        </w:rPr>
      </w:pPr>
      <w:r w:rsidRPr="00571FD0">
        <w:rPr>
          <w:rFonts w:ascii="黑体" w:eastAsia="黑体" w:hAnsi="黑体"/>
          <w:sz w:val="30"/>
          <w:szCs w:val="30"/>
        </w:rPr>
        <w:t>5.2 MNIST</w:t>
      </w:r>
    </w:p>
    <w:p w:rsidR="00CE1A36" w:rsidRDefault="00CE1A36" w:rsidP="00CE1A36">
      <w:pPr>
        <w:tabs>
          <w:tab w:val="left" w:pos="1680"/>
        </w:tabs>
        <w:ind w:firstLineChars="200" w:firstLine="480"/>
        <w:rPr>
          <w:rFonts w:asciiTheme="minorEastAsia" w:eastAsiaTheme="minorEastAsia" w:hAnsiTheme="minorEastAsia"/>
        </w:rPr>
      </w:pPr>
      <w:r w:rsidRPr="00CE1A36">
        <w:rPr>
          <w:rFonts w:asciiTheme="minorEastAsia" w:eastAsiaTheme="minorEastAsia" w:hAnsiTheme="minorEastAsia" w:hint="eastAsia"/>
        </w:rPr>
        <w:t>我们对标准的MNIST数据集进行了手写数字识别实验，包括60,000个训练样例和10,000个测试实例</w:t>
      </w:r>
      <w:r w:rsidRPr="00571FD0">
        <w:rPr>
          <w:rFonts w:asciiTheme="minorEastAsia" w:eastAsiaTheme="minorEastAsia" w:hAnsiTheme="minorEastAsia" w:hint="eastAsia"/>
          <w:color w:val="FF0000"/>
        </w:rPr>
        <w:t>[38]</w:t>
      </w:r>
      <w:r w:rsidRPr="00CE1A36">
        <w:rPr>
          <w:rFonts w:asciiTheme="minorEastAsia" w:eastAsiaTheme="minorEastAsia" w:hAnsiTheme="minorEastAsia" w:hint="eastAsia"/>
        </w:rPr>
        <w:t>。 每个示例是28×28大小的灰度图像。我们使用简单的前馈神经网络，其具有ReLU单位和10类（对应于10位数）的softmax，具有交叉熵损失和可选的PCA输入层。</w:t>
      </w:r>
    </w:p>
    <w:p w:rsidR="00CE1A36" w:rsidRPr="00571FD0" w:rsidRDefault="00CE1A36" w:rsidP="00CE1A36">
      <w:pPr>
        <w:tabs>
          <w:tab w:val="left" w:pos="1680"/>
        </w:tabs>
        <w:ind w:firstLineChars="200" w:firstLine="482"/>
        <w:rPr>
          <w:rFonts w:asciiTheme="minorEastAsia" w:eastAsiaTheme="minorEastAsia" w:hAnsiTheme="minorEastAsia"/>
          <w:b/>
          <w:bCs/>
          <w:i/>
          <w:iCs/>
        </w:rPr>
      </w:pPr>
      <w:r w:rsidRPr="00571FD0">
        <w:rPr>
          <w:rFonts w:asciiTheme="minorEastAsia" w:eastAsiaTheme="minorEastAsia" w:hAnsiTheme="minorEastAsia" w:hint="eastAsia"/>
          <w:b/>
          <w:bCs/>
          <w:i/>
          <w:iCs/>
        </w:rPr>
        <w:t>基线模型。</w:t>
      </w:r>
    </w:p>
    <w:p w:rsidR="00F16997" w:rsidRDefault="00CE1A36" w:rsidP="00CE1A36">
      <w:pPr>
        <w:tabs>
          <w:tab w:val="left" w:pos="1680"/>
        </w:tabs>
        <w:ind w:firstLineChars="200" w:firstLine="480"/>
        <w:rPr>
          <w:rFonts w:asciiTheme="minorEastAsia" w:eastAsiaTheme="minorEastAsia" w:hAnsiTheme="minorEastAsia"/>
        </w:rPr>
      </w:pPr>
      <w:r w:rsidRPr="00CE1A36">
        <w:rPr>
          <w:rFonts w:asciiTheme="minorEastAsia" w:eastAsiaTheme="minorEastAsia" w:hAnsiTheme="minorEastAsia" w:hint="eastAsia"/>
        </w:rPr>
        <w:t>我们的基线模型使用60维PCA投影图层和具有1,000个隐藏单位的单个隐藏图层。 使用600的批量</w:t>
      </w:r>
      <w:r>
        <w:rPr>
          <w:rFonts w:asciiTheme="minorEastAsia" w:eastAsiaTheme="minorEastAsia" w:hAnsiTheme="minorEastAsia" w:hint="eastAsia"/>
        </w:rPr>
        <w:t>/</w:t>
      </w:r>
      <w:r w:rsidRPr="00CE1A36">
        <w:rPr>
          <w:rFonts w:asciiTheme="minorEastAsia" w:eastAsiaTheme="minorEastAsia" w:hAnsiTheme="minorEastAsia"/>
        </w:rPr>
        <w:t>lot</w:t>
      </w:r>
      <w:r w:rsidRPr="00CE1A36">
        <w:rPr>
          <w:rFonts w:asciiTheme="minorEastAsia" w:eastAsiaTheme="minorEastAsia" w:hAnsiTheme="minorEastAsia" w:hint="eastAsia"/>
        </w:rPr>
        <w:t>，我们可以在大约100个时期达到98.30％的准确度。 这个结果与使用香草神经网络可以实现的结果一致</w:t>
      </w:r>
      <w:r w:rsidRPr="00571FD0">
        <w:rPr>
          <w:rFonts w:asciiTheme="minorEastAsia" w:eastAsiaTheme="minorEastAsia" w:hAnsiTheme="minorEastAsia" w:hint="eastAsia"/>
          <w:color w:val="FF0000"/>
        </w:rPr>
        <w:t>[38]</w:t>
      </w:r>
      <w:r w:rsidRPr="00CE1A36">
        <w:rPr>
          <w:rFonts w:asciiTheme="minorEastAsia" w:eastAsiaTheme="minorEastAsia" w:hAnsiTheme="minorEastAsia" w:hint="eastAsia"/>
        </w:rPr>
        <w:t>。</w:t>
      </w:r>
    </w:p>
    <w:p w:rsidR="00CE1A36" w:rsidRPr="00CE1A36" w:rsidRDefault="00CE1A36" w:rsidP="00CE1A36">
      <w:pPr>
        <w:tabs>
          <w:tab w:val="left" w:pos="1680"/>
        </w:tabs>
        <w:ind w:firstLineChars="200" w:firstLine="482"/>
        <w:rPr>
          <w:rFonts w:asciiTheme="minorEastAsia" w:eastAsiaTheme="minorEastAsia" w:hAnsiTheme="minorEastAsia"/>
        </w:rPr>
      </w:pPr>
      <w:r w:rsidRPr="00571FD0">
        <w:rPr>
          <w:rFonts w:asciiTheme="minorEastAsia" w:eastAsiaTheme="minorEastAsia" w:hAnsiTheme="minorEastAsia" w:hint="eastAsia"/>
          <w:b/>
          <w:bCs/>
          <w:i/>
          <w:iCs/>
        </w:rPr>
        <w:t>差分隐私模型</w:t>
      </w:r>
      <w:r w:rsidRPr="00CE1A36">
        <w:rPr>
          <w:rFonts w:asciiTheme="minorEastAsia" w:eastAsiaTheme="minorEastAsia" w:hAnsiTheme="minorEastAsia" w:hint="eastAsia"/>
        </w:rPr>
        <w:t>。</w:t>
      </w:r>
    </w:p>
    <w:p w:rsidR="00CE1A36" w:rsidRPr="00CE1A36" w:rsidRDefault="00CE1A36" w:rsidP="00CE1A36">
      <w:pPr>
        <w:tabs>
          <w:tab w:val="left" w:pos="1680"/>
        </w:tabs>
        <w:ind w:firstLineChars="200" w:firstLine="480"/>
        <w:rPr>
          <w:rFonts w:asciiTheme="minorEastAsia" w:eastAsiaTheme="minorEastAsia" w:hAnsiTheme="minorEastAsia"/>
        </w:rPr>
      </w:pPr>
      <w:r w:rsidRPr="00CE1A36">
        <w:rPr>
          <w:rFonts w:asciiTheme="minorEastAsia" w:eastAsiaTheme="minorEastAsia" w:hAnsiTheme="minorEastAsia" w:hint="eastAsia"/>
        </w:rPr>
        <w:t>对于</w:t>
      </w:r>
      <w:r w:rsidR="00E278DE" w:rsidRPr="00762AED">
        <w:rPr>
          <w:rFonts w:asciiTheme="minorEastAsia" w:eastAsiaTheme="minorEastAsia" w:hAnsiTheme="minorEastAsia" w:hint="eastAsia"/>
          <w:b/>
          <w:bCs/>
          <w:i/>
          <w:iCs/>
        </w:rPr>
        <w:t>差分隐私</w:t>
      </w:r>
      <w:r w:rsidRPr="00CE1A36">
        <w:rPr>
          <w:rFonts w:asciiTheme="minorEastAsia" w:eastAsiaTheme="minorEastAsia" w:hAnsiTheme="minorEastAsia" w:hint="eastAsia"/>
        </w:rPr>
        <w:t>版本，我们尝试使用相同的架构，具有60维PCA投影层，单个1,000个单元的ReLU隐藏层，以及600的批量大小。为了</w:t>
      </w:r>
      <w:r w:rsidRPr="00571FD0">
        <w:rPr>
          <w:rFonts w:asciiTheme="minorEastAsia" w:eastAsiaTheme="minorEastAsia" w:hAnsiTheme="minorEastAsia" w:hint="eastAsia"/>
          <w:color w:val="FF0000"/>
        </w:rPr>
        <w:t>限制灵敏度</w:t>
      </w:r>
      <w:r w:rsidRPr="00CE1A36">
        <w:rPr>
          <w:rFonts w:asciiTheme="minorEastAsia" w:eastAsiaTheme="minorEastAsia" w:hAnsiTheme="minorEastAsia" w:hint="eastAsia"/>
        </w:rPr>
        <w:t>，我们剪切每个层的梯度范数我们报告了噪声标度的三种选择的结果，我们称之为小（σ= 2，σp= 4），中等（σ= 4，σp= 7）和大（σ= 8，σp= 16）。</w:t>
      </w:r>
      <w:r w:rsidRPr="00571FD0">
        <w:rPr>
          <w:rFonts w:asciiTheme="minorEastAsia" w:eastAsiaTheme="minorEastAsia" w:hAnsiTheme="minorEastAsia" w:hint="eastAsia"/>
          <w:color w:val="FF0000"/>
        </w:rPr>
        <w:t>这里σ表示训练神经网络的噪声水平</w:t>
      </w:r>
      <w:r w:rsidRPr="00CE1A36">
        <w:rPr>
          <w:rFonts w:asciiTheme="minorEastAsia" w:eastAsiaTheme="minorEastAsia" w:hAnsiTheme="minorEastAsia" w:hint="eastAsia"/>
        </w:rPr>
        <w:t>，</w:t>
      </w:r>
      <w:r w:rsidRPr="00571FD0">
        <w:rPr>
          <w:rFonts w:asciiTheme="minorEastAsia" w:eastAsiaTheme="minorEastAsia" w:hAnsiTheme="minorEastAsia" w:hint="eastAsia"/>
          <w:color w:val="FF0000"/>
        </w:rPr>
        <w:t>σp表示PCA投影的噪声水平</w:t>
      </w:r>
      <w:r w:rsidRPr="00CE1A36">
        <w:rPr>
          <w:rFonts w:asciiTheme="minorEastAsia" w:eastAsiaTheme="minorEastAsia" w:hAnsiTheme="minorEastAsia" w:hint="eastAsia"/>
        </w:rPr>
        <w:t>。学习率初始设定为0.1，并且在10个时期内线性降低至0.052，然后固定为0.052。我们还尝试了多隐藏层网络。对于MNIST，我们发现一个隐藏层</w:t>
      </w:r>
      <w:r w:rsidR="00E278DE" w:rsidRPr="00CE1A36">
        <w:rPr>
          <w:rFonts w:asciiTheme="minorEastAsia" w:eastAsiaTheme="minorEastAsia" w:hAnsiTheme="minorEastAsia" w:hint="eastAsia"/>
        </w:rPr>
        <w:t>与PCA结合</w:t>
      </w:r>
      <w:r w:rsidRPr="00CE1A36">
        <w:rPr>
          <w:rFonts w:asciiTheme="minorEastAsia" w:eastAsiaTheme="minorEastAsia" w:hAnsiTheme="minorEastAsia" w:hint="eastAsia"/>
        </w:rPr>
        <w:t>比双层网络更好。</w:t>
      </w:r>
    </w:p>
    <w:p w:rsidR="00CE1A36" w:rsidRPr="00CE1A36" w:rsidRDefault="00CE1A36" w:rsidP="00CE1A36">
      <w:pPr>
        <w:tabs>
          <w:tab w:val="left" w:pos="1680"/>
        </w:tabs>
        <w:ind w:firstLineChars="200" w:firstLine="480"/>
        <w:rPr>
          <w:rFonts w:asciiTheme="minorEastAsia" w:eastAsiaTheme="minorEastAsia" w:hAnsiTheme="minorEastAsia"/>
        </w:rPr>
      </w:pPr>
      <w:r w:rsidRPr="00CE1A36">
        <w:rPr>
          <w:rFonts w:asciiTheme="minorEastAsia" w:eastAsiaTheme="minorEastAsia" w:hAnsiTheme="minorEastAsia" w:hint="eastAsia"/>
        </w:rPr>
        <w:t>图3显示了不同噪声水平的结果。在每个图中，我们将训练和测试精度的演变显示为时期数量和相应的δ值的函数，保持ε固定。我们分别对（0.5,10 -5），（2,10 -5）和（8,10 -5） - 差异隐私实现90％，95％和97％的测试集精度。</w:t>
      </w:r>
    </w:p>
    <w:p w:rsidR="00CE1A36" w:rsidRPr="00CE1A36" w:rsidRDefault="00CE1A36" w:rsidP="00CE1A36">
      <w:pPr>
        <w:tabs>
          <w:tab w:val="left" w:pos="1680"/>
        </w:tabs>
        <w:ind w:firstLineChars="200" w:firstLine="480"/>
        <w:rPr>
          <w:rFonts w:asciiTheme="minorEastAsia" w:eastAsiaTheme="minorEastAsia" w:hAnsiTheme="minorEastAsia"/>
        </w:rPr>
      </w:pPr>
      <w:r w:rsidRPr="00CE1A36">
        <w:rPr>
          <w:rFonts w:asciiTheme="minorEastAsia" w:eastAsiaTheme="minorEastAsia" w:hAnsiTheme="minorEastAsia" w:hint="eastAsia"/>
        </w:rPr>
        <w:t>应用差异私有SGD的一个有吸引力的结果是模型在</w:t>
      </w:r>
      <w:r w:rsidRPr="00571FD0">
        <w:rPr>
          <w:rFonts w:asciiTheme="minorEastAsia" w:eastAsiaTheme="minorEastAsia" w:hAnsiTheme="minorEastAsia" w:hint="eastAsia"/>
          <w:color w:val="FF0000"/>
        </w:rPr>
        <w:t>训练和测试集上的准确性之间的微小差异</w:t>
      </w:r>
      <w:r w:rsidRPr="00CE1A36">
        <w:rPr>
          <w:rFonts w:asciiTheme="minorEastAsia" w:eastAsiaTheme="minorEastAsia" w:hAnsiTheme="minorEastAsia" w:hint="eastAsia"/>
        </w:rPr>
        <w:t>，这与</w:t>
      </w:r>
      <w:r w:rsidR="008135E0">
        <w:rPr>
          <w:rFonts w:asciiTheme="minorEastAsia" w:eastAsiaTheme="minorEastAsia" w:hAnsiTheme="minorEastAsia" w:hint="eastAsia"/>
        </w:rPr>
        <w:t>差分隐私</w:t>
      </w:r>
      <w:r w:rsidRPr="00CE1A36">
        <w:rPr>
          <w:rFonts w:asciiTheme="minorEastAsia" w:eastAsiaTheme="minorEastAsia" w:hAnsiTheme="minorEastAsia" w:hint="eastAsia"/>
        </w:rPr>
        <w:t>训练</w:t>
      </w:r>
      <w:r w:rsidR="008135E0">
        <w:rPr>
          <w:rFonts w:asciiTheme="minorEastAsia" w:eastAsiaTheme="minorEastAsia" w:hAnsiTheme="minorEastAsia" w:hint="eastAsia"/>
        </w:rPr>
        <w:t>泛化性好</w:t>
      </w:r>
      <w:r w:rsidRPr="00CE1A36">
        <w:rPr>
          <w:rFonts w:asciiTheme="minorEastAsia" w:eastAsiaTheme="minorEastAsia" w:hAnsiTheme="minorEastAsia" w:hint="eastAsia"/>
        </w:rPr>
        <w:t>的理论论证是一致的[7]。相反，非私人训练中训练和测试准确性之间的差距，即过度拟合的证据，随着时期的数量而增加。</w:t>
      </w:r>
    </w:p>
    <w:p w:rsidR="00CE1A36" w:rsidRDefault="00CE1A36" w:rsidP="00CE1A36">
      <w:pPr>
        <w:tabs>
          <w:tab w:val="left" w:pos="1680"/>
        </w:tabs>
        <w:ind w:firstLineChars="200" w:firstLine="480"/>
        <w:rPr>
          <w:rFonts w:asciiTheme="minorEastAsia" w:eastAsiaTheme="minorEastAsia" w:hAnsiTheme="minorEastAsia"/>
        </w:rPr>
      </w:pPr>
      <w:r w:rsidRPr="00CE1A36">
        <w:rPr>
          <w:rFonts w:asciiTheme="minorEastAsia" w:eastAsiaTheme="minorEastAsia" w:hAnsiTheme="minorEastAsia" w:hint="eastAsia"/>
        </w:rPr>
        <w:t>通过使用时刻会计，我们</w:t>
      </w:r>
      <w:r w:rsidR="008135E0">
        <w:rPr>
          <w:rFonts w:asciiTheme="minorEastAsia" w:eastAsiaTheme="minorEastAsia" w:hAnsiTheme="minorEastAsia" w:hint="eastAsia"/>
        </w:rPr>
        <w:t>对</w:t>
      </w:r>
      <w:r w:rsidRPr="00CE1A36">
        <w:rPr>
          <w:rFonts w:asciiTheme="minorEastAsia" w:eastAsiaTheme="minorEastAsia" w:hAnsiTheme="minorEastAsia" w:hint="eastAsia"/>
        </w:rPr>
        <w:t>任何给定ε</w:t>
      </w:r>
      <w:r w:rsidR="008135E0" w:rsidRPr="00CE1A36">
        <w:rPr>
          <w:rFonts w:asciiTheme="minorEastAsia" w:eastAsiaTheme="minorEastAsia" w:hAnsiTheme="minorEastAsia" w:hint="eastAsia"/>
        </w:rPr>
        <w:t>可以获得</w:t>
      </w:r>
      <w:r w:rsidR="008135E0">
        <w:rPr>
          <w:rFonts w:asciiTheme="minorEastAsia" w:eastAsiaTheme="minorEastAsia" w:hAnsiTheme="minorEastAsia" w:hint="eastAsia"/>
        </w:rPr>
        <w:t>一个</w:t>
      </w:r>
      <w:r w:rsidRPr="00CE1A36">
        <w:rPr>
          <w:rFonts w:asciiTheme="minorEastAsia" w:eastAsiaTheme="minorEastAsia" w:hAnsiTheme="minorEastAsia" w:hint="eastAsia"/>
        </w:rPr>
        <w:t>δ值。我们记录了图4中不同（ε，δ）对的精度。在图中，每条曲线对应于固定δ的最佳精度，因为它在10 -5和10 -2之间变化。例如，我们可以达到ε= 0.25和δ= 0.01的90％准确度。从图中可以看出，对于固定的δ，改变ε的值会对精度产生很大的影响，但对于任何固定的ε，不同δ值的差异较小。</w:t>
      </w:r>
    </w:p>
    <w:p w:rsidR="008135E0" w:rsidRPr="008135E0" w:rsidRDefault="008135E0" w:rsidP="008135E0">
      <w:pPr>
        <w:tabs>
          <w:tab w:val="left" w:pos="1680"/>
        </w:tabs>
        <w:ind w:firstLineChars="200" w:firstLine="482"/>
        <w:rPr>
          <w:rFonts w:asciiTheme="minorEastAsia" w:eastAsiaTheme="minorEastAsia" w:hAnsiTheme="minorEastAsia"/>
        </w:rPr>
      </w:pPr>
      <w:r w:rsidRPr="00571FD0">
        <w:rPr>
          <w:rFonts w:asciiTheme="minorEastAsia" w:eastAsiaTheme="minorEastAsia" w:hAnsiTheme="minorEastAsia" w:hint="eastAsia"/>
          <w:b/>
          <w:bCs/>
          <w:i/>
          <w:iCs/>
        </w:rPr>
        <w:t>参数的影响</w:t>
      </w:r>
      <w:r w:rsidRPr="008135E0">
        <w:rPr>
          <w:rFonts w:asciiTheme="minorEastAsia" w:eastAsiaTheme="minorEastAsia" w:hAnsiTheme="minorEastAsia" w:hint="eastAsia"/>
        </w:rPr>
        <w:t>。</w:t>
      </w:r>
    </w:p>
    <w:p w:rsidR="008135E0" w:rsidRPr="008135E0" w:rsidRDefault="008135E0" w:rsidP="008135E0">
      <w:pPr>
        <w:tabs>
          <w:tab w:val="left" w:pos="1680"/>
        </w:tabs>
        <w:ind w:firstLineChars="200" w:firstLine="480"/>
        <w:rPr>
          <w:rFonts w:asciiTheme="minorEastAsia" w:eastAsiaTheme="minorEastAsia" w:hAnsiTheme="minorEastAsia"/>
        </w:rPr>
      </w:pPr>
      <w:r w:rsidRPr="008135E0">
        <w:rPr>
          <w:rFonts w:asciiTheme="minorEastAsia" w:eastAsiaTheme="minorEastAsia" w:hAnsiTheme="minorEastAsia" w:hint="eastAsia"/>
        </w:rPr>
        <w:t>分类精度由多个因素决定，必须仔细调整才能获得最佳性能。</w:t>
      </w:r>
      <w:r w:rsidRPr="00571FD0">
        <w:rPr>
          <w:rFonts w:asciiTheme="minorEastAsia" w:eastAsiaTheme="minorEastAsia" w:hAnsiTheme="minorEastAsia" w:hint="eastAsia"/>
          <w:color w:val="FF0000"/>
        </w:rPr>
        <w:t>这些因素包括网络的拓扑结构，PCA维度的数量和隐藏单元的数量，以及训练过程的参数，例如lots大小和学习率。一些参数特定于隐私，例如梯度范数剪切界限和噪声级别。</w:t>
      </w:r>
    </w:p>
    <w:p w:rsidR="008135E0" w:rsidRDefault="008135E0" w:rsidP="00571FD0">
      <w:pPr>
        <w:tabs>
          <w:tab w:val="left" w:pos="1680"/>
        </w:tabs>
        <w:ind w:firstLineChars="200" w:firstLine="480"/>
        <w:rPr>
          <w:rFonts w:asciiTheme="minorEastAsia" w:eastAsiaTheme="minorEastAsia" w:hAnsiTheme="minorEastAsia"/>
        </w:rPr>
      </w:pPr>
      <w:r w:rsidRPr="008135E0">
        <w:rPr>
          <w:rFonts w:asciiTheme="minorEastAsia" w:eastAsiaTheme="minorEastAsia" w:hAnsiTheme="minorEastAsia" w:hint="eastAsia"/>
        </w:rPr>
        <w:t>为了证明这些参数的影响，我们单独操作它们，保持其余参数不变。我们将参考值设置如下：60个PCA维度，1,000个隐藏单位，600个批量大小，梯度范数界限为4，初始学习率为0.1，在10个时期内降至最终学习率0.052，噪声σ等于4</w:t>
      </w:r>
      <w:r w:rsidR="00571FD0">
        <w:rPr>
          <w:rFonts w:asciiTheme="minorEastAsia" w:eastAsiaTheme="minorEastAsia" w:hAnsiTheme="minorEastAsia" w:hint="eastAsia"/>
        </w:rPr>
        <w:t>和</w:t>
      </w:r>
      <w:r w:rsidRPr="008135E0">
        <w:rPr>
          <w:rFonts w:asciiTheme="minorEastAsia" w:eastAsiaTheme="minorEastAsia" w:hAnsiTheme="minorEastAsia" w:hint="eastAsia"/>
        </w:rPr>
        <w:t>7分别用于训练神经网络参数和用于PCA投影。对于每个值的组合，我们训练直到违反（2,10 -5） - 差异隐</w:t>
      </w:r>
      <w:r w:rsidRPr="008135E0">
        <w:rPr>
          <w:rFonts w:asciiTheme="minorEastAsia" w:eastAsiaTheme="minorEastAsia" w:hAnsiTheme="minorEastAsia" w:hint="eastAsia"/>
        </w:rPr>
        <w:lastRenderedPageBreak/>
        <w:t>私的点（因此，例如，更大的σ允许更多的训练时期）。结果如图5所示。</w:t>
      </w:r>
    </w:p>
    <w:p w:rsidR="00571FD0" w:rsidRPr="00571FD0" w:rsidRDefault="00571FD0" w:rsidP="00571FD0">
      <w:pPr>
        <w:tabs>
          <w:tab w:val="left" w:pos="1680"/>
        </w:tabs>
        <w:ind w:firstLineChars="200" w:firstLine="482"/>
        <w:rPr>
          <w:rFonts w:asciiTheme="minorEastAsia" w:eastAsiaTheme="minorEastAsia" w:hAnsiTheme="minorEastAsia"/>
        </w:rPr>
      </w:pPr>
      <w:r w:rsidRPr="00571FD0">
        <w:rPr>
          <w:rFonts w:asciiTheme="minorEastAsia" w:eastAsiaTheme="minorEastAsia" w:hAnsiTheme="minorEastAsia" w:hint="eastAsia"/>
          <w:b/>
          <w:bCs/>
        </w:rPr>
        <w:t>PCA投影</w:t>
      </w:r>
      <w:r w:rsidRPr="00571FD0">
        <w:rPr>
          <w:rFonts w:asciiTheme="minorEastAsia" w:eastAsiaTheme="minorEastAsia" w:hAnsiTheme="minorEastAsia" w:hint="eastAsia"/>
        </w:rPr>
        <w:t>。在我们的实验中，精度作为PCA</w:t>
      </w:r>
      <w:r>
        <w:rPr>
          <w:rFonts w:asciiTheme="minorEastAsia" w:eastAsiaTheme="minorEastAsia" w:hAnsiTheme="minorEastAsia" w:hint="eastAsia"/>
        </w:rPr>
        <w:t>维度</w:t>
      </w:r>
      <w:r w:rsidRPr="00571FD0">
        <w:rPr>
          <w:rFonts w:asciiTheme="minorEastAsia" w:eastAsiaTheme="minorEastAsia" w:hAnsiTheme="minorEastAsia" w:hint="eastAsia"/>
        </w:rPr>
        <w:t>的函数是相当稳定的，并且获得了60的最佳结果。（不进行PCA会使精度降低约2％。）虽然原则上PCA投影层可以被额外的隐藏层替换，我们通过单独训练PCA层来实现更高的准确性。通过将输入大小从784减少到60，PCA导致训练时间减少近10倍。结果在PCA投影的大范围噪声水平上相当稳定，并且始终优于使用随机投影的精度，其为约92.5％并且在图中显示为水平线。</w:t>
      </w:r>
    </w:p>
    <w:p w:rsidR="00571FD0" w:rsidRPr="00571FD0" w:rsidRDefault="00571FD0" w:rsidP="00571FD0">
      <w:pPr>
        <w:tabs>
          <w:tab w:val="left" w:pos="1680"/>
        </w:tabs>
        <w:ind w:firstLineChars="200" w:firstLine="482"/>
        <w:rPr>
          <w:rFonts w:asciiTheme="minorEastAsia" w:eastAsiaTheme="minorEastAsia" w:hAnsiTheme="minorEastAsia"/>
          <w:color w:val="FF0000"/>
        </w:rPr>
      </w:pPr>
      <w:r w:rsidRPr="00571FD0">
        <w:rPr>
          <w:rFonts w:asciiTheme="minorEastAsia" w:eastAsiaTheme="minorEastAsia" w:hAnsiTheme="minorEastAsia" w:hint="eastAsia"/>
          <w:b/>
          <w:bCs/>
        </w:rPr>
        <w:t>隐藏单位数量</w:t>
      </w:r>
      <w:r w:rsidRPr="00571FD0">
        <w:rPr>
          <w:rFonts w:asciiTheme="minorEastAsia" w:eastAsiaTheme="minorEastAsia" w:hAnsiTheme="minorEastAsia" w:hint="eastAsia"/>
        </w:rPr>
        <w:t>。包括更多隐藏单元使得更容易适应训练集。对于非私人培训，通常最好使用更多单元，只要我们采用技术来避免过度拟合。然而，对于差分私人训练，如果更多隐藏单元提高准确度，则不是先验清楚，</w:t>
      </w:r>
      <w:r w:rsidRPr="00571FD0">
        <w:rPr>
          <w:rFonts w:asciiTheme="minorEastAsia" w:eastAsiaTheme="minorEastAsia" w:hAnsiTheme="minorEastAsia" w:hint="eastAsia"/>
          <w:color w:val="FF0000"/>
        </w:rPr>
        <w:t>因为更多隐藏单元增加了梯度的灵敏度，这导致在每次更新时添加更多噪声。</w:t>
      </w:r>
    </w:p>
    <w:p w:rsidR="00571FD0" w:rsidRPr="00571FD0" w:rsidRDefault="00571FD0" w:rsidP="00571FD0">
      <w:pPr>
        <w:tabs>
          <w:tab w:val="left" w:pos="1680"/>
        </w:tabs>
        <w:ind w:firstLineChars="200" w:firstLine="480"/>
        <w:rPr>
          <w:rFonts w:asciiTheme="minorEastAsia" w:eastAsiaTheme="minorEastAsia" w:hAnsiTheme="minorEastAsia"/>
          <w:color w:val="FF0000"/>
        </w:rPr>
      </w:pPr>
      <w:r w:rsidRPr="00571FD0">
        <w:rPr>
          <w:rFonts w:asciiTheme="minorEastAsia" w:eastAsiaTheme="minorEastAsia" w:hAnsiTheme="minorEastAsia" w:hint="eastAsia"/>
          <w:color w:val="FF0000"/>
        </w:rPr>
        <w:t>有点违反直觉，增加隐藏单元的数量不会降低训练模型的准确性。需要进一步分析的一个可能的解释是更大的网络更容忍噪声。这个属性非常令人鼓舞，因为在实践中使用非常大的网络是很常见的。</w:t>
      </w:r>
    </w:p>
    <w:p w:rsidR="00A032E3" w:rsidRPr="00A032E3" w:rsidRDefault="00A032E3" w:rsidP="00A032E3">
      <w:pPr>
        <w:tabs>
          <w:tab w:val="left" w:pos="1680"/>
        </w:tabs>
        <w:ind w:firstLineChars="200" w:firstLine="482"/>
        <w:rPr>
          <w:rFonts w:asciiTheme="minorEastAsia" w:eastAsiaTheme="minorEastAsia" w:hAnsiTheme="minorEastAsia"/>
        </w:rPr>
      </w:pPr>
      <w:r w:rsidRPr="00AF5B1E">
        <w:rPr>
          <w:rFonts w:asciiTheme="minorEastAsia" w:eastAsiaTheme="minorEastAsia" w:hAnsiTheme="minorEastAsia"/>
          <w:b/>
          <w:bCs/>
        </w:rPr>
        <w:t>Lot size</w:t>
      </w:r>
      <w:r w:rsidRPr="00A032E3">
        <w:rPr>
          <w:rFonts w:asciiTheme="minorEastAsia" w:eastAsiaTheme="minorEastAsia" w:hAnsiTheme="minorEastAsia" w:hint="eastAsia"/>
        </w:rPr>
        <w:t>。根据定理1，我们可以运行N / L时期，同时保持不变的隐私预算。选择</w:t>
      </w:r>
      <w:r w:rsidRPr="00A032E3">
        <w:rPr>
          <w:rFonts w:asciiTheme="minorEastAsia" w:eastAsiaTheme="minorEastAsia" w:hAnsiTheme="minorEastAsia"/>
        </w:rPr>
        <w:t>lot</w:t>
      </w:r>
      <w:r w:rsidR="00FD0CAD">
        <w:rPr>
          <w:rFonts w:asciiTheme="minorEastAsia" w:eastAsiaTheme="minorEastAsia" w:hAnsiTheme="minorEastAsia"/>
        </w:rPr>
        <w:t xml:space="preserve"> </w:t>
      </w:r>
      <w:r>
        <w:rPr>
          <w:rFonts w:asciiTheme="minorEastAsia" w:eastAsiaTheme="minorEastAsia" w:hAnsiTheme="minorEastAsia" w:hint="eastAsia"/>
        </w:rPr>
        <w:t>size</w:t>
      </w:r>
      <w:r w:rsidRPr="00A032E3">
        <w:rPr>
          <w:rFonts w:asciiTheme="minorEastAsia" w:eastAsiaTheme="minorEastAsia" w:hAnsiTheme="minorEastAsia" w:hint="eastAsia"/>
        </w:rPr>
        <w:t>必须平衡两个相互冲突的目标。一方面，较小的</w:t>
      </w:r>
      <w:r w:rsidR="00FD0CAD" w:rsidRPr="00FD0CAD">
        <w:rPr>
          <w:rFonts w:asciiTheme="minorEastAsia" w:eastAsiaTheme="minorEastAsia" w:hAnsiTheme="minorEastAsia"/>
        </w:rPr>
        <w:t>lot</w:t>
      </w:r>
      <w:r w:rsidRPr="00A032E3">
        <w:rPr>
          <w:rFonts w:asciiTheme="minorEastAsia" w:eastAsiaTheme="minorEastAsia" w:hAnsiTheme="minorEastAsia" w:hint="eastAsia"/>
        </w:rPr>
        <w:t>允许运行更多的时期，即，传递数据，提高准确性。另一方面，对于更大的</w:t>
      </w:r>
      <w:r w:rsidR="00FD0CAD" w:rsidRPr="00FD0CAD">
        <w:rPr>
          <w:rFonts w:asciiTheme="minorEastAsia" w:eastAsiaTheme="minorEastAsia" w:hAnsiTheme="minorEastAsia"/>
        </w:rPr>
        <w:t>lot</w:t>
      </w:r>
      <w:r w:rsidRPr="00A032E3">
        <w:rPr>
          <w:rFonts w:asciiTheme="minorEastAsia" w:eastAsiaTheme="minorEastAsia" w:hAnsiTheme="minorEastAsia" w:hint="eastAsia"/>
        </w:rPr>
        <w:t>，增加的噪声具有较小的相对效果。</w:t>
      </w:r>
    </w:p>
    <w:p w:rsidR="00A032E3" w:rsidRPr="00A032E3" w:rsidRDefault="00A032E3" w:rsidP="00A032E3">
      <w:pPr>
        <w:tabs>
          <w:tab w:val="left" w:pos="1680"/>
        </w:tabs>
        <w:ind w:firstLineChars="200" w:firstLine="480"/>
        <w:rPr>
          <w:rFonts w:asciiTheme="minorEastAsia" w:eastAsiaTheme="minorEastAsia" w:hAnsiTheme="minorEastAsia"/>
        </w:rPr>
      </w:pPr>
      <w:r w:rsidRPr="00A032E3">
        <w:rPr>
          <w:rFonts w:asciiTheme="minorEastAsia" w:eastAsiaTheme="minorEastAsia" w:hAnsiTheme="minorEastAsia" w:hint="eastAsia"/>
        </w:rPr>
        <w:t>我们的实验表明，</w:t>
      </w:r>
      <w:r w:rsidR="00FD0CAD" w:rsidRPr="00FD0CAD">
        <w:rPr>
          <w:rFonts w:asciiTheme="minorEastAsia" w:eastAsiaTheme="minorEastAsia" w:hAnsiTheme="minorEastAsia"/>
        </w:rPr>
        <w:t>lot size</w:t>
      </w:r>
      <w:r w:rsidRPr="00A032E3">
        <w:rPr>
          <w:rFonts w:asciiTheme="minorEastAsia" w:eastAsiaTheme="minorEastAsia" w:hAnsiTheme="minorEastAsia" w:hint="eastAsia"/>
        </w:rPr>
        <w:t>对准确性的影响相对较大。根据经验，最佳手数大致为√N，其中N是训练样本的数量。</w:t>
      </w:r>
    </w:p>
    <w:p w:rsidR="00A032E3" w:rsidRPr="00AF5B1E" w:rsidRDefault="00A032E3" w:rsidP="00A032E3">
      <w:pPr>
        <w:tabs>
          <w:tab w:val="left" w:pos="1680"/>
        </w:tabs>
        <w:ind w:firstLineChars="200" w:firstLine="482"/>
        <w:rPr>
          <w:rFonts w:asciiTheme="minorEastAsia" w:eastAsiaTheme="minorEastAsia" w:hAnsiTheme="minorEastAsia"/>
          <w:color w:val="FF0000"/>
        </w:rPr>
      </w:pPr>
      <w:r w:rsidRPr="00AF5B1E">
        <w:rPr>
          <w:rFonts w:asciiTheme="minorEastAsia" w:eastAsiaTheme="minorEastAsia" w:hAnsiTheme="minorEastAsia" w:hint="eastAsia"/>
          <w:b/>
          <w:bCs/>
        </w:rPr>
        <w:t>学习率</w:t>
      </w:r>
      <w:r w:rsidRPr="00A032E3">
        <w:rPr>
          <w:rFonts w:asciiTheme="minorEastAsia" w:eastAsiaTheme="minorEastAsia" w:hAnsiTheme="minorEastAsia" w:hint="eastAsia"/>
        </w:rPr>
        <w:t>。学习率的稳定性在[0.01,0.07]范围内稳定，峰值在0.05，如图5（4）所示。但是，如果学习率太大，准确度会显着下降。</w:t>
      </w:r>
      <w:r w:rsidRPr="00AF5B1E">
        <w:rPr>
          <w:rFonts w:asciiTheme="minorEastAsia" w:eastAsiaTheme="minorEastAsia" w:hAnsiTheme="minorEastAsia" w:hint="eastAsia"/>
          <w:color w:val="FF0000"/>
        </w:rPr>
        <w:t>一些额外的实验表明，即使对于较大的学习率，我们也可以通过降低噪音水平达到相似的准确度，因此，通过减少训练，以避免耗尽隐私预算。</w:t>
      </w:r>
    </w:p>
    <w:p w:rsidR="00571FD0" w:rsidRDefault="00A032E3" w:rsidP="00A032E3">
      <w:pPr>
        <w:tabs>
          <w:tab w:val="left" w:pos="1680"/>
        </w:tabs>
        <w:ind w:firstLineChars="200" w:firstLine="482"/>
        <w:rPr>
          <w:rFonts w:asciiTheme="minorEastAsia" w:eastAsiaTheme="minorEastAsia" w:hAnsiTheme="minorEastAsia"/>
        </w:rPr>
      </w:pPr>
      <w:r w:rsidRPr="00A032E3">
        <w:rPr>
          <w:rFonts w:asciiTheme="minorEastAsia" w:eastAsiaTheme="minorEastAsia" w:hAnsiTheme="minorEastAsia"/>
          <w:b/>
          <w:bCs/>
        </w:rPr>
        <w:t>Clipping bound</w:t>
      </w:r>
      <w:r w:rsidRPr="00A032E3">
        <w:rPr>
          <w:rFonts w:asciiTheme="minorEastAsia" w:eastAsiaTheme="minorEastAsia" w:hAnsiTheme="minorEastAsia" w:hint="eastAsia"/>
        </w:rPr>
        <w:t>。限制梯度范数有两个相反的作用：</w:t>
      </w:r>
      <w:r w:rsidR="00FD0CAD" w:rsidRPr="00FD0CAD">
        <w:rPr>
          <w:rFonts w:asciiTheme="minorEastAsia" w:eastAsiaTheme="minorEastAsia" w:hAnsiTheme="minorEastAsia"/>
        </w:rPr>
        <w:t>clipping</w:t>
      </w:r>
      <w:r w:rsidRPr="00A032E3">
        <w:rPr>
          <w:rFonts w:asciiTheme="minorEastAsia" w:eastAsiaTheme="minorEastAsia" w:hAnsiTheme="minorEastAsia" w:hint="eastAsia"/>
        </w:rPr>
        <w:t>破坏梯度估计的无偏性，并且如果该限幅参数太小，</w:t>
      </w:r>
      <w:r w:rsidR="00FD0CAD" w:rsidRPr="00FD0CAD">
        <w:rPr>
          <w:rFonts w:asciiTheme="minorEastAsia" w:eastAsiaTheme="minorEastAsia" w:hAnsiTheme="minorEastAsia" w:hint="eastAsia"/>
        </w:rPr>
        <w:t>削波破坏了梯度估计的无偏性，并且如果削波参数太小，则平均削波梯度可能指向与真实梯度非常不同的方向</w:t>
      </w:r>
      <w:r w:rsidR="00FD0CAD">
        <w:rPr>
          <w:rFonts w:asciiTheme="minorEastAsia" w:eastAsiaTheme="minorEastAsia" w:hAnsiTheme="minorEastAsia" w:hint="eastAsia"/>
        </w:rPr>
        <w:t>。另一方面，</w:t>
      </w:r>
      <w:r w:rsidRPr="00A032E3">
        <w:rPr>
          <w:rFonts w:asciiTheme="minorEastAsia" w:eastAsiaTheme="minorEastAsia" w:hAnsiTheme="minorEastAsia" w:hint="eastAsia"/>
        </w:rPr>
        <w:t>增加范数界限C迫使我们向梯度（以及因此参数）添加更多噪声，因为我们基于σC添加噪声。在实践中，选择C值的一种好方法是在训练过程中取出未剪切梯度的范数中值。</w:t>
      </w:r>
    </w:p>
    <w:p w:rsidR="00DE744F" w:rsidRPr="00DE744F" w:rsidRDefault="00DE744F" w:rsidP="00DE744F">
      <w:pPr>
        <w:tabs>
          <w:tab w:val="left" w:pos="1680"/>
        </w:tabs>
        <w:ind w:firstLineChars="200" w:firstLine="482"/>
        <w:rPr>
          <w:rFonts w:asciiTheme="minorEastAsia" w:eastAsiaTheme="minorEastAsia" w:hAnsiTheme="minorEastAsia"/>
        </w:rPr>
      </w:pPr>
      <w:r w:rsidRPr="00AF5B1E">
        <w:rPr>
          <w:rFonts w:asciiTheme="minorEastAsia" w:eastAsiaTheme="minorEastAsia" w:hAnsiTheme="minorEastAsia" w:hint="eastAsia"/>
          <w:b/>
          <w:bCs/>
        </w:rPr>
        <w:t>噪音水平</w:t>
      </w:r>
      <w:r w:rsidRPr="00AF5B1E">
        <w:rPr>
          <w:rFonts w:asciiTheme="minorEastAsia" w:eastAsiaTheme="minorEastAsia" w:hAnsiTheme="minorEastAsia" w:hint="eastAsia"/>
          <w:color w:val="FF0000"/>
        </w:rPr>
        <w:t>。通过添加更多噪声，每步隐私损失成比例地减小</w:t>
      </w:r>
      <w:r w:rsidRPr="00DE744F">
        <w:rPr>
          <w:rFonts w:asciiTheme="minorEastAsia" w:eastAsiaTheme="minorEastAsia" w:hAnsiTheme="minorEastAsia" w:hint="eastAsia"/>
        </w:rPr>
        <w:t>，因此我们可以在给定的累积隐私预算内运行更多的时期。在图5（5）中，x轴是噪声水平σ。此值</w:t>
      </w:r>
      <w:r>
        <w:rPr>
          <w:rFonts w:asciiTheme="minorEastAsia" w:eastAsiaTheme="minorEastAsia" w:hAnsiTheme="minorEastAsia" w:hint="eastAsia"/>
        </w:rPr>
        <w:t>的选择</w:t>
      </w:r>
      <w:r w:rsidRPr="00DE744F">
        <w:rPr>
          <w:rFonts w:asciiTheme="minorEastAsia" w:eastAsiaTheme="minorEastAsia" w:hAnsiTheme="minorEastAsia" w:hint="eastAsia"/>
        </w:rPr>
        <w:t>会对准确性产生很大影响。</w:t>
      </w:r>
    </w:p>
    <w:p w:rsidR="00DE744F" w:rsidRPr="00DE744F"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从实验中，我们观察到以下情况。</w:t>
      </w:r>
    </w:p>
    <w:p w:rsidR="00DE744F"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1.</w:t>
      </w:r>
      <w:r w:rsidRPr="00036424">
        <w:rPr>
          <w:rFonts w:asciiTheme="minorEastAsia" w:eastAsiaTheme="minorEastAsia" w:hAnsiTheme="minorEastAsia" w:hint="eastAsia"/>
          <w:color w:val="FF0000"/>
          <w:rPrChange w:id="184" w:author="lenovo" w:date="2019-07-15T04:35:00Z">
            <w:rPr>
              <w:rFonts w:asciiTheme="minorEastAsia" w:eastAsiaTheme="minorEastAsia" w:hAnsiTheme="minorEastAsia" w:hint="eastAsia"/>
            </w:rPr>
          </w:rPrChange>
        </w:rPr>
        <w:t xml:space="preserve"> PCA预测提高了模型精度和训练性能</w:t>
      </w:r>
      <w:r w:rsidRPr="00DE744F">
        <w:rPr>
          <w:rFonts w:asciiTheme="minorEastAsia" w:eastAsiaTheme="minorEastAsia" w:hAnsiTheme="minorEastAsia" w:hint="eastAsia"/>
        </w:rPr>
        <w:t>。对于投影尺寸和PCA阶段中使用的噪声水平</w:t>
      </w:r>
      <w:r>
        <w:rPr>
          <w:rFonts w:asciiTheme="minorEastAsia" w:eastAsiaTheme="minorEastAsia" w:hAnsiTheme="minorEastAsia" w:hint="eastAsia"/>
        </w:rPr>
        <w:t xml:space="preserve"> </w:t>
      </w:r>
      <w:r>
        <w:rPr>
          <w:rFonts w:asciiTheme="minorEastAsia" w:eastAsiaTheme="minorEastAsia" w:hAnsiTheme="minorEastAsia"/>
        </w:rPr>
        <w:t xml:space="preserve">     </w:t>
      </w:r>
    </w:p>
    <w:p w:rsidR="00DE744F" w:rsidRPr="00DE744F" w:rsidRDefault="00DE744F" w:rsidP="00AF5B1E">
      <w:pPr>
        <w:tabs>
          <w:tab w:val="left" w:pos="1680"/>
        </w:tabs>
        <w:ind w:firstLineChars="300" w:firstLine="720"/>
        <w:rPr>
          <w:rFonts w:asciiTheme="minorEastAsia" w:eastAsiaTheme="minorEastAsia" w:hAnsiTheme="minorEastAsia"/>
        </w:rPr>
      </w:pPr>
      <w:r w:rsidRPr="00DE744F">
        <w:rPr>
          <w:rFonts w:asciiTheme="minorEastAsia" w:eastAsiaTheme="minorEastAsia" w:hAnsiTheme="minorEastAsia" w:hint="eastAsia"/>
        </w:rPr>
        <w:t>的大范围选择，精度非常稳定。</w:t>
      </w:r>
    </w:p>
    <w:p w:rsidR="00DE744F"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2.</w:t>
      </w:r>
      <w:r>
        <w:rPr>
          <w:rFonts w:asciiTheme="minorEastAsia" w:eastAsiaTheme="minorEastAsia" w:hAnsiTheme="minorEastAsia" w:hint="eastAsia"/>
        </w:rPr>
        <w:t>对</w:t>
      </w:r>
      <w:r w:rsidRPr="00036424">
        <w:rPr>
          <w:rFonts w:asciiTheme="minorEastAsia" w:eastAsiaTheme="minorEastAsia" w:hAnsiTheme="minorEastAsia" w:hint="eastAsia"/>
          <w:color w:val="FF0000"/>
          <w:rPrChange w:id="185" w:author="lenovo" w:date="2019-07-15T04:35:00Z">
            <w:rPr>
              <w:rFonts w:asciiTheme="minorEastAsia" w:eastAsiaTheme="minorEastAsia" w:hAnsiTheme="minorEastAsia" w:hint="eastAsia"/>
            </w:rPr>
          </w:rPrChange>
        </w:rPr>
        <w:t>不同网络规模的准确性相当稳定</w:t>
      </w:r>
      <w:r w:rsidRPr="00DE744F">
        <w:rPr>
          <w:rFonts w:asciiTheme="minorEastAsia" w:eastAsiaTheme="minorEastAsia" w:hAnsiTheme="minorEastAsia" w:hint="eastAsia"/>
        </w:rPr>
        <w:t>。当我们只能运行较少数量的时期时，使用更大</w:t>
      </w:r>
      <w:r>
        <w:rPr>
          <w:rFonts w:asciiTheme="minorEastAsia" w:eastAsiaTheme="minorEastAsia" w:hAnsiTheme="minorEastAsia" w:hint="eastAsia"/>
        </w:rPr>
        <w:t xml:space="preserve"> </w:t>
      </w:r>
    </w:p>
    <w:p w:rsidR="00DE744F" w:rsidRPr="00DE744F" w:rsidRDefault="00DE744F" w:rsidP="00AF5B1E">
      <w:pPr>
        <w:tabs>
          <w:tab w:val="left" w:pos="1680"/>
        </w:tabs>
        <w:ind w:firstLineChars="300" w:firstLine="720"/>
        <w:rPr>
          <w:rFonts w:asciiTheme="minorEastAsia" w:eastAsiaTheme="minorEastAsia" w:hAnsiTheme="minorEastAsia"/>
        </w:rPr>
      </w:pPr>
      <w:r w:rsidRPr="00DE744F">
        <w:rPr>
          <w:rFonts w:asciiTheme="minorEastAsia" w:eastAsiaTheme="minorEastAsia" w:hAnsiTheme="minorEastAsia" w:hint="eastAsia"/>
        </w:rPr>
        <w:t>的网络更有利。</w:t>
      </w:r>
    </w:p>
    <w:p w:rsidR="00DE744F" w:rsidRPr="00036424" w:rsidRDefault="00DE744F" w:rsidP="00AF5B1E">
      <w:pPr>
        <w:tabs>
          <w:tab w:val="left" w:pos="1680"/>
        </w:tabs>
        <w:ind w:left="480"/>
        <w:rPr>
          <w:rFonts w:asciiTheme="minorEastAsia" w:eastAsiaTheme="minorEastAsia" w:hAnsiTheme="minorEastAsia"/>
          <w:color w:val="FF0000"/>
          <w:rPrChange w:id="186" w:author="lenovo" w:date="2019-07-15T04:36:00Z">
            <w:rPr>
              <w:rFonts w:asciiTheme="minorEastAsia" w:eastAsiaTheme="minorEastAsia" w:hAnsiTheme="minorEastAsia"/>
            </w:rPr>
          </w:rPrChange>
        </w:rPr>
      </w:pPr>
      <w:r>
        <w:rPr>
          <w:rFonts w:asciiTheme="minorEastAsia" w:eastAsiaTheme="minorEastAsia" w:hAnsiTheme="minorEastAsia" w:hint="eastAsia"/>
        </w:rPr>
        <w:t>3</w:t>
      </w:r>
      <w:r>
        <w:rPr>
          <w:rFonts w:asciiTheme="minorEastAsia" w:eastAsiaTheme="minorEastAsia" w:hAnsiTheme="minorEastAsia"/>
        </w:rPr>
        <w:t>.</w:t>
      </w:r>
      <w:r w:rsidRPr="00036424">
        <w:rPr>
          <w:rFonts w:asciiTheme="minorEastAsia" w:eastAsiaTheme="minorEastAsia" w:hAnsiTheme="minorEastAsia" w:hint="eastAsia"/>
          <w:color w:val="FF0000"/>
          <w:rPrChange w:id="187" w:author="lenovo" w:date="2019-07-15T04:36:00Z">
            <w:rPr>
              <w:rFonts w:asciiTheme="minorEastAsia" w:eastAsiaTheme="minorEastAsia" w:hAnsiTheme="minorEastAsia" w:hint="eastAsia"/>
            </w:rPr>
          </w:rPrChange>
        </w:rPr>
        <w:t xml:space="preserve">训练参数，特别是批量大小和噪声标度σ，对模型精度有很大影响。它们都确定了 </w:t>
      </w:r>
    </w:p>
    <w:p w:rsidR="00DE744F" w:rsidRPr="00AF5B1E" w:rsidRDefault="00DE744F" w:rsidP="00AF5B1E">
      <w:pPr>
        <w:pStyle w:val="af3"/>
        <w:tabs>
          <w:tab w:val="left" w:pos="1680"/>
        </w:tabs>
        <w:ind w:left="840" w:firstLineChars="0" w:firstLine="0"/>
        <w:rPr>
          <w:rFonts w:asciiTheme="minorEastAsia" w:eastAsiaTheme="minorEastAsia" w:hAnsiTheme="minorEastAsia"/>
        </w:rPr>
      </w:pPr>
      <w:r w:rsidRPr="00036424">
        <w:rPr>
          <w:rFonts w:asciiTheme="minorEastAsia" w:eastAsiaTheme="minorEastAsia" w:hAnsiTheme="minorEastAsia"/>
          <w:color w:val="FF0000"/>
          <w:rPrChange w:id="188" w:author="lenovo" w:date="2019-07-15T04:36:00Z">
            <w:rPr>
              <w:rFonts w:asciiTheme="minorEastAsia" w:eastAsiaTheme="minorEastAsia" w:hAnsiTheme="minorEastAsia"/>
            </w:rPr>
          </w:rPrChange>
        </w:rPr>
        <w:t>sanitized gradients</w:t>
      </w:r>
      <w:r w:rsidRPr="00036424">
        <w:rPr>
          <w:rFonts w:asciiTheme="minorEastAsia" w:eastAsiaTheme="minorEastAsia" w:hAnsiTheme="minorEastAsia" w:hint="eastAsia"/>
          <w:color w:val="FF0000"/>
          <w:rPrChange w:id="189" w:author="lenovo" w:date="2019-07-15T04:36:00Z">
            <w:rPr>
              <w:rFonts w:asciiTheme="minorEastAsia" w:eastAsiaTheme="minorEastAsia" w:hAnsiTheme="minorEastAsia" w:hint="eastAsia"/>
            </w:rPr>
          </w:rPrChange>
        </w:rPr>
        <w:t>的“噪声 - 信号”比率以及在达到隐私限制之前我们能够通过数据的时期数量</w:t>
      </w:r>
      <w:r w:rsidRPr="00AF5B1E">
        <w:rPr>
          <w:rFonts w:asciiTheme="minorEastAsia" w:eastAsiaTheme="minorEastAsia" w:hAnsiTheme="minorEastAsia" w:hint="eastAsia"/>
        </w:rPr>
        <w:t>。</w:t>
      </w:r>
      <w:bookmarkStart w:id="190" w:name="_GoBack"/>
      <w:bookmarkEnd w:id="190"/>
    </w:p>
    <w:p w:rsidR="00571FD0"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我们的框架允许</w:t>
      </w:r>
      <w:r w:rsidRPr="00AF5B1E">
        <w:rPr>
          <w:rFonts w:asciiTheme="minorEastAsia" w:eastAsiaTheme="minorEastAsia" w:hAnsiTheme="minorEastAsia" w:hint="eastAsia"/>
          <w:color w:val="FF0000"/>
        </w:rPr>
        <w:t>自适应控制训练参数</w:t>
      </w:r>
      <w:r w:rsidRPr="00DE744F">
        <w:rPr>
          <w:rFonts w:asciiTheme="minorEastAsia" w:eastAsiaTheme="minorEastAsia" w:hAnsiTheme="minorEastAsia" w:hint="eastAsia"/>
        </w:rPr>
        <w:t>，例如批量大小，梯度范数界限C和噪声水平σ。我们在训练过程中降低噪声的初步实验没有显示出显着的改进，但考虑更复杂的方案来自适应地选择这些参数是有趣的。</w:t>
      </w:r>
    </w:p>
    <w:p w:rsidR="00DE744F" w:rsidRPr="00AF5B1E" w:rsidRDefault="00DE744F" w:rsidP="00AF5B1E">
      <w:pPr>
        <w:jc w:val="center"/>
        <w:rPr>
          <w:rFonts w:ascii="黑体" w:eastAsia="黑体" w:hAnsi="黑体"/>
          <w:sz w:val="30"/>
          <w:szCs w:val="30"/>
        </w:rPr>
      </w:pPr>
      <w:r w:rsidRPr="00AF5B1E">
        <w:rPr>
          <w:rFonts w:ascii="黑体" w:eastAsia="黑体" w:hAnsi="黑体"/>
          <w:sz w:val="30"/>
          <w:szCs w:val="30"/>
        </w:rPr>
        <w:t>5.3 CIFAR</w:t>
      </w:r>
    </w:p>
    <w:p w:rsidR="00DE744F" w:rsidRPr="00DE744F"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我们还对CIFAR-10数据集进行了实验，该数据集由分类为10类（如船只，猫和狗）的彩色图像组成，并划分为50,000个训练样本和10,000个测试示例[1]。每个示例是具</w:t>
      </w:r>
      <w:r w:rsidRPr="00DE744F">
        <w:rPr>
          <w:rFonts w:asciiTheme="minorEastAsia" w:eastAsiaTheme="minorEastAsia" w:hAnsiTheme="minorEastAsia" w:hint="eastAsia"/>
        </w:rPr>
        <w:lastRenderedPageBreak/>
        <w:t>有三个通道（RGB）的32×32图像。对于这个学习任务，几乎所有成功的网络都使用卷积层.CIFAR-100数据集具有相似的参数，除了图像被分类为100个类;示例和图像类与CIFAR-10不同。</w:t>
      </w:r>
    </w:p>
    <w:p w:rsidR="00DE744F" w:rsidRPr="00DE744F" w:rsidRDefault="00DE744F" w:rsidP="00AF5B1E">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我们使用来自</w:t>
      </w:r>
      <w:r w:rsidRPr="00AF5B1E">
        <w:rPr>
          <w:rFonts w:asciiTheme="minorEastAsia" w:eastAsiaTheme="minorEastAsia" w:hAnsiTheme="minorEastAsia" w:hint="eastAsia"/>
          <w:color w:val="FF0000"/>
        </w:rPr>
        <w:t>TensorFlow卷积神经网络</w:t>
      </w:r>
      <w:r w:rsidRPr="00DE744F">
        <w:rPr>
          <w:rFonts w:asciiTheme="minorEastAsia" w:eastAsiaTheme="minorEastAsia" w:hAnsiTheme="minorEastAsia" w:hint="eastAsia"/>
        </w:rPr>
        <w:t>教程的网络架构[2]。通过取中心贴片，首先将每个32×32图像裁剪为24×24图像。网络架构由两个卷积层组成，后跟两个完全连接的层。卷积层使用5×5圈数和步幅1，然后是ReLU和2×2最大池，每个池有64个通道。从而第一个卷积为每个图像输出12×12×64张量，第二个卷积输出6×6×64张量。后者被压平为矢量，该矢量被馈送到具有384个单元的完全连接层，以及另一个具有相同尺寸的层。</w:t>
      </w:r>
    </w:p>
    <w:p w:rsidR="00DE744F" w:rsidRPr="00DE744F"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这种非私人体系结构可以在500个时代内达到约86％的准确率。它的简洁使它成为我们工作的有吸引力的选择。然而，我们应该注意到，通过使用具有不同非线性和其他先进技术的更深层网络，可以获得明显更好的准确度，其中现有技术大约为96.5％[28]。</w:t>
      </w:r>
    </w:p>
    <w:p w:rsidR="00DE744F" w:rsidRPr="00DE744F"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作为此类图像数据集的标准，我们在训练期间使用数据增强。对于每个训练图像，我们通过从图像中随机选取24×24补丁，沿左右方向随机翻转图像，并随机扭曲图像的亮度和对比度来生成新的失真图像。在每个时代，这些扭曲都是独立完成的。我们将读者引用到TensorFlow教程[2]以获取更多详细信息。</w:t>
      </w:r>
    </w:p>
    <w:p w:rsidR="00571FD0" w:rsidRDefault="00DE744F" w:rsidP="00DE744F">
      <w:pPr>
        <w:tabs>
          <w:tab w:val="left" w:pos="1680"/>
        </w:tabs>
        <w:ind w:firstLineChars="200" w:firstLine="480"/>
        <w:rPr>
          <w:rFonts w:asciiTheme="minorEastAsia" w:eastAsiaTheme="minorEastAsia" w:hAnsiTheme="minorEastAsia"/>
        </w:rPr>
      </w:pPr>
      <w:r w:rsidRPr="00DE744F">
        <w:rPr>
          <w:rFonts w:asciiTheme="minorEastAsia" w:eastAsiaTheme="minorEastAsia" w:hAnsiTheme="minorEastAsia" w:hint="eastAsia"/>
        </w:rPr>
        <w:t>由于卷积层具有共享参数，因此计算每个示例梯度具有更大的计算开销。以前的工作表明，卷积层通常是可转移的：从一个数据集中学习的参数可以在另一个数据集上使用而无需重新训练[32]。我们将CIFAR-100数据集视为公共数据集，并使用它来训练具有相同体系结构的网络。我们使用从训练此数据集中学到的卷积。仅使用此架构重新训练完全连接的层约250个时期，批量大小为120，这使我们的准确率达到约80％，这是我们的非私人基线。</w:t>
      </w:r>
    </w:p>
    <w:p w:rsidR="007C0B57" w:rsidRPr="00AF5B1E" w:rsidRDefault="007C0B57" w:rsidP="007C0B57">
      <w:pPr>
        <w:tabs>
          <w:tab w:val="left" w:pos="1680"/>
        </w:tabs>
        <w:ind w:firstLineChars="200" w:firstLine="482"/>
        <w:rPr>
          <w:rFonts w:asciiTheme="minorEastAsia" w:eastAsiaTheme="minorEastAsia" w:hAnsiTheme="minorEastAsia"/>
          <w:b/>
          <w:bCs/>
        </w:rPr>
      </w:pPr>
      <w:r w:rsidRPr="00AF5B1E">
        <w:rPr>
          <w:rFonts w:asciiTheme="minorEastAsia" w:eastAsiaTheme="minorEastAsia" w:hAnsiTheme="minorEastAsia" w:hint="eastAsia"/>
          <w:b/>
          <w:bCs/>
        </w:rPr>
        <w:t>差异私人版本。</w:t>
      </w:r>
    </w:p>
    <w:p w:rsidR="007C0B57" w:rsidRPr="007C0B57" w:rsidRDefault="007C0B57" w:rsidP="007C0B57">
      <w:pPr>
        <w:tabs>
          <w:tab w:val="left" w:pos="1680"/>
        </w:tabs>
        <w:ind w:firstLineChars="200" w:firstLine="480"/>
        <w:rPr>
          <w:rFonts w:asciiTheme="minorEastAsia" w:eastAsiaTheme="minorEastAsia" w:hAnsiTheme="minorEastAsia"/>
        </w:rPr>
      </w:pPr>
      <w:r w:rsidRPr="007C0B57">
        <w:rPr>
          <w:rFonts w:asciiTheme="minorEastAsia" w:eastAsiaTheme="minorEastAsia" w:hAnsiTheme="minorEastAsia" w:hint="eastAsia"/>
        </w:rPr>
        <w:t>对于差异私有版本，我们使用相同的体系结构。如上所述，我们使用预先训练的卷积层。完全连接的层也从预训练的网络初始化。我们训练softmax层，以及顶部或两个完全连接的层。基于观察梯度范数，softmax层梯度大约是其他两层的两倍，当我们尝试在3到10之间的几个不同值处进行</w:t>
      </w:r>
      <w:r w:rsidRPr="007C0B57">
        <w:rPr>
          <w:rFonts w:asciiTheme="minorEastAsia" w:eastAsiaTheme="minorEastAsia" w:hAnsiTheme="minorEastAsia"/>
        </w:rPr>
        <w:t>clipping</w:t>
      </w:r>
      <w:r w:rsidRPr="007C0B57">
        <w:rPr>
          <w:rFonts w:asciiTheme="minorEastAsia" w:eastAsiaTheme="minorEastAsia" w:hAnsiTheme="minorEastAsia" w:hint="eastAsia"/>
        </w:rPr>
        <w:t>时，我们保持这个比率。</w:t>
      </w:r>
      <w:r w:rsidRPr="007C0B57">
        <w:rPr>
          <w:rFonts w:asciiTheme="minorEastAsia" w:eastAsiaTheme="minorEastAsia" w:hAnsiTheme="minorEastAsia"/>
        </w:rPr>
        <w:t>lot</w:t>
      </w:r>
      <w:r w:rsidRPr="007C0B57">
        <w:rPr>
          <w:rFonts w:asciiTheme="minorEastAsia" w:eastAsiaTheme="minorEastAsia" w:hAnsiTheme="minorEastAsia" w:hint="eastAsia"/>
        </w:rPr>
        <w:t>大小是我们的另一个旋钮调：我们尝试了600,2,000和4,000。通过这些设置，每个历元的训练时间从大约40秒增加到180秒。</w:t>
      </w:r>
    </w:p>
    <w:p w:rsidR="007C0B57" w:rsidRPr="007C0B57" w:rsidRDefault="007C0B57" w:rsidP="007C0B57">
      <w:pPr>
        <w:tabs>
          <w:tab w:val="left" w:pos="1680"/>
        </w:tabs>
        <w:ind w:firstLineChars="200" w:firstLine="480"/>
        <w:rPr>
          <w:rFonts w:asciiTheme="minorEastAsia" w:eastAsiaTheme="minorEastAsia" w:hAnsiTheme="minorEastAsia"/>
        </w:rPr>
      </w:pPr>
      <w:r w:rsidRPr="007C0B57">
        <w:rPr>
          <w:rFonts w:asciiTheme="minorEastAsia" w:eastAsiaTheme="minorEastAsia" w:hAnsiTheme="minorEastAsia" w:hint="eastAsia"/>
        </w:rPr>
        <w:t>在图6中，我们展示了精确度和隐私成本的演变，作为几个不同参数设置的时期数的函数。</w:t>
      </w:r>
    </w:p>
    <w:p w:rsidR="007C0B57" w:rsidRPr="007C0B57" w:rsidRDefault="007C0B57" w:rsidP="007C0B57">
      <w:pPr>
        <w:tabs>
          <w:tab w:val="left" w:pos="1680"/>
        </w:tabs>
        <w:ind w:firstLineChars="200" w:firstLine="480"/>
        <w:rPr>
          <w:rFonts w:asciiTheme="minorEastAsia" w:eastAsiaTheme="minorEastAsia" w:hAnsiTheme="minorEastAsia"/>
        </w:rPr>
      </w:pPr>
      <w:r w:rsidRPr="007C0B57">
        <w:rPr>
          <w:rFonts w:asciiTheme="minorEastAsia" w:eastAsiaTheme="minorEastAsia" w:hAnsiTheme="minorEastAsia" w:hint="eastAsia"/>
        </w:rPr>
        <w:t>各种参数会影响其准确性，其方式与MNIST实验没有太大差别.600的批量</w:t>
      </w:r>
      <w:r w:rsidRPr="007C0B57">
        <w:rPr>
          <w:rFonts w:asciiTheme="minorEastAsia" w:eastAsiaTheme="minorEastAsia" w:hAnsiTheme="minorEastAsia"/>
        </w:rPr>
        <w:t>lot</w:t>
      </w:r>
      <w:r w:rsidRPr="007C0B57">
        <w:rPr>
          <w:rFonts w:asciiTheme="minorEastAsia" w:eastAsiaTheme="minorEastAsia" w:hAnsiTheme="minorEastAsia" w:hint="eastAsia"/>
        </w:rPr>
        <w:t>导致该数据集的结果不佳，我们需要将其增加到2,000或更多，如图6所示。</w:t>
      </w:r>
    </w:p>
    <w:p w:rsidR="00571FD0" w:rsidRDefault="007C0B57" w:rsidP="007C0B57">
      <w:pPr>
        <w:tabs>
          <w:tab w:val="left" w:pos="1680"/>
        </w:tabs>
        <w:ind w:firstLineChars="200" w:firstLine="480"/>
        <w:rPr>
          <w:rFonts w:asciiTheme="minorEastAsia" w:eastAsiaTheme="minorEastAsia" w:hAnsiTheme="minorEastAsia"/>
        </w:rPr>
      </w:pPr>
      <w:r w:rsidRPr="00AF5B1E">
        <w:rPr>
          <w:rFonts w:asciiTheme="minorEastAsia" w:eastAsiaTheme="minorEastAsia" w:hAnsiTheme="minorEastAsia" w:hint="eastAsia"/>
          <w:color w:val="FF0000"/>
        </w:rPr>
        <w:t>与MNIST数据集相比，非私人基线与私人模型之间的准确度差异约为1.3％，我们的CIFAR-10实验的准确度相应下降幅度更大（约7％）。我们将这一差距作为对差异私人机器学习的未来研究的有趣测试</w:t>
      </w:r>
      <w:r w:rsidRPr="007C0B57">
        <w:rPr>
          <w:rFonts w:asciiTheme="minorEastAsia" w:eastAsiaTheme="minorEastAsia" w:hAnsiTheme="minorEastAsia" w:hint="eastAsia"/>
        </w:rPr>
        <w:t>。</w:t>
      </w:r>
    </w:p>
    <w:p w:rsidR="00B378E2" w:rsidRPr="00AF5B1E" w:rsidRDefault="00B378E2" w:rsidP="00AF5B1E">
      <w:pPr>
        <w:jc w:val="center"/>
        <w:rPr>
          <w:rFonts w:ascii="黑体" w:eastAsia="黑体" w:hAnsi="黑体"/>
          <w:sz w:val="30"/>
          <w:szCs w:val="30"/>
        </w:rPr>
      </w:pPr>
      <w:r w:rsidRPr="00AF5B1E">
        <w:rPr>
          <w:rFonts w:ascii="黑体" w:eastAsia="黑体" w:hAnsi="黑体" w:hint="eastAsia"/>
          <w:sz w:val="30"/>
          <w:szCs w:val="30"/>
        </w:rPr>
        <w:t>6.相关工作</w:t>
      </w:r>
    </w:p>
    <w:p w:rsidR="00B378E2" w:rsidRPr="00B378E2" w:rsidRDefault="00B378E2" w:rsidP="00B378E2">
      <w:pPr>
        <w:tabs>
          <w:tab w:val="left" w:pos="1680"/>
        </w:tabs>
        <w:ind w:firstLineChars="200" w:firstLine="480"/>
        <w:rPr>
          <w:rFonts w:asciiTheme="minorEastAsia" w:eastAsiaTheme="minorEastAsia" w:hAnsiTheme="minorEastAsia"/>
        </w:rPr>
      </w:pPr>
      <w:r w:rsidRPr="00B378E2">
        <w:rPr>
          <w:rFonts w:asciiTheme="minorEastAsia" w:eastAsiaTheme="minorEastAsia" w:hAnsiTheme="minorEastAsia" w:hint="eastAsia"/>
        </w:rPr>
        <w:t>自90年代末以来，隐私保护数据挖掘或机器学习的问题一直是几个研究团体积极工作的焦点[6,39]。现有文献可以大致分为几个轴：模型类，学习算法和隐私保证。</w:t>
      </w:r>
    </w:p>
    <w:p w:rsidR="00B378E2" w:rsidRPr="00B378E2" w:rsidRDefault="00B378E2" w:rsidP="00B378E2">
      <w:pPr>
        <w:tabs>
          <w:tab w:val="left" w:pos="1680"/>
        </w:tabs>
        <w:ind w:firstLineChars="200" w:firstLine="482"/>
        <w:rPr>
          <w:rFonts w:asciiTheme="minorEastAsia" w:eastAsiaTheme="minorEastAsia" w:hAnsiTheme="minorEastAsia"/>
        </w:rPr>
      </w:pPr>
      <w:r w:rsidRPr="00AF5B1E">
        <w:rPr>
          <w:rFonts w:asciiTheme="minorEastAsia" w:eastAsiaTheme="minorEastAsia" w:hAnsiTheme="minorEastAsia" w:hint="eastAsia"/>
          <w:b/>
          <w:bCs/>
        </w:rPr>
        <w:t>隐私保障</w:t>
      </w:r>
      <w:r w:rsidRPr="00B378E2">
        <w:rPr>
          <w:rFonts w:asciiTheme="minorEastAsia" w:eastAsiaTheme="minorEastAsia" w:hAnsiTheme="minorEastAsia" w:hint="eastAsia"/>
        </w:rPr>
        <w:t>。早期的隐私保护学习工作是在</w:t>
      </w:r>
      <w:r w:rsidRPr="00AF5B1E">
        <w:rPr>
          <w:rFonts w:asciiTheme="minorEastAsia" w:eastAsiaTheme="minorEastAsia" w:hAnsiTheme="minorEastAsia" w:hint="eastAsia"/>
          <w:b/>
          <w:bCs/>
          <w:color w:val="FF0000"/>
        </w:rPr>
        <w:t>安全功能评估（SFE）和安全多方计算（MPC）</w:t>
      </w:r>
      <w:r w:rsidRPr="00B378E2">
        <w:rPr>
          <w:rFonts w:asciiTheme="minorEastAsia" w:eastAsiaTheme="minorEastAsia" w:hAnsiTheme="minorEastAsia" w:hint="eastAsia"/>
        </w:rPr>
        <w:t>的框架内完成的，其中输入在两方或多方之间分配，重点是最小化在此期间泄露的信息。联合计算一些商定的功能。相反，我们假设数据集中保存，我们关注功能输出（即模型）的泄漏。</w:t>
      </w:r>
    </w:p>
    <w:p w:rsidR="00B378E2" w:rsidRPr="00B378E2" w:rsidRDefault="00B378E2" w:rsidP="00B378E2">
      <w:pPr>
        <w:tabs>
          <w:tab w:val="left" w:pos="1680"/>
        </w:tabs>
        <w:ind w:firstLineChars="200" w:firstLine="480"/>
        <w:rPr>
          <w:rFonts w:asciiTheme="minorEastAsia" w:eastAsiaTheme="minorEastAsia" w:hAnsiTheme="minorEastAsia"/>
        </w:rPr>
      </w:pPr>
      <w:r w:rsidRPr="00B378E2">
        <w:rPr>
          <w:rFonts w:asciiTheme="minorEastAsia" w:eastAsiaTheme="minorEastAsia" w:hAnsiTheme="minorEastAsia" w:hint="eastAsia"/>
        </w:rPr>
        <w:t>另一种方法，</w:t>
      </w:r>
      <w:r w:rsidRPr="00AF5B1E">
        <w:rPr>
          <w:rFonts w:asciiTheme="minorEastAsia" w:eastAsiaTheme="minorEastAsia" w:hAnsiTheme="minorEastAsia" w:hint="eastAsia"/>
          <w:color w:val="FF0000"/>
        </w:rPr>
        <w:t>k-匿名</w:t>
      </w:r>
      <w:r w:rsidRPr="00B378E2">
        <w:rPr>
          <w:rFonts w:asciiTheme="minorEastAsia" w:eastAsiaTheme="minorEastAsia" w:hAnsiTheme="minorEastAsia" w:hint="eastAsia"/>
        </w:rPr>
        <w:t>和密切相关的概念[54]，试图通过推广和抑制某些识别属性来为</w:t>
      </w:r>
      <w:r w:rsidRPr="00B378E2">
        <w:rPr>
          <w:rFonts w:asciiTheme="minorEastAsia" w:eastAsiaTheme="minorEastAsia" w:hAnsiTheme="minorEastAsia" w:hint="eastAsia"/>
        </w:rPr>
        <w:lastRenderedPageBreak/>
        <w:t>基础数据提供一定程度的保护。该方法具有很强的理论和经验限制[5,10]，使得它几乎不适用于高维度，多样化的输入数据集的去匿名化。除了追求输入清理之外，我们保持基础原始记录完整并扰乱派生数据。</w:t>
      </w:r>
    </w:p>
    <w:p w:rsidR="00B378E2" w:rsidRPr="00B378E2" w:rsidRDefault="00B378E2" w:rsidP="00B378E2">
      <w:pPr>
        <w:tabs>
          <w:tab w:val="left" w:pos="1680"/>
        </w:tabs>
        <w:ind w:firstLineChars="200" w:firstLine="480"/>
        <w:rPr>
          <w:rFonts w:asciiTheme="minorEastAsia" w:eastAsiaTheme="minorEastAsia" w:hAnsiTheme="minorEastAsia"/>
        </w:rPr>
      </w:pPr>
      <w:r w:rsidRPr="00AF5B1E">
        <w:rPr>
          <w:rFonts w:asciiTheme="minorEastAsia" w:eastAsiaTheme="minorEastAsia" w:hAnsiTheme="minorEastAsia" w:hint="eastAsia"/>
          <w:color w:val="FF0000"/>
        </w:rPr>
        <w:t>差异隐私理论</w:t>
      </w:r>
      <w:r w:rsidRPr="00B378E2">
        <w:rPr>
          <w:rFonts w:asciiTheme="minorEastAsia" w:eastAsiaTheme="minorEastAsia" w:hAnsiTheme="minorEastAsia" w:hint="eastAsia"/>
        </w:rPr>
        <w:t>为我们的工作提供了分析框架，已经应用于大量的机器学习任务，这些任务在培训机制或目标模型中与我们不同。</w:t>
      </w:r>
    </w:p>
    <w:p w:rsidR="00B378E2" w:rsidRPr="00B378E2" w:rsidRDefault="00B378E2" w:rsidP="00B378E2">
      <w:pPr>
        <w:tabs>
          <w:tab w:val="left" w:pos="1680"/>
        </w:tabs>
        <w:ind w:firstLineChars="200" w:firstLine="480"/>
        <w:rPr>
          <w:rFonts w:asciiTheme="minorEastAsia" w:eastAsiaTheme="minorEastAsia" w:hAnsiTheme="minorEastAsia"/>
        </w:rPr>
      </w:pPr>
      <w:r w:rsidRPr="00AF5B1E">
        <w:rPr>
          <w:rFonts w:asciiTheme="minorEastAsia" w:eastAsiaTheme="minorEastAsia" w:hAnsiTheme="minorEastAsia" w:hint="eastAsia"/>
          <w:color w:val="FF0000"/>
        </w:rPr>
        <w:t>会计时刻</w:t>
      </w:r>
      <w:r w:rsidRPr="00B378E2">
        <w:rPr>
          <w:rFonts w:asciiTheme="minorEastAsia" w:eastAsiaTheme="minorEastAsia" w:hAnsiTheme="minorEastAsia" w:hint="eastAsia"/>
        </w:rPr>
        <w:t>与R'enyi差异隐私[44]的概念密切相关，后</w:t>
      </w:r>
      <w:r w:rsidRPr="00AF5B1E">
        <w:rPr>
          <w:rFonts w:asciiTheme="minorEastAsia" w:eastAsiaTheme="minorEastAsia" w:hAnsiTheme="minorEastAsia" w:hint="eastAsia"/>
          <w:color w:val="FF0000"/>
        </w:rPr>
        <w:t>者提出（缩放）α（λ）作为量化隐私保障的手段</w:t>
      </w:r>
      <w:r w:rsidRPr="00B378E2">
        <w:rPr>
          <w:rFonts w:asciiTheme="minorEastAsia" w:eastAsiaTheme="minorEastAsia" w:hAnsiTheme="minorEastAsia" w:hint="eastAsia"/>
        </w:rPr>
        <w:t>。在并</w:t>
      </w:r>
      <w:r w:rsidRPr="00AF5B1E">
        <w:rPr>
          <w:rFonts w:asciiTheme="minorEastAsia" w:eastAsiaTheme="minorEastAsia" w:hAnsiTheme="minorEastAsia" w:hint="eastAsia"/>
          <w:color w:val="FF0000"/>
        </w:rPr>
        <w:t>行和独立的工作中，Bun和Steinke [11]引入了通过α（λ）上的线性上界定义的差异隐私的放宽（推广Dwork和Rothblum [22]的工作）。总之，这些工作表明，会计时刻是一种有用的技术，可用于复杂的隐私保护算法的理论和实证分</w:t>
      </w:r>
      <w:r w:rsidRPr="00B378E2">
        <w:rPr>
          <w:rFonts w:asciiTheme="minorEastAsia" w:eastAsiaTheme="minorEastAsia" w:hAnsiTheme="minorEastAsia" w:hint="eastAsia"/>
        </w:rPr>
        <w:t>析。</w:t>
      </w:r>
    </w:p>
    <w:p w:rsidR="00B378E2" w:rsidRPr="00B378E2" w:rsidRDefault="00B378E2" w:rsidP="00B378E2">
      <w:pPr>
        <w:tabs>
          <w:tab w:val="left" w:pos="1680"/>
        </w:tabs>
        <w:ind w:firstLineChars="200" w:firstLine="482"/>
        <w:rPr>
          <w:rFonts w:asciiTheme="minorEastAsia" w:eastAsiaTheme="minorEastAsia" w:hAnsiTheme="minorEastAsia"/>
        </w:rPr>
      </w:pPr>
      <w:r w:rsidRPr="00AF5B1E">
        <w:rPr>
          <w:rFonts w:asciiTheme="minorEastAsia" w:eastAsiaTheme="minorEastAsia" w:hAnsiTheme="minorEastAsia" w:hint="eastAsia"/>
          <w:b/>
          <w:bCs/>
        </w:rPr>
        <w:t>学习算法</w:t>
      </w:r>
      <w:r w:rsidRPr="00B378E2">
        <w:rPr>
          <w:rFonts w:asciiTheme="minorEastAsia" w:eastAsiaTheme="minorEastAsia" w:hAnsiTheme="minorEastAsia" w:hint="eastAsia"/>
        </w:rPr>
        <w:t>。隐私学习的一个共同目标是一类适用于各种技术的凸优化问题[20,12,36]。在同时工作中，吴等人。通过凸经验风险最小化实现MNIST的准确率达到83％[58]。训练多层神经网络是非凸的，并且通常通过SGD的应用来解决，SGD的理论保证很难理解。</w:t>
      </w:r>
    </w:p>
    <w:p w:rsidR="00571FD0" w:rsidRDefault="00B378E2" w:rsidP="00B378E2">
      <w:pPr>
        <w:tabs>
          <w:tab w:val="left" w:pos="1680"/>
        </w:tabs>
        <w:ind w:firstLineChars="200" w:firstLine="480"/>
        <w:rPr>
          <w:rFonts w:asciiTheme="minorEastAsia" w:eastAsiaTheme="minorEastAsia" w:hAnsiTheme="minorEastAsia"/>
        </w:rPr>
      </w:pPr>
      <w:r w:rsidRPr="00B378E2">
        <w:rPr>
          <w:rFonts w:asciiTheme="minorEastAsia" w:eastAsiaTheme="minorEastAsia" w:hAnsiTheme="minorEastAsia" w:hint="eastAsia"/>
        </w:rPr>
        <w:t>对于CIFAR神经网络，我们结合了PCA投影矩阵的差分私有训练[25]，用于降低输入的维数。</w:t>
      </w:r>
    </w:p>
    <w:p w:rsidR="00B378E2" w:rsidRPr="00B378E2" w:rsidRDefault="00B378E2" w:rsidP="00B378E2">
      <w:pPr>
        <w:tabs>
          <w:tab w:val="left" w:pos="1680"/>
        </w:tabs>
        <w:ind w:firstLineChars="200" w:firstLine="482"/>
        <w:rPr>
          <w:rFonts w:asciiTheme="minorEastAsia" w:eastAsiaTheme="minorEastAsia" w:hAnsiTheme="minorEastAsia"/>
        </w:rPr>
      </w:pPr>
      <w:r w:rsidRPr="00AF5B1E">
        <w:rPr>
          <w:rFonts w:asciiTheme="minorEastAsia" w:eastAsiaTheme="minorEastAsia" w:hAnsiTheme="minorEastAsia" w:hint="eastAsia"/>
          <w:b/>
          <w:bCs/>
        </w:rPr>
        <w:t>模型类</w:t>
      </w:r>
      <w:r w:rsidRPr="00B378E2">
        <w:rPr>
          <w:rFonts w:asciiTheme="minorEastAsia" w:eastAsiaTheme="minorEastAsia" w:hAnsiTheme="minorEastAsia" w:hint="eastAsia"/>
        </w:rPr>
        <w:t>。第一个端到端的差异私有系统是在Netflix Prize数据集[41]上进行评估的，这是一种协同过滤问题的版本。虽然这个问题与我们的高维输入，非凸目标函数有许多相似之处 -  McSherry和Mironov采用的方法差别很大。他们确定了学习任务的核心，即有效的足够的统计数据，可以通过高斯机制以差异私有的方式计算。在我们的方法中，没有足够的统计数据。</w:t>
      </w:r>
    </w:p>
    <w:p w:rsidR="00B378E2" w:rsidRPr="00B378E2" w:rsidRDefault="00B378E2" w:rsidP="00B378E2">
      <w:pPr>
        <w:tabs>
          <w:tab w:val="left" w:pos="1680"/>
        </w:tabs>
        <w:ind w:firstLineChars="200" w:firstLine="480"/>
        <w:rPr>
          <w:rFonts w:asciiTheme="minorEastAsia" w:eastAsiaTheme="minorEastAsia" w:hAnsiTheme="minorEastAsia"/>
        </w:rPr>
      </w:pPr>
      <w:r w:rsidRPr="00B378E2">
        <w:rPr>
          <w:rFonts w:asciiTheme="minorEastAsia" w:eastAsiaTheme="minorEastAsia" w:hAnsiTheme="minorEastAsia" w:hint="eastAsia"/>
        </w:rPr>
        <w:t>在最近的一项工作中，</w:t>
      </w:r>
      <w:r w:rsidRPr="00B378E2">
        <w:rPr>
          <w:rFonts w:asciiTheme="minorEastAsia" w:eastAsiaTheme="minorEastAsia" w:hAnsiTheme="minorEastAsia"/>
        </w:rPr>
        <w:t>S</w:t>
      </w:r>
      <w:r w:rsidRPr="00AF5B1E">
        <w:rPr>
          <w:rFonts w:asciiTheme="minorEastAsia" w:eastAsiaTheme="minorEastAsia" w:hAnsiTheme="minorEastAsia"/>
          <w:color w:val="FF0000"/>
        </w:rPr>
        <w:t>hokri</w:t>
      </w:r>
      <w:r w:rsidRPr="00AF5B1E">
        <w:rPr>
          <w:rFonts w:asciiTheme="minorEastAsia" w:eastAsiaTheme="minorEastAsia" w:hAnsiTheme="minorEastAsia" w:hint="eastAsia"/>
          <w:color w:val="FF0000"/>
        </w:rPr>
        <w:t>和</w:t>
      </w:r>
      <w:r w:rsidRPr="00AF5B1E">
        <w:rPr>
          <w:rFonts w:asciiTheme="minorEastAsia" w:eastAsiaTheme="minorEastAsia" w:hAnsiTheme="minorEastAsia"/>
          <w:color w:val="FF0000"/>
        </w:rPr>
        <w:t>Shmatikov [52]</w:t>
      </w:r>
      <w:r w:rsidRPr="00AF5B1E">
        <w:rPr>
          <w:rFonts w:asciiTheme="minorEastAsia" w:eastAsiaTheme="minorEastAsia" w:hAnsiTheme="minorEastAsia" w:hint="eastAsia"/>
          <w:color w:val="FF0000"/>
        </w:rPr>
        <w:t>设计并评估了一种用于深度神经网络的分布式训练的系统</w:t>
      </w:r>
      <w:r w:rsidRPr="00B378E2">
        <w:rPr>
          <w:rFonts w:asciiTheme="minorEastAsia" w:eastAsiaTheme="minorEastAsia" w:hAnsiTheme="minorEastAsia" w:hint="eastAsia"/>
        </w:rPr>
        <w:t>。密切关注数据的参与者将清理过的更新传达给中央机构。</w:t>
      </w:r>
      <w:r w:rsidRPr="00AF5B1E">
        <w:rPr>
          <w:rFonts w:asciiTheme="minorEastAsia" w:eastAsiaTheme="minorEastAsia" w:hAnsiTheme="minorEastAsia" w:hint="eastAsia"/>
          <w:color w:val="FF0000"/>
        </w:rPr>
        <w:t>消毒依赖于基于灵敏度估计的加性噪声</w:t>
      </w:r>
      <w:r w:rsidRPr="00AF5B1E">
        <w:rPr>
          <w:rFonts w:ascii="MS Gothic" w:eastAsia="MS Gothic" w:hAnsi="MS Gothic" w:cs="MS Gothic" w:hint="eastAsia"/>
          <w:color w:val="FF0000"/>
        </w:rPr>
        <w:t>​​</w:t>
      </w:r>
      <w:r w:rsidRPr="00AF5B1E">
        <w:rPr>
          <w:rFonts w:ascii="宋体" w:hAnsi="宋体" w:cs="宋体" w:hint="eastAsia"/>
          <w:color w:val="FF0000"/>
        </w:rPr>
        <w:t>机制，可以将其改进为硬灵敏度保证。</w:t>
      </w:r>
      <w:r w:rsidRPr="00B378E2">
        <w:rPr>
          <w:rFonts w:ascii="宋体" w:hAnsi="宋体" w:cs="宋体" w:hint="eastAsia"/>
        </w:rPr>
        <w:t>他们计算每个参数的隐私损失（不是整个模型）。根据我们的首选衡量标准，</w:t>
      </w:r>
      <w:r w:rsidRPr="00B378E2">
        <w:rPr>
          <w:rFonts w:asciiTheme="minorEastAsia" w:eastAsiaTheme="minorEastAsia" w:hAnsiTheme="minorEastAsia"/>
        </w:rPr>
        <w:t>MNIST</w:t>
      </w:r>
      <w:r w:rsidRPr="00B378E2">
        <w:rPr>
          <w:rFonts w:asciiTheme="minorEastAsia" w:eastAsiaTheme="minorEastAsia" w:hAnsiTheme="minorEastAsia" w:hint="eastAsia"/>
        </w:rPr>
        <w:t>数据集上每位参与者的总隐私损失超过数千。</w:t>
      </w:r>
    </w:p>
    <w:p w:rsidR="00571FD0" w:rsidRDefault="00B378E2" w:rsidP="00B378E2">
      <w:pPr>
        <w:tabs>
          <w:tab w:val="left" w:pos="1680"/>
        </w:tabs>
        <w:ind w:firstLineChars="200" w:firstLine="480"/>
        <w:rPr>
          <w:rFonts w:asciiTheme="minorEastAsia" w:eastAsiaTheme="minorEastAsia" w:hAnsiTheme="minorEastAsia"/>
        </w:rPr>
      </w:pPr>
      <w:r w:rsidRPr="00AF5B1E">
        <w:rPr>
          <w:rFonts w:asciiTheme="minorEastAsia" w:eastAsiaTheme="minorEastAsia" w:hAnsiTheme="minorEastAsia" w:hint="eastAsia"/>
          <w:color w:val="FF0000"/>
        </w:rPr>
        <w:t>Phan等人探讨了一种不同的近期差异私人深度学习方法[47]。这项工作的重点是学习自动编码器。隐私是基于扰乱这些自动编码器的目标功能</w:t>
      </w:r>
      <w:r w:rsidRPr="00B378E2">
        <w:rPr>
          <w:rFonts w:asciiTheme="minorEastAsia" w:eastAsiaTheme="minorEastAsia" w:hAnsiTheme="minorEastAsia" w:hint="eastAsia"/>
        </w:rPr>
        <w:t>。</w:t>
      </w:r>
    </w:p>
    <w:p w:rsidR="00B378E2" w:rsidRPr="00AF5B1E" w:rsidRDefault="00B378E2" w:rsidP="00AF5B1E">
      <w:pPr>
        <w:jc w:val="center"/>
        <w:rPr>
          <w:rFonts w:ascii="黑体" w:eastAsia="黑体" w:hAnsi="黑体"/>
          <w:sz w:val="30"/>
          <w:szCs w:val="30"/>
        </w:rPr>
      </w:pPr>
      <w:r w:rsidRPr="00AF5B1E">
        <w:rPr>
          <w:rFonts w:ascii="黑体" w:eastAsia="黑体" w:hAnsi="黑体" w:hint="eastAsia"/>
          <w:sz w:val="30"/>
          <w:szCs w:val="30"/>
        </w:rPr>
        <w:t>7.结论</w:t>
      </w:r>
    </w:p>
    <w:p w:rsidR="00B378E2" w:rsidRPr="00B378E2" w:rsidRDefault="00B378E2" w:rsidP="00B378E2">
      <w:pPr>
        <w:tabs>
          <w:tab w:val="left" w:pos="1680"/>
        </w:tabs>
        <w:ind w:firstLineChars="200" w:firstLine="480"/>
        <w:rPr>
          <w:rFonts w:asciiTheme="minorEastAsia" w:eastAsiaTheme="minorEastAsia" w:hAnsiTheme="minorEastAsia"/>
        </w:rPr>
      </w:pPr>
      <w:r w:rsidRPr="00B378E2">
        <w:rPr>
          <w:rFonts w:asciiTheme="minorEastAsia" w:eastAsiaTheme="minorEastAsia" w:hAnsiTheme="minorEastAsia" w:hint="eastAsia"/>
        </w:rPr>
        <w:t>我们展示了具有差异隐私的深度神经网络的训练，产生适度的完全隐私损失，在具有许多参数的整个模型上进行计算。在我们的MNIST实验中，我们达到了97％的训练精度，对于CIFAR-10，我们达到了73％的准确度，两者都具有（8,10 -5） - 差异隐私。我们的算法基于随机梯度下降的差异私有版本;它们在TensorFlow软件库上运行，用于机器学习。由于我们的方法直接应用于梯度计算，因此它可以适应许多其他经典和更新的一阶优化方法，如NAG [45]，Momentum [50]，AdaGrad [17]或SVRG [33]。</w:t>
      </w:r>
    </w:p>
    <w:p w:rsidR="00B378E2" w:rsidRPr="00B378E2" w:rsidRDefault="00B378E2" w:rsidP="00B378E2">
      <w:pPr>
        <w:tabs>
          <w:tab w:val="left" w:pos="1680"/>
        </w:tabs>
        <w:ind w:firstLineChars="200" w:firstLine="480"/>
        <w:rPr>
          <w:rFonts w:asciiTheme="minorEastAsia" w:eastAsiaTheme="minorEastAsia" w:hAnsiTheme="minorEastAsia"/>
        </w:rPr>
      </w:pPr>
      <w:r w:rsidRPr="00B378E2">
        <w:rPr>
          <w:rFonts w:asciiTheme="minorEastAsia" w:eastAsiaTheme="minorEastAsia" w:hAnsiTheme="minorEastAsia" w:hint="eastAsia"/>
        </w:rPr>
        <w:t>一种新的工具，可能是独立的利益，是一种跟踪</w:t>
      </w:r>
      <w:r w:rsidRPr="00AF5B1E">
        <w:rPr>
          <w:rFonts w:asciiTheme="minorEastAsia" w:eastAsiaTheme="minorEastAsia" w:hAnsiTheme="minorEastAsia" w:hint="eastAsia"/>
          <w:color w:val="FF0000"/>
        </w:rPr>
        <w:t>隐私损失的机制，即会计时刻</w:t>
      </w:r>
      <w:r w:rsidRPr="00B378E2">
        <w:rPr>
          <w:rFonts w:asciiTheme="minorEastAsia" w:eastAsiaTheme="minorEastAsia" w:hAnsiTheme="minorEastAsia" w:hint="eastAsia"/>
        </w:rPr>
        <w:t>。它允许对复杂复合机构的隐私损失进行严格的自动化分析，这种复杂机制目前超出了先进的组合定理的范围。</w:t>
      </w:r>
    </w:p>
    <w:p w:rsidR="00571FD0" w:rsidRPr="00571FD0" w:rsidRDefault="00B378E2" w:rsidP="00B378E2">
      <w:pPr>
        <w:tabs>
          <w:tab w:val="left" w:pos="1680"/>
        </w:tabs>
        <w:ind w:firstLineChars="200" w:firstLine="480"/>
        <w:rPr>
          <w:rFonts w:asciiTheme="minorEastAsia" w:eastAsiaTheme="minorEastAsia" w:hAnsiTheme="minorEastAsia"/>
        </w:rPr>
      </w:pPr>
      <w:r w:rsidRPr="00B378E2">
        <w:rPr>
          <w:rFonts w:asciiTheme="minorEastAsia" w:eastAsiaTheme="minorEastAsia" w:hAnsiTheme="minorEastAsia" w:hint="eastAsia"/>
        </w:rPr>
        <w:t>许多进一步工作的途径都很有吸引力。特别是，我们想考虑其他类别的深度网络。我们对MNIST和CIFAR-10的经验应该会有所帮助，但我们看到了许多新研究的机会，例如将我们的技术应用于用于语言建模任务的LSTM。此外，我们希望获得更高的准确性。许多训练数据集远大于MNIST和CIFAR-10;准确性应从其规模中受益。</w:t>
      </w:r>
    </w:p>
    <w:sectPr w:rsidR="00571FD0" w:rsidRPr="00571FD0">
      <w:footerReference w:type="default" r:id="rId18"/>
      <w:endnotePr>
        <w:numFmt w:val="decimal"/>
      </w:endnotePr>
      <w:pgSz w:w="11906" w:h="16838"/>
      <w:pgMar w:top="1247" w:right="1134" w:bottom="1247" w:left="1418" w:header="680" w:footer="851"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0E6" w:rsidRDefault="00D200E6">
      <w:r>
        <w:separator/>
      </w:r>
    </w:p>
  </w:endnote>
  <w:endnote w:type="continuationSeparator" w:id="0">
    <w:p w:rsidR="00D200E6" w:rsidRDefault="00D20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817207"/>
    </w:sdtPr>
    <w:sdtEndPr/>
    <w:sdtContent>
      <w:p w:rsidR="00597F56" w:rsidRDefault="00597F56">
        <w:pPr>
          <w:pStyle w:val="a6"/>
          <w:jc w:val="center"/>
        </w:pPr>
        <w:r>
          <w:fldChar w:fldCharType="begin"/>
        </w:r>
        <w:r>
          <w:instrText>PAGE   \* MERGEFORMAT</w:instrText>
        </w:r>
        <w:r>
          <w:fldChar w:fldCharType="separate"/>
        </w:r>
        <w:r>
          <w:rPr>
            <w:lang w:val="zh-CN"/>
          </w:rPr>
          <w:t>2</w:t>
        </w:r>
        <w:r>
          <w:fldChar w:fldCharType="end"/>
        </w:r>
      </w:p>
    </w:sdtContent>
  </w:sdt>
  <w:p w:rsidR="00597F56" w:rsidRDefault="00597F5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0E6" w:rsidRDefault="00D200E6">
      <w:r>
        <w:separator/>
      </w:r>
    </w:p>
  </w:footnote>
  <w:footnote w:type="continuationSeparator" w:id="0">
    <w:p w:rsidR="00D200E6" w:rsidRDefault="00D20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56D01"/>
    <w:multiLevelType w:val="hybridMultilevel"/>
    <w:tmpl w:val="81144CC8"/>
    <w:lvl w:ilvl="0" w:tplc="5D84F2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trackRevisions/>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A531B7"/>
    <w:rsid w:val="0000425A"/>
    <w:rsid w:val="00036424"/>
    <w:rsid w:val="00043E5B"/>
    <w:rsid w:val="00044429"/>
    <w:rsid w:val="00056F1A"/>
    <w:rsid w:val="00061E77"/>
    <w:rsid w:val="000772CA"/>
    <w:rsid w:val="00083495"/>
    <w:rsid w:val="000965C2"/>
    <w:rsid w:val="000B6C67"/>
    <w:rsid w:val="000C5BE1"/>
    <w:rsid w:val="00121335"/>
    <w:rsid w:val="00126706"/>
    <w:rsid w:val="00151306"/>
    <w:rsid w:val="00152CA5"/>
    <w:rsid w:val="001743E5"/>
    <w:rsid w:val="00175454"/>
    <w:rsid w:val="00177D0C"/>
    <w:rsid w:val="0018361A"/>
    <w:rsid w:val="00183D99"/>
    <w:rsid w:val="00185E51"/>
    <w:rsid w:val="00193C2E"/>
    <w:rsid w:val="00195724"/>
    <w:rsid w:val="001B58CB"/>
    <w:rsid w:val="001B5BAF"/>
    <w:rsid w:val="001D17BE"/>
    <w:rsid w:val="001E5465"/>
    <w:rsid w:val="001E7C7D"/>
    <w:rsid w:val="001F5AC0"/>
    <w:rsid w:val="00200C3D"/>
    <w:rsid w:val="00201BC6"/>
    <w:rsid w:val="00211B94"/>
    <w:rsid w:val="00225231"/>
    <w:rsid w:val="00233849"/>
    <w:rsid w:val="00242FE2"/>
    <w:rsid w:val="00246741"/>
    <w:rsid w:val="00256384"/>
    <w:rsid w:val="00262A05"/>
    <w:rsid w:val="00263F51"/>
    <w:rsid w:val="00271C25"/>
    <w:rsid w:val="002961D1"/>
    <w:rsid w:val="002A225D"/>
    <w:rsid w:val="002A31EB"/>
    <w:rsid w:val="002C7879"/>
    <w:rsid w:val="002D688E"/>
    <w:rsid w:val="002E12CD"/>
    <w:rsid w:val="002E3852"/>
    <w:rsid w:val="002F0CB8"/>
    <w:rsid w:val="00304B86"/>
    <w:rsid w:val="00306C2B"/>
    <w:rsid w:val="003101E5"/>
    <w:rsid w:val="00310496"/>
    <w:rsid w:val="00317605"/>
    <w:rsid w:val="0032185D"/>
    <w:rsid w:val="003262D9"/>
    <w:rsid w:val="00340AAB"/>
    <w:rsid w:val="0034204A"/>
    <w:rsid w:val="00376D29"/>
    <w:rsid w:val="0038473F"/>
    <w:rsid w:val="00384D15"/>
    <w:rsid w:val="00387375"/>
    <w:rsid w:val="003950D5"/>
    <w:rsid w:val="003A16C2"/>
    <w:rsid w:val="003C6E96"/>
    <w:rsid w:val="003D6F5F"/>
    <w:rsid w:val="003E203B"/>
    <w:rsid w:val="003E2BCC"/>
    <w:rsid w:val="003E4C33"/>
    <w:rsid w:val="0046330F"/>
    <w:rsid w:val="00463CD8"/>
    <w:rsid w:val="00465D6B"/>
    <w:rsid w:val="00467F21"/>
    <w:rsid w:val="004734EB"/>
    <w:rsid w:val="004834FA"/>
    <w:rsid w:val="004D7CBE"/>
    <w:rsid w:val="004F188E"/>
    <w:rsid w:val="00533A7B"/>
    <w:rsid w:val="00534923"/>
    <w:rsid w:val="00543569"/>
    <w:rsid w:val="00546A9D"/>
    <w:rsid w:val="00550BA3"/>
    <w:rsid w:val="00550BDC"/>
    <w:rsid w:val="00552B12"/>
    <w:rsid w:val="00566824"/>
    <w:rsid w:val="00571FD0"/>
    <w:rsid w:val="0059452E"/>
    <w:rsid w:val="00597F56"/>
    <w:rsid w:val="005B5FC7"/>
    <w:rsid w:val="005D7594"/>
    <w:rsid w:val="005E1F90"/>
    <w:rsid w:val="005E6EFC"/>
    <w:rsid w:val="00622000"/>
    <w:rsid w:val="0062515A"/>
    <w:rsid w:val="006302E7"/>
    <w:rsid w:val="00631E66"/>
    <w:rsid w:val="00637A47"/>
    <w:rsid w:val="00640835"/>
    <w:rsid w:val="0067093E"/>
    <w:rsid w:val="006963DF"/>
    <w:rsid w:val="006A1121"/>
    <w:rsid w:val="006A29FF"/>
    <w:rsid w:val="006C4CA9"/>
    <w:rsid w:val="006C781C"/>
    <w:rsid w:val="006E57FD"/>
    <w:rsid w:val="00703971"/>
    <w:rsid w:val="00706933"/>
    <w:rsid w:val="00710127"/>
    <w:rsid w:val="007232F3"/>
    <w:rsid w:val="00732205"/>
    <w:rsid w:val="00736F84"/>
    <w:rsid w:val="007373CB"/>
    <w:rsid w:val="00752D58"/>
    <w:rsid w:val="007631B0"/>
    <w:rsid w:val="00773CE3"/>
    <w:rsid w:val="007759D8"/>
    <w:rsid w:val="00784FD7"/>
    <w:rsid w:val="007850A1"/>
    <w:rsid w:val="007B1874"/>
    <w:rsid w:val="007C0B57"/>
    <w:rsid w:val="007D2570"/>
    <w:rsid w:val="007E2C7F"/>
    <w:rsid w:val="007E2DCA"/>
    <w:rsid w:val="007E4CAD"/>
    <w:rsid w:val="007F1970"/>
    <w:rsid w:val="007F5638"/>
    <w:rsid w:val="007F784B"/>
    <w:rsid w:val="00810A89"/>
    <w:rsid w:val="008135E0"/>
    <w:rsid w:val="00835453"/>
    <w:rsid w:val="00845E0B"/>
    <w:rsid w:val="00846257"/>
    <w:rsid w:val="00847D61"/>
    <w:rsid w:val="0085383B"/>
    <w:rsid w:val="008625C7"/>
    <w:rsid w:val="00877DCB"/>
    <w:rsid w:val="008B4219"/>
    <w:rsid w:val="008C1B84"/>
    <w:rsid w:val="008C5E79"/>
    <w:rsid w:val="008D7EBE"/>
    <w:rsid w:val="008E438A"/>
    <w:rsid w:val="008E5FA9"/>
    <w:rsid w:val="008E6F66"/>
    <w:rsid w:val="008F50C3"/>
    <w:rsid w:val="00904989"/>
    <w:rsid w:val="00922B06"/>
    <w:rsid w:val="00926C75"/>
    <w:rsid w:val="009341FD"/>
    <w:rsid w:val="00943A99"/>
    <w:rsid w:val="009466DB"/>
    <w:rsid w:val="00957503"/>
    <w:rsid w:val="00973FF4"/>
    <w:rsid w:val="00975A68"/>
    <w:rsid w:val="00997F53"/>
    <w:rsid w:val="009A3865"/>
    <w:rsid w:val="009A455B"/>
    <w:rsid w:val="009A7B48"/>
    <w:rsid w:val="009B06A9"/>
    <w:rsid w:val="009C0189"/>
    <w:rsid w:val="009C2581"/>
    <w:rsid w:val="009D0051"/>
    <w:rsid w:val="009D042D"/>
    <w:rsid w:val="009E54FA"/>
    <w:rsid w:val="009F6317"/>
    <w:rsid w:val="00A032E3"/>
    <w:rsid w:val="00A235AE"/>
    <w:rsid w:val="00A44346"/>
    <w:rsid w:val="00A527B0"/>
    <w:rsid w:val="00A66F5D"/>
    <w:rsid w:val="00A73D84"/>
    <w:rsid w:val="00A7772E"/>
    <w:rsid w:val="00A9740E"/>
    <w:rsid w:val="00AA1534"/>
    <w:rsid w:val="00AB3E7E"/>
    <w:rsid w:val="00AB77AD"/>
    <w:rsid w:val="00AD4635"/>
    <w:rsid w:val="00AD7F50"/>
    <w:rsid w:val="00AE5AE2"/>
    <w:rsid w:val="00AE7D07"/>
    <w:rsid w:val="00AF26BD"/>
    <w:rsid w:val="00AF5B1E"/>
    <w:rsid w:val="00B02ABD"/>
    <w:rsid w:val="00B10445"/>
    <w:rsid w:val="00B31211"/>
    <w:rsid w:val="00B357FE"/>
    <w:rsid w:val="00B370E5"/>
    <w:rsid w:val="00B378E2"/>
    <w:rsid w:val="00B44627"/>
    <w:rsid w:val="00B46069"/>
    <w:rsid w:val="00B62862"/>
    <w:rsid w:val="00B63030"/>
    <w:rsid w:val="00B67AB5"/>
    <w:rsid w:val="00B70749"/>
    <w:rsid w:val="00B74A50"/>
    <w:rsid w:val="00B7708B"/>
    <w:rsid w:val="00B876F3"/>
    <w:rsid w:val="00B917B5"/>
    <w:rsid w:val="00BA01F5"/>
    <w:rsid w:val="00BA0DEC"/>
    <w:rsid w:val="00BA376B"/>
    <w:rsid w:val="00BA41F0"/>
    <w:rsid w:val="00BA71BB"/>
    <w:rsid w:val="00BB3C45"/>
    <w:rsid w:val="00BC66BA"/>
    <w:rsid w:val="00BD0E80"/>
    <w:rsid w:val="00BE3DAF"/>
    <w:rsid w:val="00BF0F75"/>
    <w:rsid w:val="00C0566C"/>
    <w:rsid w:val="00C1216C"/>
    <w:rsid w:val="00C40B86"/>
    <w:rsid w:val="00C619FA"/>
    <w:rsid w:val="00C61DAA"/>
    <w:rsid w:val="00C667B1"/>
    <w:rsid w:val="00C84032"/>
    <w:rsid w:val="00C926DD"/>
    <w:rsid w:val="00CA59C1"/>
    <w:rsid w:val="00CA6F42"/>
    <w:rsid w:val="00CB6F9D"/>
    <w:rsid w:val="00CC2800"/>
    <w:rsid w:val="00CC2F53"/>
    <w:rsid w:val="00CD4DF8"/>
    <w:rsid w:val="00CD65E8"/>
    <w:rsid w:val="00CE1A36"/>
    <w:rsid w:val="00CF1FC2"/>
    <w:rsid w:val="00D0631A"/>
    <w:rsid w:val="00D200E6"/>
    <w:rsid w:val="00D23AB6"/>
    <w:rsid w:val="00D2436B"/>
    <w:rsid w:val="00D25420"/>
    <w:rsid w:val="00D43716"/>
    <w:rsid w:val="00D5752B"/>
    <w:rsid w:val="00D60EBA"/>
    <w:rsid w:val="00D63B1D"/>
    <w:rsid w:val="00DA7528"/>
    <w:rsid w:val="00DB27EF"/>
    <w:rsid w:val="00DB3B1B"/>
    <w:rsid w:val="00DD27EC"/>
    <w:rsid w:val="00DD7DB1"/>
    <w:rsid w:val="00DE2E63"/>
    <w:rsid w:val="00DE7131"/>
    <w:rsid w:val="00DE744F"/>
    <w:rsid w:val="00E278DE"/>
    <w:rsid w:val="00E356A3"/>
    <w:rsid w:val="00E42EFD"/>
    <w:rsid w:val="00E60EB1"/>
    <w:rsid w:val="00E627C1"/>
    <w:rsid w:val="00E7099C"/>
    <w:rsid w:val="00E726BB"/>
    <w:rsid w:val="00E83BEE"/>
    <w:rsid w:val="00E83FE6"/>
    <w:rsid w:val="00E84A26"/>
    <w:rsid w:val="00E90223"/>
    <w:rsid w:val="00E97FB0"/>
    <w:rsid w:val="00EB5167"/>
    <w:rsid w:val="00EC1D1B"/>
    <w:rsid w:val="00EC36C8"/>
    <w:rsid w:val="00EF134E"/>
    <w:rsid w:val="00EF5C2D"/>
    <w:rsid w:val="00EF6967"/>
    <w:rsid w:val="00F02D46"/>
    <w:rsid w:val="00F15520"/>
    <w:rsid w:val="00F16997"/>
    <w:rsid w:val="00F17813"/>
    <w:rsid w:val="00F23954"/>
    <w:rsid w:val="00F248EF"/>
    <w:rsid w:val="00F7184B"/>
    <w:rsid w:val="00F915AB"/>
    <w:rsid w:val="00FA1B0A"/>
    <w:rsid w:val="00FA40D1"/>
    <w:rsid w:val="00FB6B10"/>
    <w:rsid w:val="00FC5031"/>
    <w:rsid w:val="00FC601B"/>
    <w:rsid w:val="00FD0CAD"/>
    <w:rsid w:val="04581119"/>
    <w:rsid w:val="079B16AD"/>
    <w:rsid w:val="0C960EFC"/>
    <w:rsid w:val="1247782D"/>
    <w:rsid w:val="12493563"/>
    <w:rsid w:val="14191ADA"/>
    <w:rsid w:val="1C473A12"/>
    <w:rsid w:val="241D2AAA"/>
    <w:rsid w:val="253D5032"/>
    <w:rsid w:val="25944FF3"/>
    <w:rsid w:val="27404FA8"/>
    <w:rsid w:val="2BA531B7"/>
    <w:rsid w:val="2C4B033C"/>
    <w:rsid w:val="2E3731B7"/>
    <w:rsid w:val="337344B8"/>
    <w:rsid w:val="3754621A"/>
    <w:rsid w:val="3CFE5311"/>
    <w:rsid w:val="4032748B"/>
    <w:rsid w:val="418421DB"/>
    <w:rsid w:val="437218A6"/>
    <w:rsid w:val="45D45883"/>
    <w:rsid w:val="473F6556"/>
    <w:rsid w:val="4D156E3B"/>
    <w:rsid w:val="4EB052E0"/>
    <w:rsid w:val="4F7C0964"/>
    <w:rsid w:val="537132FC"/>
    <w:rsid w:val="56F9135B"/>
    <w:rsid w:val="5A430C2B"/>
    <w:rsid w:val="5CAB6C1B"/>
    <w:rsid w:val="5CDF3E89"/>
    <w:rsid w:val="631C0B12"/>
    <w:rsid w:val="69D6295A"/>
    <w:rsid w:val="6C0E38AF"/>
    <w:rsid w:val="6CCB1C04"/>
    <w:rsid w:val="6E5A6DBD"/>
    <w:rsid w:val="6F931343"/>
    <w:rsid w:val="6F9C2F80"/>
    <w:rsid w:val="6F9F4266"/>
    <w:rsid w:val="74681691"/>
    <w:rsid w:val="798802D9"/>
    <w:rsid w:val="7D180069"/>
    <w:rsid w:val="7EE3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F21B43"/>
  <w15:docId w15:val="{04D446F9-6915-40EA-9118-DB8C1726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heme="minorEastAsia"/>
      <w:sz w:val="24"/>
      <w:szCs w:val="24"/>
    </w:rPr>
  </w:style>
  <w:style w:type="paragraph" w:styleId="1">
    <w:name w:val="heading 1"/>
    <w:basedOn w:val="a"/>
    <w:next w:val="a"/>
    <w:link w:val="10"/>
    <w:uiPriority w:val="99"/>
    <w:qFormat/>
    <w:pPr>
      <w:keepNext/>
      <w:keepLines/>
      <w:spacing w:line="576" w:lineRule="auto"/>
      <w:outlineLvl w:val="0"/>
    </w:pPr>
    <w:rPr>
      <w:b/>
      <w:kern w:val="44"/>
      <w:sz w:val="44"/>
      <w:szCs w:val="20"/>
    </w:rPr>
  </w:style>
  <w:style w:type="paragraph" w:styleId="2">
    <w:name w:val="heading 2"/>
    <w:basedOn w:val="a"/>
    <w:next w:val="a"/>
    <w:link w:val="20"/>
    <w:uiPriority w:val="99"/>
    <w:qFormat/>
    <w:pPr>
      <w:keepNext/>
      <w:keepLines/>
      <w:spacing w:line="413" w:lineRule="auto"/>
      <w:outlineLvl w:val="1"/>
    </w:pPr>
    <w:rPr>
      <w:rFonts w:ascii="Arial" w:eastAsia="黑体" w:hAnsi="Arial"/>
      <w:b/>
      <w:sz w:val="32"/>
      <w:szCs w:val="20"/>
    </w:rPr>
  </w:style>
  <w:style w:type="paragraph" w:styleId="3">
    <w:name w:val="heading 3"/>
    <w:basedOn w:val="a"/>
    <w:next w:val="a"/>
    <w:link w:val="30"/>
    <w:uiPriority w:val="99"/>
    <w:qFormat/>
    <w:pPr>
      <w:keepNext/>
      <w:keepLines/>
      <w:spacing w:line="413" w:lineRule="auto"/>
      <w:outlineLvl w:val="2"/>
    </w:pPr>
    <w:rPr>
      <w:b/>
      <w:sz w:val="32"/>
      <w:szCs w:val="20"/>
    </w:rPr>
  </w:style>
  <w:style w:type="paragraph" w:styleId="4">
    <w:name w:val="heading 4"/>
    <w:basedOn w:val="a"/>
    <w:next w:val="a"/>
    <w:link w:val="40"/>
    <w:uiPriority w:val="99"/>
    <w:qFormat/>
    <w:pPr>
      <w:keepNext/>
      <w:keepLines/>
      <w:spacing w:line="372" w:lineRule="auto"/>
      <w:outlineLvl w:val="3"/>
    </w:pPr>
    <w:rPr>
      <w:rFonts w:ascii="Arial" w:eastAsia="黑体" w:hAnsi="Arial"/>
      <w:b/>
      <w:sz w:val="28"/>
    </w:rPr>
  </w:style>
  <w:style w:type="paragraph" w:styleId="5">
    <w:name w:val="heading 5"/>
    <w:basedOn w:val="a"/>
    <w:next w:val="a"/>
    <w:link w:val="50"/>
    <w:uiPriority w:val="99"/>
    <w:qFormat/>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endnote text"/>
    <w:basedOn w:val="a"/>
    <w:uiPriority w:val="99"/>
    <w:semiHidden/>
    <w:unhideWhenUsed/>
    <w:qFormat/>
    <w:pPr>
      <w:snapToGrid w:val="0"/>
      <w:jc w:val="left"/>
    </w:pPr>
  </w:style>
  <w:style w:type="paragraph" w:styleId="a4">
    <w:name w:val="Balloon Text"/>
    <w:basedOn w:val="a"/>
    <w:link w:val="a5"/>
    <w:uiPriority w:val="99"/>
    <w:semiHidden/>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link w:val="a9"/>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aa">
    <w:name w:val="footnote text"/>
    <w:basedOn w:val="a"/>
    <w:link w:val="ab"/>
    <w:uiPriority w:val="99"/>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ac">
    <w:name w:val="Normal (Web)"/>
    <w:basedOn w:val="a"/>
    <w:uiPriority w:val="99"/>
    <w:qFormat/>
    <w:pPr>
      <w:spacing w:beforeAutospacing="1" w:afterAutospacing="1"/>
      <w:jc w:val="left"/>
    </w:pPr>
  </w:style>
  <w:style w:type="paragraph" w:styleId="ad">
    <w:name w:val="Title"/>
    <w:basedOn w:val="a"/>
    <w:next w:val="a"/>
    <w:link w:val="ae"/>
    <w:qFormat/>
    <w:locked/>
    <w:pPr>
      <w:spacing w:before="240" w:after="60"/>
      <w:jc w:val="center"/>
      <w:outlineLvl w:val="0"/>
    </w:pPr>
    <w:rPr>
      <w:rFonts w:asciiTheme="majorHAnsi" w:eastAsiaTheme="majorEastAsia" w:hAnsiTheme="majorHAnsi" w:cstheme="majorBidi"/>
      <w:b/>
      <w:bCs/>
      <w:sz w:val="32"/>
      <w:szCs w:val="32"/>
    </w:rPr>
  </w:style>
  <w:style w:type="character" w:styleId="af">
    <w:name w:val="endnote reference"/>
    <w:basedOn w:val="a0"/>
    <w:uiPriority w:val="99"/>
    <w:semiHidden/>
    <w:unhideWhenUsed/>
    <w:qFormat/>
    <w:rPr>
      <w:vertAlign w:val="superscript"/>
    </w:rPr>
  </w:style>
  <w:style w:type="character" w:styleId="af0">
    <w:name w:val="Hyperlink"/>
    <w:basedOn w:val="a0"/>
    <w:uiPriority w:val="99"/>
    <w:unhideWhenUsed/>
    <w:qFormat/>
    <w:rPr>
      <w:color w:val="0000FF" w:themeColor="hyperlink"/>
      <w:u w:val="single"/>
    </w:rPr>
  </w:style>
  <w:style w:type="character" w:styleId="af1">
    <w:name w:val="footnote reference"/>
    <w:basedOn w:val="a0"/>
    <w:uiPriority w:val="99"/>
    <w:semiHidden/>
    <w:unhideWhenUsed/>
    <w:qFormat/>
    <w:rPr>
      <w:vertAlign w:val="superscript"/>
    </w:rPr>
  </w:style>
  <w:style w:type="character" w:customStyle="1" w:styleId="10">
    <w:name w:val="标题 1 字符"/>
    <w:basedOn w:val="a0"/>
    <w:link w:val="1"/>
    <w:uiPriority w:val="99"/>
    <w:qFormat/>
    <w:locked/>
    <w:rPr>
      <w:b/>
      <w:kern w:val="44"/>
      <w:sz w:val="44"/>
    </w:rPr>
  </w:style>
  <w:style w:type="character" w:customStyle="1" w:styleId="20">
    <w:name w:val="标题 2 字符"/>
    <w:basedOn w:val="a0"/>
    <w:link w:val="2"/>
    <w:uiPriority w:val="99"/>
    <w:qFormat/>
    <w:locked/>
    <w:rPr>
      <w:rFonts w:ascii="Arial" w:eastAsia="黑体" w:hAnsi="Arial"/>
      <w:b/>
      <w:sz w:val="32"/>
    </w:rPr>
  </w:style>
  <w:style w:type="character" w:customStyle="1" w:styleId="30">
    <w:name w:val="标题 3 字符"/>
    <w:basedOn w:val="a0"/>
    <w:link w:val="3"/>
    <w:uiPriority w:val="99"/>
    <w:qFormat/>
    <w:locked/>
    <w:rPr>
      <w:b/>
      <w:sz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Calibri" w:hAnsi="Calibri"/>
      <w:b/>
      <w:bCs/>
      <w:sz w:val="28"/>
      <w:szCs w:val="28"/>
    </w:rPr>
  </w:style>
  <w:style w:type="character" w:customStyle="1" w:styleId="a7">
    <w:name w:val="页脚 字符"/>
    <w:basedOn w:val="a0"/>
    <w:link w:val="a6"/>
    <w:uiPriority w:val="99"/>
    <w:qFormat/>
    <w:rPr>
      <w:rFonts w:ascii="Calibri" w:hAnsi="Calibri"/>
      <w:sz w:val="18"/>
      <w:szCs w:val="18"/>
    </w:rPr>
  </w:style>
  <w:style w:type="character" w:customStyle="1" w:styleId="a9">
    <w:name w:val="页眉 字符"/>
    <w:basedOn w:val="a0"/>
    <w:link w:val="a8"/>
    <w:uiPriority w:val="99"/>
    <w:semiHidden/>
    <w:qFormat/>
    <w:rPr>
      <w:rFonts w:ascii="Calibri" w:hAnsi="Calibri"/>
      <w:sz w:val="18"/>
      <w:szCs w:val="18"/>
    </w:rPr>
  </w:style>
  <w:style w:type="paragraph" w:customStyle="1" w:styleId="WPSOffice1">
    <w:name w:val="WPSOffice手动目录 1"/>
    <w:uiPriority w:val="99"/>
    <w:qFormat/>
    <w:rPr>
      <w:rFonts w:ascii="Times New Roman" w:eastAsia="宋体" w:hAnsi="Times New Roman" w:cs="Times New Roman"/>
    </w:rPr>
  </w:style>
  <w:style w:type="paragraph" w:customStyle="1" w:styleId="WPSOffice2">
    <w:name w:val="WPSOffice手动目录 2"/>
    <w:uiPriority w:val="99"/>
    <w:qFormat/>
    <w:pPr>
      <w:ind w:leftChars="200" w:left="200"/>
    </w:pPr>
    <w:rPr>
      <w:rFonts w:ascii="Times New Roman" w:eastAsia="宋体" w:hAnsi="Times New Roman" w:cs="Times New Roman"/>
    </w:rPr>
  </w:style>
  <w:style w:type="paragraph" w:customStyle="1" w:styleId="WPSOffice3">
    <w:name w:val="WPSOffice手动目录 3"/>
    <w:uiPriority w:val="99"/>
    <w:qFormat/>
    <w:pPr>
      <w:ind w:leftChars="400" w:left="400"/>
    </w:pPr>
    <w:rPr>
      <w:rFonts w:ascii="Times New Roman" w:eastAsia="宋体" w:hAnsi="Times New Roman" w:cs="Times New Roman"/>
    </w:rPr>
  </w:style>
  <w:style w:type="character" w:customStyle="1" w:styleId="a5">
    <w:name w:val="批注框文本 字符"/>
    <w:basedOn w:val="a0"/>
    <w:link w:val="a4"/>
    <w:uiPriority w:val="99"/>
    <w:semiHidden/>
    <w:qFormat/>
    <w:rPr>
      <w:rFonts w:ascii="Calibri" w:hAnsi="Calibri"/>
      <w:sz w:val="0"/>
      <w:szCs w:val="0"/>
    </w:rPr>
  </w:style>
  <w:style w:type="character" w:customStyle="1" w:styleId="ab">
    <w:name w:val="脚注文本 字符"/>
    <w:basedOn w:val="a0"/>
    <w:link w:val="aa"/>
    <w:uiPriority w:val="99"/>
    <w:qFormat/>
    <w:rPr>
      <w:sz w:val="18"/>
      <w:szCs w:val="18"/>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ae">
    <w:name w:val="标题 字符"/>
    <w:basedOn w:val="a0"/>
    <w:link w:val="ad"/>
    <w:qFormat/>
    <w:rPr>
      <w:rFonts w:asciiTheme="majorHAnsi" w:eastAsiaTheme="majorEastAsia" w:hAnsiTheme="majorHAnsi" w:cstheme="majorBidi"/>
      <w:b/>
      <w:bCs/>
      <w:sz w:val="32"/>
      <w:szCs w:val="32"/>
    </w:rPr>
  </w:style>
  <w:style w:type="character" w:styleId="af2">
    <w:name w:val="Placeholder Text"/>
    <w:basedOn w:val="a0"/>
    <w:uiPriority w:val="99"/>
    <w:semiHidden/>
    <w:rsid w:val="00631E66"/>
    <w:rPr>
      <w:color w:val="808080"/>
    </w:rPr>
  </w:style>
  <w:style w:type="paragraph" w:styleId="af3">
    <w:name w:val="List Paragraph"/>
    <w:basedOn w:val="a"/>
    <w:uiPriority w:val="99"/>
    <w:rsid w:val="00B370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AF34E-5B57-4F18-AF71-24998195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11</Pages>
  <Words>2219</Words>
  <Characters>12652</Characters>
  <Application>Microsoft Office Word</Application>
  <DocSecurity>0</DocSecurity>
  <Lines>105</Lines>
  <Paragraphs>29</Paragraphs>
  <ScaleCrop>false</ScaleCrop>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泠灵</dc:creator>
  <cp:lastModifiedBy>lenovo</cp:lastModifiedBy>
  <cp:revision>122</cp:revision>
  <dcterms:created xsi:type="dcterms:W3CDTF">2019-06-01T17:42:00Z</dcterms:created>
  <dcterms:modified xsi:type="dcterms:W3CDTF">2019-07-14T20:36:00Z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