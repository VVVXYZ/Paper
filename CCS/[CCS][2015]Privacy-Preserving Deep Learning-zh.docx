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74" w:rsidRPr="007F784B" w:rsidRDefault="007B1874" w:rsidP="007F784B">
      <w:pPr>
        <w:spacing w:line="360" w:lineRule="auto"/>
        <w:ind w:firstLineChars="200" w:firstLine="482"/>
        <w:jc w:val="center"/>
        <w:rPr>
          <w:rFonts w:ascii="黑体" w:eastAsia="黑体" w:hAnsi="黑体"/>
          <w:b/>
          <w:bCs/>
        </w:rPr>
      </w:pPr>
      <w:r w:rsidRPr="007F784B">
        <w:rPr>
          <w:rFonts w:ascii="黑体" w:eastAsia="黑体" w:hAnsi="黑体" w:hint="eastAsia"/>
          <w:b/>
          <w:bCs/>
        </w:rPr>
        <w:t>摘要</w:t>
      </w:r>
    </w:p>
    <w:p w:rsidR="005D7594" w:rsidRDefault="007B1874" w:rsidP="00FC5031">
      <w:pPr>
        <w:ind w:firstLineChars="200" w:firstLine="480"/>
        <w:rPr>
          <w:rFonts w:asciiTheme="minorEastAsia" w:eastAsiaTheme="minorEastAsia" w:hAnsiTheme="minorEastAsia"/>
        </w:rPr>
      </w:pPr>
      <w:r w:rsidRPr="00FC5031">
        <w:rPr>
          <w:rFonts w:asciiTheme="minorEastAsia" w:eastAsiaTheme="minorEastAsia" w:hAnsiTheme="minorEastAsia" w:hint="eastAsia"/>
        </w:rPr>
        <w:t>基于</w:t>
      </w:r>
      <w:r w:rsidRPr="00306F1E">
        <w:rPr>
          <w:rFonts w:asciiTheme="minorEastAsia" w:eastAsiaTheme="minorEastAsia" w:hAnsiTheme="minorEastAsia" w:hint="eastAsia"/>
          <w:color w:val="FF0000"/>
          <w:rPrChange w:id="0" w:author="lenovo" w:date="2019-07-14T13:20:00Z">
            <w:rPr>
              <w:rFonts w:asciiTheme="minorEastAsia" w:eastAsiaTheme="minorEastAsia" w:hAnsiTheme="minorEastAsia" w:hint="eastAsia"/>
            </w:rPr>
          </w:rPrChange>
        </w:rPr>
        <w:t>人工神经网络的深度学习</w:t>
      </w:r>
      <w:r w:rsidRPr="00FC5031">
        <w:rPr>
          <w:rFonts w:asciiTheme="minorEastAsia" w:eastAsiaTheme="minorEastAsia" w:hAnsiTheme="minorEastAsia" w:hint="eastAsia"/>
        </w:rPr>
        <w:t>是非常流行的对</w:t>
      </w:r>
      <w:r w:rsidR="00A235AE" w:rsidRPr="00FC5031">
        <w:rPr>
          <w:rFonts w:asciiTheme="minorEastAsia" w:eastAsiaTheme="minorEastAsia" w:hAnsiTheme="minorEastAsia" w:hint="eastAsia"/>
        </w:rPr>
        <w:t>图像，语音和文本</w:t>
      </w:r>
      <w:r w:rsidR="00A235AE">
        <w:rPr>
          <w:rFonts w:asciiTheme="minorEastAsia" w:eastAsiaTheme="minorEastAsia" w:hAnsiTheme="minorEastAsia" w:hint="eastAsia"/>
        </w:rPr>
        <w:t>等</w:t>
      </w:r>
      <w:r w:rsidRPr="00FC5031">
        <w:rPr>
          <w:rFonts w:asciiTheme="minorEastAsia" w:eastAsiaTheme="minorEastAsia" w:hAnsiTheme="minorEastAsia" w:hint="eastAsia"/>
        </w:rPr>
        <w:t>复杂数据进行建模，分类和识别的方法。</w:t>
      </w:r>
      <w:r w:rsidR="00A235AE" w:rsidRPr="00FC5031">
        <w:rPr>
          <w:rFonts w:asciiTheme="minorEastAsia" w:eastAsiaTheme="minorEastAsia" w:hAnsiTheme="minorEastAsia" w:hint="eastAsia"/>
        </w:rPr>
        <w:t>深度学习方法</w:t>
      </w:r>
      <w:r w:rsidRPr="00FC5031">
        <w:rPr>
          <w:rFonts w:asciiTheme="minorEastAsia" w:eastAsiaTheme="minorEastAsia" w:hAnsiTheme="minorEastAsia" w:hint="eastAsia"/>
        </w:rPr>
        <w:t>前所未有的准确性已经</w:t>
      </w:r>
      <w:r w:rsidR="00A235AE">
        <w:rPr>
          <w:rFonts w:asciiTheme="minorEastAsia" w:eastAsiaTheme="minorEastAsia" w:hAnsiTheme="minorEastAsia" w:hint="eastAsia"/>
        </w:rPr>
        <w:t>使</w:t>
      </w:r>
      <w:r w:rsidRPr="00FC5031">
        <w:rPr>
          <w:rFonts w:asciiTheme="minorEastAsia" w:eastAsiaTheme="minorEastAsia" w:hAnsiTheme="minorEastAsia" w:hint="eastAsia"/>
        </w:rPr>
        <w:t>它们</w:t>
      </w:r>
      <w:r w:rsidR="00A235AE">
        <w:rPr>
          <w:rFonts w:asciiTheme="minorEastAsia" w:eastAsiaTheme="minorEastAsia" w:hAnsiTheme="minorEastAsia" w:hint="eastAsia"/>
        </w:rPr>
        <w:t>成为</w:t>
      </w:r>
      <w:r w:rsidRPr="00FC5031">
        <w:rPr>
          <w:rFonts w:asciiTheme="minorEastAsia" w:eastAsiaTheme="minorEastAsia" w:hAnsiTheme="minorEastAsia" w:hint="eastAsia"/>
        </w:rPr>
        <w:t>互联网上基于AI的服务</w:t>
      </w:r>
      <w:r w:rsidR="00A235AE">
        <w:rPr>
          <w:rFonts w:asciiTheme="minorEastAsia" w:eastAsiaTheme="minorEastAsia" w:hAnsiTheme="minorEastAsia" w:hint="eastAsia"/>
        </w:rPr>
        <w:t>的</w:t>
      </w:r>
      <w:r w:rsidR="00A235AE" w:rsidRPr="00A235AE">
        <w:rPr>
          <w:rFonts w:asciiTheme="minorEastAsia" w:eastAsiaTheme="minorEastAsia" w:hAnsiTheme="minorEastAsia" w:hint="eastAsia"/>
        </w:rPr>
        <w:t>新的基础</w:t>
      </w:r>
      <w:r w:rsidRPr="00FC5031">
        <w:rPr>
          <w:rFonts w:asciiTheme="minorEastAsia" w:eastAsiaTheme="minorEastAsia" w:hAnsiTheme="minorEastAsia" w:hint="eastAsia"/>
        </w:rPr>
        <w:t>。大规模收集用户数据的商业公司是</w:t>
      </w:r>
      <w:r w:rsidR="00A235AE" w:rsidRPr="00FC5031">
        <w:rPr>
          <w:rFonts w:asciiTheme="minorEastAsia" w:eastAsiaTheme="minorEastAsia" w:hAnsiTheme="minorEastAsia" w:hint="eastAsia"/>
        </w:rPr>
        <w:t>这种趋势</w:t>
      </w:r>
      <w:r w:rsidR="00A235AE">
        <w:rPr>
          <w:rFonts w:asciiTheme="minorEastAsia" w:eastAsiaTheme="minorEastAsia" w:hAnsiTheme="minorEastAsia" w:hint="eastAsia"/>
        </w:rPr>
        <w:t>的</w:t>
      </w:r>
      <w:r w:rsidRPr="00FC5031">
        <w:rPr>
          <w:rFonts w:asciiTheme="minorEastAsia" w:eastAsiaTheme="minorEastAsia" w:hAnsiTheme="minorEastAsia" w:hint="eastAsia"/>
        </w:rPr>
        <w:t>主要受益者</w:t>
      </w:r>
      <w:r w:rsidR="00A235AE">
        <w:rPr>
          <w:rFonts w:asciiTheme="minorEastAsia" w:eastAsiaTheme="minorEastAsia" w:hAnsiTheme="minorEastAsia" w:hint="eastAsia"/>
        </w:rPr>
        <w:t>，因为</w:t>
      </w:r>
      <w:r w:rsidRPr="00FC5031">
        <w:rPr>
          <w:rFonts w:asciiTheme="minorEastAsia" w:eastAsiaTheme="minorEastAsia" w:hAnsiTheme="minorEastAsia" w:hint="eastAsia"/>
        </w:rPr>
        <w:t>深度学习技术</w:t>
      </w:r>
      <w:r w:rsidR="00A235AE">
        <w:rPr>
          <w:rFonts w:asciiTheme="minorEastAsia" w:eastAsiaTheme="minorEastAsia" w:hAnsiTheme="minorEastAsia" w:hint="eastAsia"/>
        </w:rPr>
        <w:t>的</w:t>
      </w:r>
      <w:r w:rsidR="00A235AE" w:rsidRPr="00306F1E">
        <w:rPr>
          <w:rFonts w:asciiTheme="minorEastAsia" w:eastAsiaTheme="minorEastAsia" w:hAnsiTheme="minorEastAsia" w:hint="eastAsia"/>
          <w:color w:val="FF0000"/>
          <w:rPrChange w:id="1" w:author="lenovo" w:date="2019-07-14T13:20:00Z">
            <w:rPr>
              <w:rFonts w:asciiTheme="minorEastAsia" w:eastAsiaTheme="minorEastAsia" w:hAnsiTheme="minorEastAsia" w:hint="eastAsia"/>
            </w:rPr>
          </w:rPrChange>
        </w:rPr>
        <w:t>成功</w:t>
      </w:r>
      <w:r w:rsidRPr="00FC5031">
        <w:rPr>
          <w:rFonts w:asciiTheme="minorEastAsia" w:eastAsiaTheme="minorEastAsia" w:hAnsiTheme="minorEastAsia" w:hint="eastAsia"/>
        </w:rPr>
        <w:t>是直接的与</w:t>
      </w:r>
      <w:r w:rsidRPr="00306F1E">
        <w:rPr>
          <w:rFonts w:asciiTheme="minorEastAsia" w:eastAsiaTheme="minorEastAsia" w:hAnsiTheme="minorEastAsia" w:hint="eastAsia"/>
          <w:color w:val="FF0000"/>
          <w:rPrChange w:id="2" w:author="lenovo" w:date="2019-07-14T13:20:00Z">
            <w:rPr>
              <w:rFonts w:asciiTheme="minorEastAsia" w:eastAsiaTheme="minorEastAsia" w:hAnsiTheme="minorEastAsia" w:hint="eastAsia"/>
            </w:rPr>
          </w:rPrChange>
        </w:rPr>
        <w:t>可用于</w:t>
      </w:r>
      <w:r w:rsidR="00A235AE" w:rsidRPr="00306F1E">
        <w:rPr>
          <w:rFonts w:asciiTheme="minorEastAsia" w:eastAsiaTheme="minorEastAsia" w:hAnsiTheme="minorEastAsia" w:hint="eastAsia"/>
          <w:color w:val="FF0000"/>
          <w:rPrChange w:id="3" w:author="lenovo" w:date="2019-07-14T13:20:00Z">
            <w:rPr>
              <w:rFonts w:asciiTheme="minorEastAsia" w:eastAsiaTheme="minorEastAsia" w:hAnsiTheme="minorEastAsia" w:hint="eastAsia"/>
            </w:rPr>
          </w:rPrChange>
        </w:rPr>
        <w:t>训练</w:t>
      </w:r>
      <w:r w:rsidRPr="00306F1E">
        <w:rPr>
          <w:rFonts w:asciiTheme="minorEastAsia" w:eastAsiaTheme="minorEastAsia" w:hAnsiTheme="minorEastAsia" w:hint="eastAsia"/>
          <w:color w:val="FF0000"/>
          <w:rPrChange w:id="4" w:author="lenovo" w:date="2019-07-14T13:20:00Z">
            <w:rPr>
              <w:rFonts w:asciiTheme="minorEastAsia" w:eastAsiaTheme="minorEastAsia" w:hAnsiTheme="minorEastAsia" w:hint="eastAsia"/>
            </w:rPr>
          </w:rPrChange>
        </w:rPr>
        <w:t>的数据量</w:t>
      </w:r>
      <w:r w:rsidRPr="00FC5031">
        <w:rPr>
          <w:rFonts w:asciiTheme="minorEastAsia" w:eastAsiaTheme="minorEastAsia" w:hAnsiTheme="minorEastAsia" w:hint="eastAsia"/>
        </w:rPr>
        <w:t>成</w:t>
      </w:r>
      <w:r w:rsidR="00A235AE">
        <w:rPr>
          <w:rFonts w:asciiTheme="minorEastAsia" w:eastAsiaTheme="minorEastAsia" w:hAnsiTheme="minorEastAsia" w:hint="eastAsia"/>
        </w:rPr>
        <w:t>有关</w:t>
      </w:r>
      <w:r w:rsidRPr="00FC5031">
        <w:rPr>
          <w:rFonts w:asciiTheme="minorEastAsia" w:eastAsiaTheme="minorEastAsia" w:hAnsiTheme="minorEastAsia" w:hint="eastAsia"/>
        </w:rPr>
        <w:t>。</w:t>
      </w:r>
    </w:p>
    <w:p w:rsidR="00AA1534" w:rsidRDefault="00A235AE" w:rsidP="00A235AE">
      <w:pPr>
        <w:ind w:firstLineChars="200" w:firstLine="480"/>
        <w:rPr>
          <w:rFonts w:asciiTheme="minorEastAsia" w:eastAsiaTheme="minorEastAsia" w:hAnsiTheme="minorEastAsia"/>
        </w:rPr>
      </w:pPr>
      <w:r w:rsidRPr="00A235AE">
        <w:rPr>
          <w:rFonts w:asciiTheme="minorEastAsia" w:eastAsiaTheme="minorEastAsia" w:hAnsiTheme="minorEastAsia" w:hint="eastAsia"/>
        </w:rPr>
        <w:t>深度学习所需的大量数据收集存在明显的</w:t>
      </w:r>
      <w:r w:rsidRPr="00306F1E">
        <w:rPr>
          <w:rFonts w:asciiTheme="minorEastAsia" w:eastAsiaTheme="minorEastAsia" w:hAnsiTheme="minorEastAsia" w:hint="eastAsia"/>
          <w:color w:val="FF0000"/>
          <w:rPrChange w:id="5" w:author="lenovo" w:date="2019-07-14T13:20:00Z">
            <w:rPr>
              <w:rFonts w:asciiTheme="minorEastAsia" w:eastAsiaTheme="minorEastAsia" w:hAnsiTheme="minorEastAsia" w:hint="eastAsia"/>
            </w:rPr>
          </w:rPrChange>
        </w:rPr>
        <w:t>隐私问题</w:t>
      </w:r>
      <w:r w:rsidRPr="00A235AE">
        <w:rPr>
          <w:rFonts w:asciiTheme="minorEastAsia" w:eastAsiaTheme="minorEastAsia" w:hAnsiTheme="minorEastAsia" w:hint="eastAsia"/>
        </w:rPr>
        <w:t>。用户的</w:t>
      </w:r>
      <w:r w:rsidRPr="00B02B45">
        <w:rPr>
          <w:rFonts w:asciiTheme="minorEastAsia" w:eastAsiaTheme="minorEastAsia" w:hAnsiTheme="minorEastAsia" w:hint="eastAsia"/>
          <w:color w:val="FF0000"/>
          <w:rPrChange w:id="6" w:author="lenovo" w:date="2019-07-14T15:57:00Z">
            <w:rPr>
              <w:rFonts w:asciiTheme="minorEastAsia" w:eastAsiaTheme="minorEastAsia" w:hAnsiTheme="minorEastAsia" w:hint="eastAsia"/>
            </w:rPr>
          </w:rPrChange>
        </w:rPr>
        <w:t>个人</w:t>
      </w:r>
      <w:r w:rsidR="00EC1D1B" w:rsidRPr="00B02B45">
        <w:rPr>
          <w:rFonts w:asciiTheme="minorEastAsia" w:eastAsiaTheme="minorEastAsia" w:hAnsiTheme="minorEastAsia" w:hint="eastAsia"/>
          <w:color w:val="FF0000"/>
          <w:rPrChange w:id="7" w:author="lenovo" w:date="2019-07-14T15:57:00Z">
            <w:rPr>
              <w:rFonts w:asciiTheme="minorEastAsia" w:eastAsiaTheme="minorEastAsia" w:hAnsiTheme="minorEastAsia" w:hint="eastAsia"/>
            </w:rPr>
          </w:rPrChange>
        </w:rPr>
        <w:t>的、</w:t>
      </w:r>
      <w:r w:rsidRPr="00B02B45">
        <w:rPr>
          <w:rFonts w:asciiTheme="minorEastAsia" w:eastAsiaTheme="minorEastAsia" w:hAnsiTheme="minorEastAsia" w:hint="eastAsia"/>
          <w:color w:val="FF0000"/>
          <w:rPrChange w:id="8" w:author="lenovo" w:date="2019-07-14T15:57:00Z">
            <w:rPr>
              <w:rFonts w:asciiTheme="minorEastAsia" w:eastAsiaTheme="minorEastAsia" w:hAnsiTheme="minorEastAsia" w:hint="eastAsia"/>
            </w:rPr>
          </w:rPrChange>
        </w:rPr>
        <w:t>高度敏感的数据</w:t>
      </w:r>
      <w:r w:rsidRPr="00A235AE">
        <w:rPr>
          <w:rFonts w:asciiTheme="minorEastAsia" w:eastAsiaTheme="minorEastAsia" w:hAnsiTheme="minorEastAsia" w:hint="eastAsia"/>
        </w:rPr>
        <w:t>，如</w:t>
      </w:r>
      <w:r w:rsidR="00EC1D1B">
        <w:rPr>
          <w:rFonts w:asciiTheme="minorEastAsia" w:eastAsiaTheme="minorEastAsia" w:hAnsiTheme="minorEastAsia" w:hint="eastAsia"/>
        </w:rPr>
        <w:t>照片和录音，被</w:t>
      </w:r>
      <w:r w:rsidRPr="00A235AE">
        <w:rPr>
          <w:rFonts w:asciiTheme="minorEastAsia" w:eastAsiaTheme="minorEastAsia" w:hAnsiTheme="minorEastAsia" w:hint="eastAsia"/>
        </w:rPr>
        <w:t>这些</w:t>
      </w:r>
      <w:r w:rsidRPr="00B02B45">
        <w:rPr>
          <w:rFonts w:asciiTheme="minorEastAsia" w:eastAsiaTheme="minorEastAsia" w:hAnsiTheme="minorEastAsia" w:hint="eastAsia"/>
          <w:color w:val="FF0000"/>
          <w:rPrChange w:id="9" w:author="lenovo" w:date="2019-07-14T15:57:00Z">
            <w:rPr>
              <w:rFonts w:asciiTheme="minorEastAsia" w:eastAsiaTheme="minorEastAsia" w:hAnsiTheme="minorEastAsia" w:hint="eastAsia"/>
            </w:rPr>
          </w:rPrChange>
        </w:rPr>
        <w:t>公司无限期地保存</w:t>
      </w:r>
      <w:r w:rsidRPr="00A235AE">
        <w:rPr>
          <w:rFonts w:asciiTheme="minorEastAsia" w:eastAsiaTheme="minorEastAsia" w:hAnsiTheme="minorEastAsia" w:hint="eastAsia"/>
        </w:rPr>
        <w:t>。</w:t>
      </w:r>
      <w:r w:rsidRPr="00B02B45">
        <w:rPr>
          <w:rFonts w:asciiTheme="minorEastAsia" w:eastAsiaTheme="minorEastAsia" w:hAnsiTheme="minorEastAsia" w:hint="eastAsia"/>
          <w:color w:val="FF0000"/>
          <w:rPrChange w:id="10" w:author="lenovo" w:date="2019-07-14T15:57:00Z">
            <w:rPr>
              <w:rFonts w:asciiTheme="minorEastAsia" w:eastAsiaTheme="minorEastAsia" w:hAnsiTheme="minorEastAsia" w:hint="eastAsia"/>
            </w:rPr>
          </w:rPrChange>
        </w:rPr>
        <w:t>用户</w:t>
      </w:r>
      <w:r w:rsidRPr="00A235AE">
        <w:rPr>
          <w:rFonts w:asciiTheme="minorEastAsia" w:eastAsiaTheme="minorEastAsia" w:hAnsiTheme="minorEastAsia" w:hint="eastAsia"/>
        </w:rPr>
        <w:t>既不能删除它，也不能限制它</w:t>
      </w:r>
      <w:r w:rsidR="00EC1D1B">
        <w:rPr>
          <w:rFonts w:asciiTheme="minorEastAsia" w:eastAsiaTheme="minorEastAsia" w:hAnsiTheme="minorEastAsia" w:hint="eastAsia"/>
        </w:rPr>
        <w:t>的</w:t>
      </w:r>
      <w:r w:rsidR="00EC1D1B" w:rsidRPr="00A235AE">
        <w:rPr>
          <w:rFonts w:asciiTheme="minorEastAsia" w:eastAsiaTheme="minorEastAsia" w:hAnsiTheme="minorEastAsia" w:hint="eastAsia"/>
        </w:rPr>
        <w:t>使用</w:t>
      </w:r>
      <w:r w:rsidR="00EC1D1B" w:rsidRPr="00EC1D1B">
        <w:rPr>
          <w:rFonts w:asciiTheme="minorEastAsia" w:eastAsiaTheme="minorEastAsia" w:hAnsiTheme="minorEastAsia" w:hint="eastAsia"/>
        </w:rPr>
        <w:t>目的</w:t>
      </w:r>
      <w:r w:rsidRPr="00A235AE">
        <w:rPr>
          <w:rFonts w:asciiTheme="minorEastAsia" w:eastAsiaTheme="minorEastAsia" w:hAnsiTheme="minorEastAsia" w:hint="eastAsia"/>
        </w:rPr>
        <w:t>。此外，集中保存的数据</w:t>
      </w:r>
      <w:r w:rsidRPr="00B02B45">
        <w:rPr>
          <w:rFonts w:asciiTheme="minorEastAsia" w:eastAsiaTheme="minorEastAsia" w:hAnsiTheme="minorEastAsia" w:hint="eastAsia"/>
          <w:color w:val="FF0000"/>
          <w:rPrChange w:id="11" w:author="lenovo" w:date="2019-07-14T15:58:00Z">
            <w:rPr>
              <w:rFonts w:asciiTheme="minorEastAsia" w:eastAsiaTheme="minorEastAsia" w:hAnsiTheme="minorEastAsia" w:hint="eastAsia"/>
            </w:rPr>
          </w:rPrChange>
        </w:rPr>
        <w:t>受制于法律传票和司法外监督</w:t>
      </w:r>
      <w:r w:rsidRPr="00A235AE">
        <w:rPr>
          <w:rFonts w:asciiTheme="minorEastAsia" w:eastAsiaTheme="minorEastAsia" w:hAnsiTheme="minorEastAsia" w:hint="eastAsia"/>
        </w:rPr>
        <w:t>。</w:t>
      </w:r>
      <w:r w:rsidR="00AA1534" w:rsidRPr="00AA1534">
        <w:rPr>
          <w:rFonts w:asciiTheme="minorEastAsia" w:eastAsiaTheme="minorEastAsia" w:hAnsiTheme="minorEastAsia" w:hint="eastAsia"/>
        </w:rPr>
        <w:t xml:space="preserve">许多数据所有者 - 例如，可能希望将深度学习方法应用于临床记录的医疗机构 </w:t>
      </w:r>
      <w:r w:rsidR="00AA1534">
        <w:rPr>
          <w:rFonts w:asciiTheme="minorEastAsia" w:eastAsiaTheme="minorEastAsia" w:hAnsiTheme="minorEastAsia"/>
        </w:rPr>
        <w:t>–</w:t>
      </w:r>
      <w:r w:rsidR="00AA1534" w:rsidRPr="00AA1534">
        <w:rPr>
          <w:rFonts w:asciiTheme="minorEastAsia" w:eastAsiaTheme="minorEastAsia" w:hAnsiTheme="minorEastAsia" w:hint="eastAsia"/>
        </w:rPr>
        <w:t xml:space="preserve"> </w:t>
      </w:r>
      <w:r w:rsidR="00AA1534">
        <w:rPr>
          <w:rFonts w:asciiTheme="minorEastAsia" w:eastAsiaTheme="minorEastAsia" w:hAnsiTheme="minorEastAsia" w:hint="eastAsia"/>
        </w:rPr>
        <w:t>因为</w:t>
      </w:r>
      <w:r w:rsidR="00AA1534" w:rsidRPr="00AA1534">
        <w:rPr>
          <w:rFonts w:asciiTheme="minorEastAsia" w:eastAsiaTheme="minorEastAsia" w:hAnsiTheme="minorEastAsia" w:hint="eastAsia"/>
        </w:rPr>
        <w:t>隐私和机密性问题</w:t>
      </w:r>
      <w:r w:rsidR="00AA1534">
        <w:rPr>
          <w:rFonts w:asciiTheme="minorEastAsia" w:eastAsiaTheme="minorEastAsia" w:hAnsiTheme="minorEastAsia" w:hint="eastAsia"/>
        </w:rPr>
        <w:t>不能</w:t>
      </w:r>
      <w:r w:rsidR="00AA1534" w:rsidRPr="00AA1534">
        <w:rPr>
          <w:rFonts w:asciiTheme="minorEastAsia" w:eastAsiaTheme="minorEastAsia" w:hAnsiTheme="minorEastAsia" w:hint="eastAsia"/>
        </w:rPr>
        <w:t>共享</w:t>
      </w:r>
      <w:r w:rsidR="00AA1534">
        <w:rPr>
          <w:rFonts w:asciiTheme="minorEastAsia" w:eastAsiaTheme="minorEastAsia" w:hAnsiTheme="minorEastAsia" w:hint="eastAsia"/>
        </w:rPr>
        <w:t>/使用</w:t>
      </w:r>
      <w:r w:rsidR="00AA1534" w:rsidRPr="00AA1534">
        <w:rPr>
          <w:rFonts w:asciiTheme="minorEastAsia" w:eastAsiaTheme="minorEastAsia" w:hAnsiTheme="minorEastAsia" w:hint="eastAsia"/>
        </w:rPr>
        <w:t>数据从而受益于大规模深度学习。</w:t>
      </w:r>
    </w:p>
    <w:p w:rsidR="00FC5031" w:rsidRDefault="00A235AE" w:rsidP="00A235AE">
      <w:pPr>
        <w:ind w:firstLineChars="200" w:firstLine="480"/>
        <w:rPr>
          <w:rFonts w:asciiTheme="minorEastAsia" w:eastAsiaTheme="minorEastAsia" w:hAnsiTheme="minorEastAsia"/>
        </w:rPr>
      </w:pPr>
      <w:r w:rsidRPr="00A235AE">
        <w:rPr>
          <w:rFonts w:asciiTheme="minorEastAsia" w:eastAsiaTheme="minorEastAsia" w:hAnsiTheme="minorEastAsia" w:hint="eastAsia"/>
        </w:rPr>
        <w:t>在本文中，我们设计，实现和评估一个实际系统，使</w:t>
      </w:r>
      <w:r w:rsidRPr="001E1BC2">
        <w:rPr>
          <w:rFonts w:asciiTheme="minorEastAsia" w:eastAsiaTheme="minorEastAsia" w:hAnsiTheme="minorEastAsia" w:hint="eastAsia"/>
          <w:color w:val="FF0000"/>
          <w:rPrChange w:id="12" w:author="lenovo" w:date="2019-07-14T15:59:00Z">
            <w:rPr>
              <w:rFonts w:asciiTheme="minorEastAsia" w:eastAsiaTheme="minorEastAsia" w:hAnsiTheme="minorEastAsia" w:hint="eastAsia"/>
            </w:rPr>
          </w:rPrChange>
        </w:rPr>
        <w:t>多方能够共同学习给定目标的精确神经网络模型，而无需共享他们的输入数据集</w:t>
      </w:r>
      <w:r w:rsidRPr="00A235AE">
        <w:rPr>
          <w:rFonts w:asciiTheme="minorEastAsia" w:eastAsiaTheme="minorEastAsia" w:hAnsiTheme="minorEastAsia" w:hint="eastAsia"/>
        </w:rPr>
        <w:t>。</w:t>
      </w:r>
      <w:r w:rsidR="007E4CAD" w:rsidRPr="007E4CAD">
        <w:rPr>
          <w:rFonts w:asciiTheme="minorEastAsia" w:eastAsiaTheme="minorEastAsia" w:hAnsiTheme="minorEastAsia" w:hint="eastAsia"/>
        </w:rPr>
        <w:t>我们利用现代深度学习中使用的优化算法，即</w:t>
      </w:r>
      <w:r w:rsidR="007E4CAD" w:rsidRPr="001E1BC2">
        <w:rPr>
          <w:rFonts w:asciiTheme="minorEastAsia" w:eastAsiaTheme="minorEastAsia" w:hAnsiTheme="minorEastAsia" w:hint="eastAsia"/>
          <w:color w:val="FF0000"/>
          <w:rPrChange w:id="13" w:author="lenovo" w:date="2019-07-14T15:59:00Z">
            <w:rPr>
              <w:rFonts w:asciiTheme="minorEastAsia" w:eastAsiaTheme="minorEastAsia" w:hAnsiTheme="minorEastAsia" w:hint="eastAsia"/>
            </w:rPr>
          </w:rPrChange>
        </w:rPr>
        <w:t>基于随机梯度下降的优化算法，可以并行化并异步执行</w:t>
      </w:r>
      <w:r w:rsidRPr="00A235AE">
        <w:rPr>
          <w:rFonts w:asciiTheme="minorEastAsia" w:eastAsiaTheme="minorEastAsia" w:hAnsiTheme="minorEastAsia" w:hint="eastAsia"/>
        </w:rPr>
        <w:t>。我们的系统</w:t>
      </w:r>
      <w:r w:rsidR="007E4CAD" w:rsidRPr="007E4CAD">
        <w:rPr>
          <w:rFonts w:asciiTheme="minorEastAsia" w:eastAsiaTheme="minorEastAsia" w:hAnsiTheme="minorEastAsia" w:hint="eastAsia"/>
        </w:rPr>
        <w:t>在训练中</w:t>
      </w:r>
      <w:r w:rsidRPr="00A235AE">
        <w:rPr>
          <w:rFonts w:asciiTheme="minorEastAsia" w:eastAsiaTheme="minorEastAsia" w:hAnsiTheme="minorEastAsia" w:hint="eastAsia"/>
        </w:rPr>
        <w:t>允许参与者在他们自己的数据集上独立训练并有选择地分享其模型关键参数的子集。这为实用/隐私</w:t>
      </w:r>
      <w:r w:rsidR="0062515A" w:rsidRPr="00A235AE">
        <w:rPr>
          <w:rFonts w:asciiTheme="minorEastAsia" w:eastAsiaTheme="minorEastAsia" w:hAnsiTheme="minorEastAsia" w:hint="eastAsia"/>
        </w:rPr>
        <w:t>权衡空间</w:t>
      </w:r>
      <w:r w:rsidRPr="00A235AE">
        <w:rPr>
          <w:rFonts w:asciiTheme="minorEastAsia" w:eastAsiaTheme="minorEastAsia" w:hAnsiTheme="minorEastAsia" w:hint="eastAsia"/>
        </w:rPr>
        <w:t>提供了一个吸引人的</w:t>
      </w:r>
      <w:r w:rsidR="0062515A">
        <w:rPr>
          <w:rFonts w:asciiTheme="minorEastAsia" w:eastAsiaTheme="minorEastAsia" w:hAnsiTheme="minorEastAsia" w:hint="eastAsia"/>
        </w:rPr>
        <w:t>点</w:t>
      </w:r>
      <w:r w:rsidRPr="00A235AE">
        <w:rPr>
          <w:rFonts w:asciiTheme="minorEastAsia" w:eastAsiaTheme="minorEastAsia" w:hAnsiTheme="minorEastAsia" w:hint="eastAsia"/>
        </w:rPr>
        <w:t>：参与者保护其各自的隐私数据，同时仍然受益于其他参与者的模型将学习准确性提高到</w:t>
      </w:r>
      <w:r w:rsidR="0062515A">
        <w:rPr>
          <w:rFonts w:asciiTheme="minorEastAsia" w:eastAsiaTheme="minorEastAsia" w:hAnsiTheme="minorEastAsia" w:hint="eastAsia"/>
        </w:rPr>
        <w:t>高于仅依靠自己的</w:t>
      </w:r>
      <w:r w:rsidR="0062515A" w:rsidRPr="0062515A">
        <w:rPr>
          <w:rFonts w:asciiTheme="minorEastAsia" w:eastAsiaTheme="minorEastAsia" w:hAnsiTheme="minorEastAsia" w:hint="eastAsia"/>
        </w:rPr>
        <w:t>自己的</w:t>
      </w:r>
      <w:r w:rsidR="0062515A">
        <w:rPr>
          <w:rFonts w:asciiTheme="minorEastAsia" w:eastAsiaTheme="minorEastAsia" w:hAnsiTheme="minorEastAsia" w:hint="eastAsia"/>
        </w:rPr>
        <w:t>输入</w:t>
      </w:r>
      <w:r w:rsidRPr="00A235AE">
        <w:rPr>
          <w:rFonts w:asciiTheme="minorEastAsia" w:eastAsiaTheme="minorEastAsia" w:hAnsiTheme="minorEastAsia" w:hint="eastAsia"/>
        </w:rPr>
        <w:t>可实现的水平。我们展示了我们在基准数据集上保护隐私的深度学习的准确性。</w:t>
      </w:r>
    </w:p>
    <w:p w:rsidR="00640835" w:rsidRPr="007F784B" w:rsidDel="00B02B45" w:rsidRDefault="00640835" w:rsidP="00640835">
      <w:pPr>
        <w:ind w:firstLineChars="200" w:firstLine="482"/>
        <w:rPr>
          <w:del w:id="14" w:author="lenovo" w:date="2019-07-14T15:58:00Z"/>
          <w:rFonts w:ascii="黑体" w:eastAsia="黑体" w:hAnsi="黑体"/>
          <w:b/>
          <w:bCs/>
        </w:rPr>
      </w:pPr>
      <w:r w:rsidRPr="007F784B">
        <w:rPr>
          <w:rFonts w:ascii="黑体" w:eastAsia="黑体" w:hAnsi="黑体" w:hint="eastAsia"/>
          <w:b/>
          <w:bCs/>
        </w:rPr>
        <w:t>关键词</w:t>
      </w:r>
      <w:ins w:id="15" w:author="lenovo" w:date="2019-07-14T15:58:00Z">
        <w:r w:rsidR="00B02B45">
          <w:rPr>
            <w:rFonts w:asciiTheme="minorEastAsia" w:eastAsiaTheme="minorEastAsia" w:hAnsiTheme="minorEastAsia" w:hint="eastAsia"/>
          </w:rPr>
          <w:t xml:space="preserve"> </w:t>
        </w:r>
      </w:ins>
    </w:p>
    <w:p w:rsidR="004F188E" w:rsidRDefault="00640835" w:rsidP="00B02B45">
      <w:pPr>
        <w:ind w:firstLineChars="200" w:firstLine="480"/>
        <w:rPr>
          <w:rFonts w:asciiTheme="minorEastAsia" w:eastAsiaTheme="minorEastAsia" w:hAnsiTheme="minorEastAsia"/>
        </w:rPr>
        <w:pPrChange w:id="16" w:author="lenovo" w:date="2019-07-14T15:58:00Z">
          <w:pPr>
            <w:ind w:firstLineChars="200" w:firstLine="480"/>
          </w:pPr>
        </w:pPrChange>
      </w:pPr>
      <w:r w:rsidRPr="00640835">
        <w:rPr>
          <w:rFonts w:asciiTheme="minorEastAsia" w:eastAsiaTheme="minorEastAsia" w:hAnsiTheme="minorEastAsia" w:hint="eastAsia"/>
        </w:rPr>
        <w:t>隐私; 神经网络; 深度学习; 梯度下降</w:t>
      </w:r>
    </w:p>
    <w:p w:rsidR="00640835" w:rsidRPr="003A16C2" w:rsidRDefault="00640835" w:rsidP="007F784B">
      <w:pPr>
        <w:ind w:firstLineChars="200" w:firstLine="643"/>
        <w:jc w:val="center"/>
        <w:rPr>
          <w:rFonts w:ascii="黑体" w:eastAsia="黑体" w:hAnsi="黑体"/>
          <w:b/>
          <w:bCs/>
          <w:sz w:val="32"/>
          <w:szCs w:val="32"/>
        </w:rPr>
      </w:pPr>
      <w:r w:rsidRPr="003A16C2">
        <w:rPr>
          <w:rFonts w:ascii="黑体" w:eastAsia="黑体" w:hAnsi="黑体" w:hint="eastAsia"/>
          <w:b/>
          <w:bCs/>
          <w:sz w:val="32"/>
          <w:szCs w:val="32"/>
        </w:rPr>
        <w:t>1简介</w:t>
      </w:r>
    </w:p>
    <w:p w:rsidR="00640835" w:rsidRPr="00640835" w:rsidRDefault="00640835" w:rsidP="007F784B">
      <w:pPr>
        <w:ind w:firstLineChars="200" w:firstLine="480"/>
        <w:rPr>
          <w:rFonts w:asciiTheme="minorEastAsia" w:eastAsiaTheme="minorEastAsia" w:hAnsiTheme="minorEastAsia"/>
        </w:rPr>
      </w:pPr>
      <w:r w:rsidRPr="00640835">
        <w:rPr>
          <w:rFonts w:asciiTheme="minorEastAsia" w:eastAsiaTheme="minorEastAsia" w:hAnsiTheme="minorEastAsia" w:hint="eastAsia"/>
        </w:rPr>
        <w:t>基于人工神经网络的深度学习方法的最新进展已导致</w:t>
      </w:r>
      <w:r w:rsidR="007F784B">
        <w:rPr>
          <w:rFonts w:asciiTheme="minorEastAsia" w:eastAsiaTheme="minorEastAsia" w:hAnsiTheme="minorEastAsia" w:hint="eastAsia"/>
        </w:rPr>
        <w:t>由来已久的</w:t>
      </w:r>
      <w:r w:rsidRPr="00640835">
        <w:rPr>
          <w:rFonts w:asciiTheme="minorEastAsia" w:eastAsiaTheme="minorEastAsia" w:hAnsiTheme="minorEastAsia" w:hint="eastAsia"/>
        </w:rPr>
        <w:t>人工智能任务的突破，如语音，图像和文本识别，语言翻译等。谷歌，Facebook和苹果等公司利用从用户收集的大量训练数据以及GPU场的巨大计算能力</w:t>
      </w:r>
      <w:r w:rsidR="007F784B">
        <w:rPr>
          <w:rFonts w:asciiTheme="minorEastAsia" w:eastAsiaTheme="minorEastAsia" w:hAnsiTheme="minorEastAsia" w:hint="eastAsia"/>
        </w:rPr>
        <w:t>部署了大规模</w:t>
      </w:r>
      <w:r w:rsidRPr="00640835">
        <w:rPr>
          <w:rFonts w:asciiTheme="minorEastAsia" w:eastAsiaTheme="minorEastAsia" w:hAnsiTheme="minorEastAsia" w:hint="eastAsia"/>
        </w:rPr>
        <w:t>深</w:t>
      </w:r>
      <w:r w:rsidR="007F784B">
        <w:rPr>
          <w:rFonts w:asciiTheme="minorEastAsia" w:eastAsiaTheme="minorEastAsia" w:hAnsiTheme="minorEastAsia" w:hint="eastAsia"/>
        </w:rPr>
        <w:t>度</w:t>
      </w:r>
      <w:r w:rsidRPr="00640835">
        <w:rPr>
          <w:rFonts w:asciiTheme="minorEastAsia" w:eastAsiaTheme="minorEastAsia" w:hAnsiTheme="minorEastAsia" w:hint="eastAsia"/>
        </w:rPr>
        <w:t>学习。所得模型的前所未有的准确性使它们成为许多新服务和应用的基础，包括准确的语音识别</w:t>
      </w:r>
      <w:r w:rsidRPr="00631E66">
        <w:rPr>
          <w:rFonts w:asciiTheme="minorEastAsia" w:eastAsiaTheme="minorEastAsia" w:hAnsiTheme="minorEastAsia"/>
          <w:color w:val="0070C0"/>
        </w:rPr>
        <w:t>[24]</w:t>
      </w:r>
      <w:r w:rsidRPr="00640835">
        <w:rPr>
          <w:rFonts w:asciiTheme="minorEastAsia" w:eastAsiaTheme="minorEastAsia" w:hAnsiTheme="minorEastAsia" w:hint="eastAsia"/>
        </w:rPr>
        <w:t>和优于人类的图像识别</w:t>
      </w:r>
      <w:r w:rsidRPr="00631E66">
        <w:rPr>
          <w:rFonts w:asciiTheme="minorEastAsia" w:eastAsiaTheme="minorEastAsia" w:hAnsiTheme="minorEastAsia"/>
          <w:color w:val="0070C0"/>
        </w:rPr>
        <w:t>[26]</w:t>
      </w:r>
      <w:r w:rsidRPr="00640835">
        <w:rPr>
          <w:rFonts w:asciiTheme="minorEastAsia" w:eastAsiaTheme="minorEastAsia" w:hAnsiTheme="minorEastAsia" w:hint="eastAsia"/>
        </w:rPr>
        <w:t>。</w:t>
      </w:r>
    </w:p>
    <w:p w:rsidR="00640835" w:rsidRPr="00640835" w:rsidRDefault="00640835" w:rsidP="00640835">
      <w:pPr>
        <w:ind w:firstLineChars="200" w:firstLine="480"/>
        <w:rPr>
          <w:rFonts w:asciiTheme="minorEastAsia" w:eastAsiaTheme="minorEastAsia" w:hAnsiTheme="minorEastAsia"/>
        </w:rPr>
      </w:pPr>
      <w:r w:rsidRPr="00640835">
        <w:rPr>
          <w:rFonts w:asciiTheme="minorEastAsia" w:eastAsiaTheme="minorEastAsia" w:hAnsiTheme="minorEastAsia" w:hint="eastAsia"/>
        </w:rPr>
        <w:t>虽然深度学习的实用性是不可否认的，但使其如此成功的</w:t>
      </w:r>
      <w:r w:rsidR="007F784B">
        <w:rPr>
          <w:rFonts w:asciiTheme="minorEastAsia" w:eastAsiaTheme="minorEastAsia" w:hAnsiTheme="minorEastAsia" w:hint="eastAsia"/>
        </w:rPr>
        <w:t>训练</w:t>
      </w:r>
      <w:r w:rsidRPr="00640835">
        <w:rPr>
          <w:rFonts w:asciiTheme="minorEastAsia" w:eastAsiaTheme="minorEastAsia" w:hAnsiTheme="minorEastAsia" w:hint="eastAsia"/>
        </w:rPr>
        <w:t>数据也会带来严重的</w:t>
      </w:r>
      <w:r w:rsidRPr="003A16C2">
        <w:rPr>
          <w:rFonts w:asciiTheme="minorEastAsia" w:eastAsiaTheme="minorEastAsia" w:hAnsiTheme="minorEastAsia" w:hint="eastAsia"/>
          <w:color w:val="FF0000"/>
        </w:rPr>
        <w:t>隐私问题</w:t>
      </w:r>
      <w:r w:rsidRPr="00640835">
        <w:rPr>
          <w:rFonts w:asciiTheme="minorEastAsia" w:eastAsiaTheme="minorEastAsia" w:hAnsiTheme="minorEastAsia" w:hint="eastAsia"/>
        </w:rPr>
        <w:t>。数百万人的照片，演讲和视频的集中收集</w:t>
      </w:r>
      <w:r w:rsidR="007F784B">
        <w:rPr>
          <w:rFonts w:asciiTheme="minorEastAsia" w:eastAsiaTheme="minorEastAsia" w:hAnsiTheme="minorEastAsia" w:hint="eastAsia"/>
        </w:rPr>
        <w:t>充满</w:t>
      </w:r>
      <w:r w:rsidRPr="00640835">
        <w:rPr>
          <w:rFonts w:asciiTheme="minorEastAsia" w:eastAsiaTheme="minorEastAsia" w:hAnsiTheme="minorEastAsia" w:hint="eastAsia"/>
        </w:rPr>
        <w:t>隐私风险。首先，收集这些</w:t>
      </w:r>
      <w:r w:rsidRPr="00FA3274">
        <w:rPr>
          <w:rFonts w:asciiTheme="minorEastAsia" w:eastAsiaTheme="minorEastAsia" w:hAnsiTheme="minorEastAsia" w:hint="eastAsia"/>
          <w:color w:val="FF0000"/>
          <w:rPrChange w:id="17" w:author="lenovo" w:date="2019-07-14T21:25:00Z">
            <w:rPr>
              <w:rFonts w:asciiTheme="minorEastAsia" w:eastAsiaTheme="minorEastAsia" w:hAnsiTheme="minorEastAsia" w:hint="eastAsia"/>
            </w:rPr>
          </w:rPrChange>
        </w:rPr>
        <w:t>数据的公司会永远保</w:t>
      </w:r>
      <w:r w:rsidR="00752D58" w:rsidRPr="00FA3274">
        <w:rPr>
          <w:rFonts w:asciiTheme="minorEastAsia" w:eastAsiaTheme="minorEastAsia" w:hAnsiTheme="minorEastAsia" w:hint="eastAsia"/>
          <w:color w:val="FF0000"/>
          <w:rPrChange w:id="18" w:author="lenovo" w:date="2019-07-14T21:25:00Z">
            <w:rPr>
              <w:rFonts w:asciiTheme="minorEastAsia" w:eastAsiaTheme="minorEastAsia" w:hAnsiTheme="minorEastAsia" w:hint="eastAsia"/>
            </w:rPr>
          </w:rPrChange>
        </w:rPr>
        <w:t>留</w:t>
      </w:r>
      <w:r w:rsidRPr="00FA3274">
        <w:rPr>
          <w:rFonts w:asciiTheme="minorEastAsia" w:eastAsiaTheme="minorEastAsia" w:hAnsiTheme="minorEastAsia" w:hint="eastAsia"/>
          <w:color w:val="FF0000"/>
          <w:rPrChange w:id="19" w:author="lenovo" w:date="2019-07-14T21:25:00Z">
            <w:rPr>
              <w:rFonts w:asciiTheme="minorEastAsia" w:eastAsiaTheme="minorEastAsia" w:hAnsiTheme="minorEastAsia" w:hint="eastAsia"/>
            </w:rPr>
          </w:rPrChange>
        </w:rPr>
        <w:t>数据</w:t>
      </w:r>
      <w:r w:rsidR="00752D58">
        <w:rPr>
          <w:rFonts w:asciiTheme="minorEastAsia" w:eastAsiaTheme="minorEastAsia" w:hAnsiTheme="minorEastAsia" w:hint="eastAsia"/>
        </w:rPr>
        <w:t>，被收集数据</w:t>
      </w:r>
      <w:r w:rsidRPr="00640835">
        <w:rPr>
          <w:rFonts w:asciiTheme="minorEastAsia" w:eastAsiaTheme="minorEastAsia" w:hAnsiTheme="minorEastAsia" w:hint="eastAsia"/>
        </w:rPr>
        <w:t>的</w:t>
      </w:r>
      <w:r w:rsidRPr="00FA3274">
        <w:rPr>
          <w:rFonts w:asciiTheme="minorEastAsia" w:eastAsiaTheme="minorEastAsia" w:hAnsiTheme="minorEastAsia" w:hint="eastAsia"/>
          <w:color w:val="FF0000"/>
          <w:rPrChange w:id="20" w:author="lenovo" w:date="2019-07-14T21:25:00Z">
            <w:rPr>
              <w:rFonts w:asciiTheme="minorEastAsia" w:eastAsiaTheme="minorEastAsia" w:hAnsiTheme="minorEastAsia" w:hint="eastAsia"/>
            </w:rPr>
          </w:rPrChange>
        </w:rPr>
        <w:t>用户既不能删除它，也不能控制它的使用方式，也不会</w:t>
      </w:r>
      <w:r w:rsidR="00835453" w:rsidRPr="00FA3274">
        <w:rPr>
          <w:rFonts w:asciiTheme="minorEastAsia" w:eastAsiaTheme="minorEastAsia" w:hAnsiTheme="minorEastAsia" w:hint="eastAsia"/>
          <w:color w:val="FF0000"/>
          <w:rPrChange w:id="21" w:author="lenovo" w:date="2019-07-14T21:25:00Z">
            <w:rPr>
              <w:rFonts w:asciiTheme="minorEastAsia" w:eastAsiaTheme="minorEastAsia" w:hAnsiTheme="minorEastAsia" w:hint="eastAsia"/>
            </w:rPr>
          </w:rPrChange>
        </w:rPr>
        <w:t>控制</w:t>
      </w:r>
      <w:r w:rsidRPr="00FA3274">
        <w:rPr>
          <w:rFonts w:asciiTheme="minorEastAsia" w:eastAsiaTheme="minorEastAsia" w:hAnsiTheme="minorEastAsia" w:hint="eastAsia"/>
          <w:color w:val="FF0000"/>
          <w:rPrChange w:id="22" w:author="lenovo" w:date="2019-07-14T21:25:00Z">
            <w:rPr>
              <w:rFonts w:asciiTheme="minorEastAsia" w:eastAsiaTheme="minorEastAsia" w:hAnsiTheme="minorEastAsia" w:hint="eastAsia"/>
            </w:rPr>
          </w:rPrChange>
        </w:rPr>
        <w:t>从中学到的东西</w:t>
      </w:r>
      <w:r w:rsidRPr="00640835">
        <w:rPr>
          <w:rFonts w:asciiTheme="minorEastAsia" w:eastAsiaTheme="minorEastAsia" w:hAnsiTheme="minorEastAsia" w:hint="eastAsia"/>
        </w:rPr>
        <w:t>。其次，图像和录音通常包含</w:t>
      </w:r>
      <w:r w:rsidRPr="00FA3274">
        <w:rPr>
          <w:rFonts w:asciiTheme="minorEastAsia" w:eastAsiaTheme="minorEastAsia" w:hAnsiTheme="minorEastAsia" w:hint="eastAsia"/>
          <w:color w:val="FF0000"/>
          <w:rPrChange w:id="23" w:author="lenovo" w:date="2019-07-14T21:25:00Z">
            <w:rPr>
              <w:rFonts w:asciiTheme="minorEastAsia" w:eastAsiaTheme="minorEastAsia" w:hAnsiTheme="minorEastAsia" w:hint="eastAsia"/>
            </w:rPr>
          </w:rPrChange>
        </w:rPr>
        <w:t>意外捕获的敏感物品</w:t>
      </w:r>
      <w:r w:rsidRPr="00640835">
        <w:rPr>
          <w:rFonts w:asciiTheme="minorEastAsia" w:eastAsiaTheme="minorEastAsia" w:hAnsiTheme="minorEastAsia" w:hint="eastAsia"/>
        </w:rPr>
        <w:t xml:space="preserve"> - 面孔，车牌，电脑屏幕，其他人说话的声音和环境噪音</w:t>
      </w:r>
      <w:r w:rsidRPr="00631E66">
        <w:rPr>
          <w:rFonts w:asciiTheme="minorEastAsia" w:eastAsiaTheme="minorEastAsia" w:hAnsiTheme="minorEastAsia"/>
          <w:color w:val="0070C0"/>
        </w:rPr>
        <w:t>[44]</w:t>
      </w:r>
      <w:r w:rsidRPr="00640835">
        <w:rPr>
          <w:rFonts w:asciiTheme="minorEastAsia" w:eastAsiaTheme="minorEastAsia" w:hAnsiTheme="minorEastAsia" w:hint="eastAsia"/>
        </w:rPr>
        <w:t>等。第三，公司保存的用户数据受传票和保证的约束，以及国家安全和情报机构的无证间谍活动。</w:t>
      </w:r>
    </w:p>
    <w:p w:rsidR="00A235AE" w:rsidRDefault="00640835" w:rsidP="00640835">
      <w:pPr>
        <w:ind w:firstLineChars="200" w:firstLine="480"/>
        <w:rPr>
          <w:rFonts w:asciiTheme="minorEastAsia" w:eastAsiaTheme="minorEastAsia" w:hAnsiTheme="minorEastAsia"/>
        </w:rPr>
      </w:pPr>
      <w:r w:rsidRPr="00640835">
        <w:rPr>
          <w:rFonts w:asciiTheme="minorEastAsia" w:eastAsiaTheme="minorEastAsia" w:hAnsiTheme="minorEastAsia" w:hint="eastAsia"/>
        </w:rPr>
        <w:t>此外，互联网巨头对数百万用户收集的“大数据”的</w:t>
      </w:r>
      <w:r w:rsidRPr="003A16C2">
        <w:rPr>
          <w:rFonts w:asciiTheme="minorEastAsia" w:eastAsiaTheme="minorEastAsia" w:hAnsiTheme="minorEastAsia" w:hint="eastAsia"/>
          <w:color w:val="FF0000"/>
        </w:rPr>
        <w:t>垄断</w:t>
      </w:r>
      <w:r w:rsidRPr="00640835">
        <w:rPr>
          <w:rFonts w:asciiTheme="minorEastAsia" w:eastAsiaTheme="minorEastAsia" w:hAnsiTheme="minorEastAsia" w:hint="eastAsia"/>
        </w:rPr>
        <w:t>导致他们垄断从这些数据中学到的AI模型。用户可以从新服务中受益，</w:t>
      </w:r>
      <w:r w:rsidR="00835453" w:rsidRPr="00835453">
        <w:rPr>
          <w:rFonts w:asciiTheme="minorEastAsia" w:eastAsiaTheme="minorEastAsia" w:hAnsiTheme="minorEastAsia" w:hint="eastAsia"/>
        </w:rPr>
        <w:t>例如强大的图像搜索，声控个人助理以及外语网页的机器翻译</w:t>
      </w:r>
      <w:r w:rsidRPr="00640835">
        <w:rPr>
          <w:rFonts w:asciiTheme="minorEastAsia" w:eastAsiaTheme="minorEastAsia" w:hAnsiTheme="minorEastAsia" w:hint="eastAsia"/>
        </w:rPr>
        <w:t>，但是根据他们的集体数据构建的基础模型仍然是创建它们的公司的专有模型。</w:t>
      </w:r>
    </w:p>
    <w:p w:rsidR="00534923" w:rsidRDefault="00835453" w:rsidP="00640835">
      <w:pPr>
        <w:ind w:firstLineChars="200" w:firstLine="480"/>
        <w:rPr>
          <w:rFonts w:asciiTheme="minorEastAsia" w:eastAsiaTheme="minorEastAsia" w:hAnsiTheme="minorEastAsia"/>
        </w:rPr>
      </w:pPr>
      <w:r w:rsidRPr="00835453">
        <w:rPr>
          <w:rFonts w:asciiTheme="minorEastAsia" w:eastAsiaTheme="minorEastAsia" w:hAnsiTheme="minorEastAsia" w:hint="eastAsia"/>
        </w:rPr>
        <w:t>最后，在</w:t>
      </w:r>
      <w:r w:rsidR="008625C7">
        <w:rPr>
          <w:rFonts w:asciiTheme="minorEastAsia" w:eastAsiaTheme="minorEastAsia" w:hAnsiTheme="minorEastAsia" w:hint="eastAsia"/>
        </w:rPr>
        <w:t>众</w:t>
      </w:r>
      <w:r w:rsidRPr="00835453">
        <w:rPr>
          <w:rFonts w:asciiTheme="minorEastAsia" w:eastAsiaTheme="minorEastAsia" w:hAnsiTheme="minorEastAsia" w:hint="eastAsia"/>
        </w:rPr>
        <w:t>多领域，最值得关注的是医学，法律或法规</w:t>
      </w:r>
      <w:r w:rsidRPr="003A16C2">
        <w:rPr>
          <w:rFonts w:asciiTheme="minorEastAsia" w:eastAsiaTheme="minorEastAsia" w:hAnsiTheme="minorEastAsia" w:hint="eastAsia"/>
          <w:color w:val="FF0000"/>
        </w:rPr>
        <w:t>不允许共享</w:t>
      </w:r>
      <w:r w:rsidRPr="00835453">
        <w:rPr>
          <w:rFonts w:asciiTheme="minorEastAsia" w:eastAsiaTheme="minorEastAsia" w:hAnsiTheme="minorEastAsia" w:hint="eastAsia"/>
        </w:rPr>
        <w:t>有关个人的数据。</w:t>
      </w:r>
      <w:r w:rsidR="00640835" w:rsidRPr="00640835">
        <w:rPr>
          <w:rFonts w:asciiTheme="minorEastAsia" w:eastAsiaTheme="minorEastAsia" w:hAnsiTheme="minorEastAsia" w:hint="eastAsia"/>
        </w:rPr>
        <w:t>因此，生物医学临床研究人员只能对属于他们自己的机构的数据集进行深度学习。众所周知，训练数据集变得</w:t>
      </w:r>
      <w:r w:rsidR="00534923">
        <w:rPr>
          <w:rFonts w:asciiTheme="minorEastAsia" w:eastAsiaTheme="minorEastAsia" w:hAnsiTheme="minorEastAsia" w:hint="eastAsia"/>
        </w:rPr>
        <w:t>越</w:t>
      </w:r>
      <w:r w:rsidR="00640835" w:rsidRPr="00640835">
        <w:rPr>
          <w:rFonts w:asciiTheme="minorEastAsia" w:eastAsiaTheme="minorEastAsia" w:hAnsiTheme="minorEastAsia" w:hint="eastAsia"/>
        </w:rPr>
        <w:t>大，</w:t>
      </w:r>
      <w:r w:rsidR="00534923">
        <w:rPr>
          <w:rFonts w:asciiTheme="minorEastAsia" w:eastAsiaTheme="minorEastAsia" w:hAnsiTheme="minorEastAsia" w:hint="eastAsia"/>
        </w:rPr>
        <w:t>越</w:t>
      </w:r>
      <w:r w:rsidR="00640835" w:rsidRPr="00640835">
        <w:rPr>
          <w:rFonts w:asciiTheme="minorEastAsia" w:eastAsiaTheme="minorEastAsia" w:hAnsiTheme="minorEastAsia" w:hint="eastAsia"/>
        </w:rPr>
        <w:t>多样化，神经网络模型</w:t>
      </w:r>
      <w:r w:rsidR="00534923">
        <w:rPr>
          <w:rFonts w:asciiTheme="minorEastAsia" w:eastAsiaTheme="minorEastAsia" w:hAnsiTheme="minorEastAsia" w:hint="eastAsia"/>
        </w:rPr>
        <w:t>就越</w:t>
      </w:r>
      <w:r w:rsidR="00640835" w:rsidRPr="00640835">
        <w:rPr>
          <w:rFonts w:asciiTheme="minorEastAsia" w:eastAsiaTheme="minorEastAsia" w:hAnsiTheme="minorEastAsia" w:hint="eastAsia"/>
        </w:rPr>
        <w:t>好。由于在训练模型时无法使用其他机构的数据，研究人员最终可能会</w:t>
      </w:r>
      <w:r w:rsidR="00534923">
        <w:rPr>
          <w:rFonts w:asciiTheme="minorEastAsia" w:eastAsiaTheme="minorEastAsia" w:hAnsiTheme="minorEastAsia" w:hint="eastAsia"/>
        </w:rPr>
        <w:t>得到</w:t>
      </w:r>
      <w:r w:rsidR="00640835" w:rsidRPr="00640835">
        <w:rPr>
          <w:rFonts w:asciiTheme="minorEastAsia" w:eastAsiaTheme="minorEastAsia" w:hAnsiTheme="minorEastAsia" w:hint="eastAsia"/>
        </w:rPr>
        <w:t>糟糕的模型。例如，由单个组织（例如，特定医疗诊所）拥有的数据可能是非常同质的，产生</w:t>
      </w:r>
      <w:r w:rsidR="00640835" w:rsidRPr="003A16C2">
        <w:rPr>
          <w:rFonts w:asciiTheme="minorEastAsia" w:eastAsiaTheme="minorEastAsia" w:hAnsiTheme="minorEastAsia" w:hint="eastAsia"/>
          <w:color w:val="FF0000"/>
        </w:rPr>
        <w:t>过度拟合</w:t>
      </w:r>
      <w:r w:rsidR="00640835" w:rsidRPr="00640835">
        <w:rPr>
          <w:rFonts w:asciiTheme="minorEastAsia" w:eastAsiaTheme="minorEastAsia" w:hAnsiTheme="minorEastAsia" w:hint="eastAsia"/>
        </w:rPr>
        <w:t>的模型，当在其他输入上使用时该模型将是不准确的。在这种情况下，隐私和保密限制显着降低了</w:t>
      </w:r>
      <w:r w:rsidR="00640835" w:rsidRPr="003A16C2">
        <w:rPr>
          <w:rFonts w:asciiTheme="minorEastAsia" w:eastAsiaTheme="minorEastAsia" w:hAnsiTheme="minorEastAsia" w:hint="eastAsia"/>
          <w:color w:val="FF0000"/>
        </w:rPr>
        <w:t>效用</w:t>
      </w:r>
      <w:r w:rsidR="00640835" w:rsidRPr="00640835">
        <w:rPr>
          <w:rFonts w:asciiTheme="minorEastAsia" w:eastAsiaTheme="minorEastAsia" w:hAnsiTheme="minorEastAsia" w:hint="eastAsia"/>
        </w:rPr>
        <w:t>。</w:t>
      </w:r>
    </w:p>
    <w:p w:rsidR="00640835" w:rsidRPr="006963DF" w:rsidRDefault="00640835" w:rsidP="00640835">
      <w:pPr>
        <w:ind w:firstLineChars="200" w:firstLine="482"/>
        <w:rPr>
          <w:rFonts w:asciiTheme="minorEastAsia" w:eastAsiaTheme="minorEastAsia" w:hAnsiTheme="minorEastAsia"/>
          <w:color w:val="FF0000"/>
        </w:rPr>
      </w:pPr>
      <w:r w:rsidRPr="006963DF">
        <w:rPr>
          <w:rFonts w:asciiTheme="minorEastAsia" w:eastAsiaTheme="minorEastAsia" w:hAnsiTheme="minorEastAsia" w:hint="eastAsia"/>
          <w:b/>
          <w:bCs/>
          <w:i/>
          <w:iCs/>
          <w:color w:val="FF0000"/>
        </w:rPr>
        <w:t>我们的贡献。</w:t>
      </w:r>
      <w:r w:rsidRPr="006963DF">
        <w:rPr>
          <w:rFonts w:asciiTheme="minorEastAsia" w:eastAsiaTheme="minorEastAsia" w:hAnsiTheme="minorEastAsia" w:hint="eastAsia"/>
          <w:color w:val="FF0000"/>
        </w:rPr>
        <w:t>我们设计，实施和评估实用的协作深度学习系统，在</w:t>
      </w:r>
      <w:r w:rsidRPr="003A16C2">
        <w:rPr>
          <w:rFonts w:asciiTheme="minorEastAsia" w:eastAsiaTheme="minorEastAsia" w:hAnsiTheme="minorEastAsia" w:hint="eastAsia"/>
          <w:color w:val="00B050"/>
        </w:rPr>
        <w:t>效用和隐私</w:t>
      </w:r>
      <w:r w:rsidRPr="006963DF">
        <w:rPr>
          <w:rFonts w:asciiTheme="minorEastAsia" w:eastAsiaTheme="minorEastAsia" w:hAnsiTheme="minorEastAsia" w:hint="eastAsia"/>
          <w:color w:val="FF0000"/>
        </w:rPr>
        <w:t>之间提供</w:t>
      </w:r>
      <w:r w:rsidR="00C1216C" w:rsidRPr="006963DF">
        <w:rPr>
          <w:rFonts w:asciiTheme="minorEastAsia" w:eastAsiaTheme="minorEastAsia" w:hAnsiTheme="minorEastAsia" w:hint="eastAsia"/>
          <w:color w:val="FF0000"/>
        </w:rPr>
        <w:t>了很有吸引力</w:t>
      </w:r>
      <w:r w:rsidRPr="006963DF">
        <w:rPr>
          <w:rFonts w:asciiTheme="minorEastAsia" w:eastAsiaTheme="minorEastAsia" w:hAnsiTheme="minorEastAsia" w:hint="eastAsia"/>
          <w:color w:val="FF0000"/>
        </w:rPr>
        <w:t>的权衡。我们的系统允许多个参与者在他们自己的输入上学习神经网络模型，而不共享这些输入，但从同时学习类似模型的其他参与者中受益。</w:t>
      </w:r>
    </w:p>
    <w:p w:rsidR="00957503" w:rsidRDefault="00640835" w:rsidP="00640835">
      <w:pPr>
        <w:ind w:firstLineChars="200" w:firstLine="480"/>
        <w:rPr>
          <w:rFonts w:asciiTheme="minorEastAsia" w:eastAsiaTheme="minorEastAsia" w:hAnsiTheme="minorEastAsia"/>
        </w:rPr>
      </w:pPr>
      <w:r w:rsidRPr="00640835">
        <w:rPr>
          <w:rFonts w:asciiTheme="minorEastAsia" w:eastAsiaTheme="minorEastAsia" w:hAnsiTheme="minorEastAsia" w:hint="eastAsia"/>
        </w:rPr>
        <w:t>我们的</w:t>
      </w:r>
      <w:r w:rsidRPr="00FA3274">
        <w:rPr>
          <w:rFonts w:asciiTheme="minorEastAsia" w:eastAsiaTheme="minorEastAsia" w:hAnsiTheme="minorEastAsia" w:hint="eastAsia"/>
          <w:color w:val="FF0000"/>
          <w:rPrChange w:id="24" w:author="lenovo" w:date="2019-07-14T21:29:00Z">
            <w:rPr>
              <w:rFonts w:asciiTheme="minorEastAsia" w:eastAsiaTheme="minorEastAsia" w:hAnsiTheme="minorEastAsia" w:hint="eastAsia"/>
            </w:rPr>
          </w:rPrChange>
        </w:rPr>
        <w:t>关键技术创新</w:t>
      </w:r>
      <w:r w:rsidRPr="00640835">
        <w:rPr>
          <w:rFonts w:asciiTheme="minorEastAsia" w:eastAsiaTheme="minorEastAsia" w:hAnsiTheme="minorEastAsia" w:hint="eastAsia"/>
        </w:rPr>
        <w:t>是在培训期间</w:t>
      </w:r>
      <w:r w:rsidRPr="00FA3274">
        <w:rPr>
          <w:rFonts w:asciiTheme="minorEastAsia" w:eastAsiaTheme="minorEastAsia" w:hAnsiTheme="minorEastAsia" w:hint="eastAsia"/>
          <w:color w:val="FF0000"/>
          <w:rPrChange w:id="25" w:author="lenovo" w:date="2019-07-14T21:29:00Z">
            <w:rPr>
              <w:rFonts w:asciiTheme="minorEastAsia" w:eastAsiaTheme="minorEastAsia" w:hAnsiTheme="minorEastAsia" w:hint="eastAsia"/>
            </w:rPr>
          </w:rPrChange>
        </w:rPr>
        <w:t>选择性地共享模型参数</w:t>
      </w:r>
      <w:r w:rsidRPr="00640835">
        <w:rPr>
          <w:rFonts w:asciiTheme="minorEastAsia" w:eastAsiaTheme="minorEastAsia" w:hAnsiTheme="minorEastAsia" w:hint="eastAsia"/>
        </w:rPr>
        <w:t>。该</w:t>
      </w:r>
      <w:r w:rsidRPr="00FA3274">
        <w:rPr>
          <w:rFonts w:asciiTheme="minorEastAsia" w:eastAsiaTheme="minorEastAsia" w:hAnsiTheme="minorEastAsia" w:hint="eastAsia"/>
          <w:color w:val="FF0000"/>
          <w:rPrChange w:id="26" w:author="lenovo" w:date="2019-07-14T21:29:00Z">
            <w:rPr>
              <w:rFonts w:asciiTheme="minorEastAsia" w:eastAsiaTheme="minorEastAsia" w:hAnsiTheme="minorEastAsia" w:hint="eastAsia"/>
            </w:rPr>
          </w:rPrChange>
        </w:rPr>
        <w:t>参数共享在随机梯度下</w:t>
      </w:r>
      <w:r w:rsidRPr="00FA3274">
        <w:rPr>
          <w:rFonts w:asciiTheme="minorEastAsia" w:eastAsiaTheme="minorEastAsia" w:hAnsiTheme="minorEastAsia" w:hint="eastAsia"/>
          <w:color w:val="FF0000"/>
          <w:rPrChange w:id="27" w:author="lenovo" w:date="2019-07-14T21:29:00Z">
            <w:rPr>
              <w:rFonts w:asciiTheme="minorEastAsia" w:eastAsiaTheme="minorEastAsia" w:hAnsiTheme="minorEastAsia" w:hint="eastAsia"/>
            </w:rPr>
          </w:rPrChange>
        </w:rPr>
        <w:lastRenderedPageBreak/>
        <w:t>降期间与局部参数更新交织</w:t>
      </w:r>
      <w:r w:rsidR="00EC36C8" w:rsidRPr="00FA3274">
        <w:rPr>
          <w:rFonts w:asciiTheme="minorEastAsia" w:eastAsiaTheme="minorEastAsia" w:hAnsiTheme="minorEastAsia" w:hint="eastAsia"/>
          <w:color w:val="FF0000"/>
          <w:rPrChange w:id="28" w:author="lenovo" w:date="2019-07-14T21:29:00Z">
            <w:rPr>
              <w:rFonts w:asciiTheme="minorEastAsia" w:eastAsiaTheme="minorEastAsia" w:hAnsiTheme="minorEastAsia" w:hint="eastAsia"/>
            </w:rPr>
          </w:rPrChange>
        </w:rPr>
        <w:t>，允许</w:t>
      </w:r>
      <w:r w:rsidRPr="00FA3274">
        <w:rPr>
          <w:rFonts w:asciiTheme="minorEastAsia" w:eastAsiaTheme="minorEastAsia" w:hAnsiTheme="minorEastAsia" w:hint="eastAsia"/>
          <w:color w:val="FF0000"/>
          <w:rPrChange w:id="29" w:author="lenovo" w:date="2019-07-14T21:29:00Z">
            <w:rPr>
              <w:rFonts w:asciiTheme="minorEastAsia" w:eastAsiaTheme="minorEastAsia" w:hAnsiTheme="minorEastAsia" w:hint="eastAsia"/>
            </w:rPr>
          </w:rPrChange>
        </w:rPr>
        <w:t>参与者在没有明确分享</w:t>
      </w:r>
      <w:r w:rsidR="00EC36C8" w:rsidRPr="00FA3274">
        <w:rPr>
          <w:rFonts w:asciiTheme="minorEastAsia" w:eastAsiaTheme="minorEastAsia" w:hAnsiTheme="minorEastAsia" w:hint="eastAsia"/>
          <w:color w:val="FF0000"/>
          <w:rPrChange w:id="30" w:author="lenovo" w:date="2019-07-14T21:29:00Z">
            <w:rPr>
              <w:rFonts w:asciiTheme="minorEastAsia" w:eastAsiaTheme="minorEastAsia" w:hAnsiTheme="minorEastAsia" w:hint="eastAsia"/>
            </w:rPr>
          </w:rPrChange>
        </w:rPr>
        <w:t>训练输入</w:t>
      </w:r>
      <w:r w:rsidRPr="00FA3274">
        <w:rPr>
          <w:rFonts w:asciiTheme="minorEastAsia" w:eastAsiaTheme="minorEastAsia" w:hAnsiTheme="minorEastAsia" w:hint="eastAsia"/>
          <w:color w:val="FF0000"/>
          <w:rPrChange w:id="31" w:author="lenovo" w:date="2019-07-14T21:29:00Z">
            <w:rPr>
              <w:rFonts w:asciiTheme="minorEastAsia" w:eastAsiaTheme="minorEastAsia" w:hAnsiTheme="minorEastAsia" w:hint="eastAsia"/>
            </w:rPr>
          </w:rPrChange>
        </w:rPr>
        <w:t>的情况下受益于其他参与者的模型</w:t>
      </w:r>
      <w:r w:rsidRPr="00640835">
        <w:rPr>
          <w:rFonts w:asciiTheme="minorEastAsia" w:eastAsiaTheme="minorEastAsia" w:hAnsiTheme="minorEastAsia" w:hint="eastAsia"/>
        </w:rPr>
        <w:t>。我们的方法</w:t>
      </w:r>
      <w:r w:rsidRPr="00FA3274">
        <w:rPr>
          <w:rFonts w:asciiTheme="minorEastAsia" w:eastAsiaTheme="minorEastAsia" w:hAnsiTheme="minorEastAsia" w:hint="eastAsia"/>
          <w:color w:val="FF0000"/>
          <w:rPrChange w:id="32" w:author="lenovo" w:date="2019-07-14T21:29:00Z">
            <w:rPr>
              <w:rFonts w:asciiTheme="minorEastAsia" w:eastAsiaTheme="minorEastAsia" w:hAnsiTheme="minorEastAsia" w:hint="eastAsia"/>
            </w:rPr>
          </w:rPrChange>
        </w:rPr>
        <w:t>独立于用于为特定任务构建模型的特定算法。因此，它可以轻松地适应未来神经网络训练的</w:t>
      </w:r>
      <w:r w:rsidR="00EC36C8" w:rsidRPr="00FA3274">
        <w:rPr>
          <w:rFonts w:asciiTheme="minorEastAsia" w:eastAsiaTheme="minorEastAsia" w:hAnsiTheme="minorEastAsia" w:hint="eastAsia"/>
          <w:color w:val="FF0000"/>
          <w:rPrChange w:id="33" w:author="lenovo" w:date="2019-07-14T21:29:00Z">
            <w:rPr>
              <w:rFonts w:asciiTheme="minorEastAsia" w:eastAsiaTheme="minorEastAsia" w:hAnsiTheme="minorEastAsia" w:hint="eastAsia"/>
            </w:rPr>
          </w:rPrChange>
        </w:rPr>
        <w:t>改进</w:t>
      </w:r>
      <w:r w:rsidRPr="00640835">
        <w:rPr>
          <w:rFonts w:asciiTheme="minorEastAsia" w:eastAsiaTheme="minorEastAsia" w:hAnsiTheme="minorEastAsia" w:hint="eastAsia"/>
        </w:rPr>
        <w:t>，而无需更改核心协议。</w:t>
      </w:r>
    </w:p>
    <w:p w:rsidR="00640835" w:rsidRPr="00640835" w:rsidRDefault="00640835" w:rsidP="00640835">
      <w:pPr>
        <w:ind w:firstLineChars="200" w:firstLine="480"/>
        <w:rPr>
          <w:rFonts w:asciiTheme="minorEastAsia" w:eastAsiaTheme="minorEastAsia" w:hAnsiTheme="minorEastAsia"/>
        </w:rPr>
      </w:pPr>
      <w:r w:rsidRPr="00CC51C9">
        <w:rPr>
          <w:rFonts w:asciiTheme="minorEastAsia" w:eastAsiaTheme="minorEastAsia" w:hAnsiTheme="minorEastAsia" w:hint="eastAsia"/>
          <w:color w:val="FF0000"/>
          <w:rPrChange w:id="34" w:author="lenovo" w:date="2019-07-14T21:31:00Z">
            <w:rPr>
              <w:rFonts w:asciiTheme="minorEastAsia" w:eastAsiaTheme="minorEastAsia" w:hAnsiTheme="minorEastAsia" w:hint="eastAsia"/>
            </w:rPr>
          </w:rPrChange>
        </w:rPr>
        <w:t>选择性参数共享是有效</w:t>
      </w:r>
      <w:r w:rsidRPr="00640835">
        <w:rPr>
          <w:rFonts w:asciiTheme="minorEastAsia" w:eastAsiaTheme="minorEastAsia" w:hAnsiTheme="minorEastAsia" w:hint="eastAsia"/>
        </w:rPr>
        <w:t>的，因为现代神经网络训练的</w:t>
      </w:r>
      <w:r w:rsidRPr="00CC51C9">
        <w:rPr>
          <w:rFonts w:asciiTheme="minorEastAsia" w:eastAsiaTheme="minorEastAsia" w:hAnsiTheme="minorEastAsia" w:hint="eastAsia"/>
          <w:color w:val="FF0000"/>
          <w:rPrChange w:id="35" w:author="lenovo" w:date="2019-07-14T21:31:00Z">
            <w:rPr>
              <w:rFonts w:asciiTheme="minorEastAsia" w:eastAsiaTheme="minorEastAsia" w:hAnsiTheme="minorEastAsia" w:hint="eastAsia"/>
            </w:rPr>
          </w:rPrChange>
        </w:rPr>
        <w:t>随机梯度下降算法</w:t>
      </w:r>
      <w:r w:rsidRPr="00640835">
        <w:rPr>
          <w:rFonts w:asciiTheme="minorEastAsia" w:eastAsiaTheme="minorEastAsia" w:hAnsiTheme="minorEastAsia" w:hint="eastAsia"/>
        </w:rPr>
        <w:t>可以</w:t>
      </w:r>
      <w:r w:rsidRPr="00CC51C9">
        <w:rPr>
          <w:rFonts w:asciiTheme="minorEastAsia" w:eastAsiaTheme="minorEastAsia" w:hAnsiTheme="minorEastAsia" w:hint="eastAsia"/>
          <w:color w:val="FF0000"/>
          <w:rPrChange w:id="36" w:author="lenovo" w:date="2019-07-14T21:31:00Z">
            <w:rPr>
              <w:rFonts w:asciiTheme="minorEastAsia" w:eastAsiaTheme="minorEastAsia" w:hAnsiTheme="minorEastAsia" w:hint="eastAsia"/>
            </w:rPr>
          </w:rPrChange>
        </w:rPr>
        <w:t>并行化并且异步运行</w:t>
      </w:r>
      <w:r w:rsidRPr="00640835">
        <w:rPr>
          <w:rFonts w:asciiTheme="minorEastAsia" w:eastAsiaTheme="minorEastAsia" w:hAnsiTheme="minorEastAsia" w:hint="eastAsia"/>
        </w:rPr>
        <w:t>。它们对于不可靠的参数更新，竞争条件，参与者退出等都是健壮的。用从其他参与者获得的值更新一小部分参数允许每个参与者在寻找最</w:t>
      </w:r>
      <w:r w:rsidR="003262D9">
        <w:rPr>
          <w:rFonts w:asciiTheme="minorEastAsia" w:eastAsiaTheme="minorEastAsia" w:hAnsiTheme="minorEastAsia" w:hint="eastAsia"/>
        </w:rPr>
        <w:t>优</w:t>
      </w:r>
      <w:r w:rsidRPr="00640835">
        <w:rPr>
          <w:rFonts w:asciiTheme="minorEastAsia" w:eastAsiaTheme="minorEastAsia" w:hAnsiTheme="minorEastAsia" w:hint="eastAsia"/>
        </w:rPr>
        <w:t>参数的过程中避免</w:t>
      </w:r>
      <w:r w:rsidRPr="00CC51C9">
        <w:rPr>
          <w:rFonts w:asciiTheme="minorEastAsia" w:eastAsiaTheme="minorEastAsia" w:hAnsiTheme="minorEastAsia" w:hint="eastAsia"/>
          <w:color w:val="FF0000"/>
          <w:rPrChange w:id="37" w:author="lenovo" w:date="2019-07-14T21:31:00Z">
            <w:rPr>
              <w:rFonts w:asciiTheme="minorEastAsia" w:eastAsiaTheme="minorEastAsia" w:hAnsiTheme="minorEastAsia" w:hint="eastAsia"/>
            </w:rPr>
          </w:rPrChange>
        </w:rPr>
        <w:t>局部最小</w:t>
      </w:r>
      <w:r w:rsidRPr="00640835">
        <w:rPr>
          <w:rFonts w:asciiTheme="minorEastAsia" w:eastAsiaTheme="minorEastAsia" w:hAnsiTheme="minorEastAsia" w:hint="eastAsia"/>
        </w:rPr>
        <w:t>值。可以</w:t>
      </w:r>
      <w:r w:rsidRPr="00CC51C9">
        <w:rPr>
          <w:rFonts w:asciiTheme="minorEastAsia" w:eastAsiaTheme="minorEastAsia" w:hAnsiTheme="minorEastAsia" w:hint="eastAsia"/>
          <w:color w:val="FF0000"/>
          <w:rPrChange w:id="38" w:author="lenovo" w:date="2019-07-14T21:32:00Z">
            <w:rPr>
              <w:rFonts w:asciiTheme="minorEastAsia" w:eastAsiaTheme="minorEastAsia" w:hAnsiTheme="minorEastAsia" w:hint="eastAsia"/>
            </w:rPr>
          </w:rPrChange>
        </w:rPr>
        <w:t>调整参数</w:t>
      </w:r>
      <w:r w:rsidRPr="00640835">
        <w:rPr>
          <w:rFonts w:asciiTheme="minorEastAsia" w:eastAsiaTheme="minorEastAsia" w:hAnsiTheme="minorEastAsia" w:hint="eastAsia"/>
        </w:rPr>
        <w:t>共享以控</w:t>
      </w:r>
      <w:r w:rsidRPr="00CC51C9">
        <w:rPr>
          <w:rFonts w:asciiTheme="minorEastAsia" w:eastAsiaTheme="minorEastAsia" w:hAnsiTheme="minorEastAsia" w:hint="eastAsia"/>
          <w:color w:val="FF0000"/>
          <w:rPrChange w:id="39" w:author="lenovo" w:date="2019-07-14T21:32:00Z">
            <w:rPr>
              <w:rFonts w:asciiTheme="minorEastAsia" w:eastAsiaTheme="minorEastAsia" w:hAnsiTheme="minorEastAsia" w:hint="eastAsia"/>
            </w:rPr>
          </w:rPrChange>
        </w:rPr>
        <w:t>制交换的信息量与所得模型的准确性之间的权衡</w:t>
      </w:r>
      <w:r w:rsidRPr="00640835">
        <w:rPr>
          <w:rFonts w:asciiTheme="minorEastAsia" w:eastAsiaTheme="minorEastAsia" w:hAnsiTheme="minorEastAsia" w:hint="eastAsia"/>
        </w:rPr>
        <w:t>。</w:t>
      </w:r>
    </w:p>
    <w:p w:rsidR="00957503" w:rsidRDefault="00640835" w:rsidP="00640835">
      <w:pPr>
        <w:ind w:firstLineChars="200" w:firstLine="480"/>
        <w:rPr>
          <w:rFonts w:asciiTheme="minorEastAsia" w:eastAsiaTheme="minorEastAsia" w:hAnsiTheme="minorEastAsia"/>
        </w:rPr>
      </w:pPr>
      <w:r w:rsidRPr="00640835">
        <w:rPr>
          <w:rFonts w:asciiTheme="minorEastAsia" w:eastAsiaTheme="minorEastAsia" w:hAnsiTheme="minorEastAsia" w:hint="eastAsia"/>
        </w:rPr>
        <w:t>我们在两个数据集</w:t>
      </w:r>
      <w:r w:rsidRPr="007C7BDE">
        <w:rPr>
          <w:rFonts w:asciiTheme="minorEastAsia" w:eastAsiaTheme="minorEastAsia" w:hAnsiTheme="minorEastAsia" w:hint="eastAsia"/>
          <w:color w:val="FF0000"/>
          <w:rPrChange w:id="40" w:author="lenovo" w:date="2019-07-14T21:32:00Z">
            <w:rPr>
              <w:rFonts w:asciiTheme="minorEastAsia" w:eastAsiaTheme="minorEastAsia" w:hAnsiTheme="minorEastAsia" w:hint="eastAsia"/>
            </w:rPr>
          </w:rPrChange>
        </w:rPr>
        <w:t>MNIST</w:t>
      </w:r>
      <w:r w:rsidR="003262D9" w:rsidRPr="007C7BDE">
        <w:rPr>
          <w:rFonts w:asciiTheme="minorEastAsia" w:eastAsiaTheme="minorEastAsia" w:hAnsiTheme="minorEastAsia" w:hint="eastAsia"/>
          <w:color w:val="FF0000"/>
          <w:rPrChange w:id="41" w:author="lenovo" w:date="2019-07-14T21:32:00Z">
            <w:rPr>
              <w:rFonts w:asciiTheme="minorEastAsia" w:eastAsiaTheme="minorEastAsia" w:hAnsiTheme="minorEastAsia" w:hint="eastAsia"/>
            </w:rPr>
          </w:rPrChange>
        </w:rPr>
        <w:t>和SVHN</w:t>
      </w:r>
      <w:r w:rsidRPr="00640835">
        <w:rPr>
          <w:rFonts w:asciiTheme="minorEastAsia" w:eastAsiaTheme="minorEastAsia" w:hAnsiTheme="minorEastAsia" w:hint="eastAsia"/>
        </w:rPr>
        <w:t>上实验评估我们的系统，</w:t>
      </w:r>
      <w:r w:rsidR="003262D9">
        <w:rPr>
          <w:rFonts w:asciiTheme="minorEastAsia" w:eastAsiaTheme="minorEastAsia" w:hAnsiTheme="minorEastAsia" w:hint="eastAsia"/>
        </w:rPr>
        <w:t>这两者都</w:t>
      </w:r>
      <w:r w:rsidRPr="00640835">
        <w:rPr>
          <w:rFonts w:asciiTheme="minorEastAsia" w:eastAsiaTheme="minorEastAsia" w:hAnsiTheme="minorEastAsia" w:hint="eastAsia"/>
        </w:rPr>
        <w:t>用作图像分类算法的基准。我们系统中</w:t>
      </w:r>
      <w:r w:rsidRPr="007C7BDE">
        <w:rPr>
          <w:rFonts w:asciiTheme="minorEastAsia" w:eastAsiaTheme="minorEastAsia" w:hAnsiTheme="minorEastAsia" w:hint="eastAsia"/>
          <w:color w:val="FF0000"/>
          <w:rPrChange w:id="42" w:author="lenovo" w:date="2019-07-14T21:32:00Z">
            <w:rPr>
              <w:rFonts w:asciiTheme="minorEastAsia" w:eastAsiaTheme="minorEastAsia" w:hAnsiTheme="minorEastAsia" w:hint="eastAsia"/>
            </w:rPr>
          </w:rPrChange>
        </w:rPr>
        <w:t>分布式参与者生成的模型的准确性接近于集中</w:t>
      </w:r>
      <w:r w:rsidRPr="00640835">
        <w:rPr>
          <w:rFonts w:asciiTheme="minorEastAsia" w:eastAsiaTheme="minorEastAsia" w:hAnsiTheme="minorEastAsia" w:hint="eastAsia"/>
        </w:rPr>
        <w:t>的，隐私违规的情况，其中单方持有整个数据集并使用它来训练模型。对于</w:t>
      </w:r>
      <w:r w:rsidRPr="007C7BDE">
        <w:rPr>
          <w:rFonts w:asciiTheme="minorEastAsia" w:eastAsiaTheme="minorEastAsia" w:hAnsiTheme="minorEastAsia" w:hint="eastAsia"/>
          <w:color w:val="FF0000"/>
          <w:rPrChange w:id="43" w:author="lenovo" w:date="2019-07-14T21:34:00Z">
            <w:rPr>
              <w:rFonts w:asciiTheme="minorEastAsia" w:eastAsiaTheme="minorEastAsia" w:hAnsiTheme="minorEastAsia" w:hint="eastAsia"/>
            </w:rPr>
          </w:rPrChange>
        </w:rPr>
        <w:t>MNIST</w:t>
      </w:r>
      <w:r w:rsidRPr="00640835">
        <w:rPr>
          <w:rFonts w:asciiTheme="minorEastAsia" w:eastAsiaTheme="minorEastAsia" w:hAnsiTheme="minorEastAsia" w:hint="eastAsia"/>
        </w:rPr>
        <w:t>数据集，当参与者共享其参数的10％（分别为1％）时，我们获得</w:t>
      </w:r>
      <w:r w:rsidRPr="007C7BDE">
        <w:rPr>
          <w:rFonts w:asciiTheme="minorEastAsia" w:eastAsiaTheme="minorEastAsia" w:hAnsiTheme="minorEastAsia" w:hint="eastAsia"/>
          <w:color w:val="FF0000"/>
          <w:rPrChange w:id="44" w:author="lenovo" w:date="2019-07-14T21:33:00Z">
            <w:rPr>
              <w:rFonts w:asciiTheme="minorEastAsia" w:eastAsiaTheme="minorEastAsia" w:hAnsiTheme="minorEastAsia" w:hint="eastAsia"/>
            </w:rPr>
          </w:rPrChange>
        </w:rPr>
        <w:t>99.14</w:t>
      </w:r>
      <w:r w:rsidRPr="00640835">
        <w:rPr>
          <w:rFonts w:asciiTheme="minorEastAsia" w:eastAsiaTheme="minorEastAsia" w:hAnsiTheme="minorEastAsia" w:hint="eastAsia"/>
        </w:rPr>
        <w:t>％的准确度（分别为</w:t>
      </w:r>
      <w:r w:rsidRPr="007C7BDE">
        <w:rPr>
          <w:rFonts w:asciiTheme="minorEastAsia" w:eastAsiaTheme="minorEastAsia" w:hAnsiTheme="minorEastAsia" w:hint="eastAsia"/>
          <w:color w:val="FF0000"/>
          <w:rPrChange w:id="45" w:author="lenovo" w:date="2019-07-14T21:33:00Z">
            <w:rPr>
              <w:rFonts w:asciiTheme="minorEastAsia" w:eastAsiaTheme="minorEastAsia" w:hAnsiTheme="minorEastAsia" w:hint="eastAsia"/>
            </w:rPr>
          </w:rPrChange>
        </w:rPr>
        <w:t>98.71</w:t>
      </w:r>
      <w:r w:rsidRPr="00640835">
        <w:rPr>
          <w:rFonts w:asciiTheme="minorEastAsia" w:eastAsiaTheme="minorEastAsia" w:hAnsiTheme="minorEastAsia" w:hint="eastAsia"/>
        </w:rPr>
        <w:t>％）。相比之下，集中式隐私违规模型的最高准确率为</w:t>
      </w:r>
      <w:r w:rsidRPr="007C7BDE">
        <w:rPr>
          <w:rFonts w:asciiTheme="minorEastAsia" w:eastAsiaTheme="minorEastAsia" w:hAnsiTheme="minorEastAsia" w:hint="eastAsia"/>
          <w:color w:val="FF0000"/>
          <w:rPrChange w:id="46" w:author="lenovo" w:date="2019-07-14T21:33:00Z">
            <w:rPr>
              <w:rFonts w:asciiTheme="minorEastAsia" w:eastAsiaTheme="minorEastAsia" w:hAnsiTheme="minorEastAsia" w:hint="eastAsia"/>
            </w:rPr>
          </w:rPrChange>
        </w:rPr>
        <w:t>99.</w:t>
      </w:r>
      <w:r w:rsidRPr="00640835">
        <w:rPr>
          <w:rFonts w:asciiTheme="minorEastAsia" w:eastAsiaTheme="minorEastAsia" w:hAnsiTheme="minorEastAsia" w:hint="eastAsia"/>
        </w:rPr>
        <w:t>17％，参与者个人学习的非协作模型的最高准确率为</w:t>
      </w:r>
      <w:r w:rsidRPr="007C7BDE">
        <w:rPr>
          <w:rFonts w:asciiTheme="minorEastAsia" w:eastAsiaTheme="minorEastAsia" w:hAnsiTheme="minorEastAsia" w:hint="eastAsia"/>
          <w:color w:val="FF0000"/>
          <w:rPrChange w:id="47" w:author="lenovo" w:date="2019-07-14T21:34:00Z">
            <w:rPr>
              <w:rFonts w:asciiTheme="minorEastAsia" w:eastAsiaTheme="minorEastAsia" w:hAnsiTheme="minorEastAsia" w:hint="eastAsia"/>
            </w:rPr>
          </w:rPrChange>
        </w:rPr>
        <w:t>93.16</w:t>
      </w:r>
      <w:r w:rsidRPr="00640835">
        <w:rPr>
          <w:rFonts w:asciiTheme="minorEastAsia" w:eastAsiaTheme="minorEastAsia" w:hAnsiTheme="minorEastAsia" w:hint="eastAsia"/>
        </w:rPr>
        <w:t>％。对于</w:t>
      </w:r>
      <w:r w:rsidRPr="007C7BDE">
        <w:rPr>
          <w:rFonts w:asciiTheme="minorEastAsia" w:eastAsiaTheme="minorEastAsia" w:hAnsiTheme="minorEastAsia" w:hint="eastAsia"/>
          <w:color w:val="FF0000"/>
          <w:rPrChange w:id="48" w:author="lenovo" w:date="2019-07-14T21:34:00Z">
            <w:rPr>
              <w:rFonts w:asciiTheme="minorEastAsia" w:eastAsiaTheme="minorEastAsia" w:hAnsiTheme="minorEastAsia" w:hint="eastAsia"/>
            </w:rPr>
          </w:rPrChange>
        </w:rPr>
        <w:t>SVHN</w:t>
      </w:r>
      <w:r w:rsidRPr="00640835">
        <w:rPr>
          <w:rFonts w:asciiTheme="minorEastAsia" w:eastAsiaTheme="minorEastAsia" w:hAnsiTheme="minorEastAsia" w:hint="eastAsia"/>
        </w:rPr>
        <w:t>数据集，当参与者共享其参数的</w:t>
      </w:r>
      <w:r w:rsidRPr="007C7BDE">
        <w:rPr>
          <w:rFonts w:asciiTheme="minorEastAsia" w:eastAsiaTheme="minorEastAsia" w:hAnsiTheme="minorEastAsia" w:hint="eastAsia"/>
          <w:color w:val="FF0000"/>
          <w:rPrChange w:id="49" w:author="lenovo" w:date="2019-07-14T21:34:00Z">
            <w:rPr>
              <w:rFonts w:asciiTheme="minorEastAsia" w:eastAsiaTheme="minorEastAsia" w:hAnsiTheme="minorEastAsia" w:hint="eastAsia"/>
            </w:rPr>
          </w:rPrChange>
        </w:rPr>
        <w:t>10％（1％</w:t>
      </w:r>
      <w:r w:rsidRPr="00640835">
        <w:rPr>
          <w:rFonts w:asciiTheme="minorEastAsia" w:eastAsiaTheme="minorEastAsia" w:hAnsiTheme="minorEastAsia" w:hint="eastAsia"/>
        </w:rPr>
        <w:t>）时，我们达到</w:t>
      </w:r>
      <w:r w:rsidRPr="007C7BDE">
        <w:rPr>
          <w:rFonts w:asciiTheme="minorEastAsia" w:eastAsiaTheme="minorEastAsia" w:hAnsiTheme="minorEastAsia" w:hint="eastAsia"/>
          <w:color w:val="FF0000"/>
          <w:rPrChange w:id="50" w:author="lenovo" w:date="2019-07-14T21:34:00Z">
            <w:rPr>
              <w:rFonts w:asciiTheme="minorEastAsia" w:eastAsiaTheme="minorEastAsia" w:hAnsiTheme="minorEastAsia" w:hint="eastAsia"/>
            </w:rPr>
          </w:rPrChange>
        </w:rPr>
        <w:t>93.12％（89.86％）</w:t>
      </w:r>
      <w:r w:rsidRPr="00640835">
        <w:rPr>
          <w:rFonts w:asciiTheme="minorEastAsia" w:eastAsiaTheme="minorEastAsia" w:hAnsiTheme="minorEastAsia" w:hint="eastAsia"/>
        </w:rPr>
        <w:t>的准确度。相比之下，集中式隐私违规模型的最高准确率为</w:t>
      </w:r>
      <w:r w:rsidRPr="007C7BDE">
        <w:rPr>
          <w:rFonts w:asciiTheme="minorEastAsia" w:eastAsiaTheme="minorEastAsia" w:hAnsiTheme="minorEastAsia" w:hint="eastAsia"/>
          <w:color w:val="FF0000"/>
          <w:rPrChange w:id="51" w:author="lenovo" w:date="2019-07-14T21:34:00Z">
            <w:rPr>
              <w:rFonts w:asciiTheme="minorEastAsia" w:eastAsiaTheme="minorEastAsia" w:hAnsiTheme="minorEastAsia" w:hint="eastAsia"/>
            </w:rPr>
          </w:rPrChange>
        </w:rPr>
        <w:t>92.99％</w:t>
      </w:r>
      <w:r w:rsidRPr="00640835">
        <w:rPr>
          <w:rFonts w:asciiTheme="minorEastAsia" w:eastAsiaTheme="minorEastAsia" w:hAnsiTheme="minorEastAsia" w:hint="eastAsia"/>
        </w:rPr>
        <w:t>，非协作模型的最高准确率为</w:t>
      </w:r>
      <w:r w:rsidRPr="007C7BDE">
        <w:rPr>
          <w:rFonts w:asciiTheme="minorEastAsia" w:eastAsiaTheme="minorEastAsia" w:hAnsiTheme="minorEastAsia" w:hint="eastAsia"/>
          <w:color w:val="FF0000"/>
          <w:rPrChange w:id="52" w:author="lenovo" w:date="2019-07-14T21:34:00Z">
            <w:rPr>
              <w:rFonts w:asciiTheme="minorEastAsia" w:eastAsiaTheme="minorEastAsia" w:hAnsiTheme="minorEastAsia" w:hint="eastAsia"/>
            </w:rPr>
          </w:rPrChange>
        </w:rPr>
        <w:t>81.82％</w:t>
      </w:r>
      <w:r w:rsidRPr="00640835">
        <w:rPr>
          <w:rFonts w:asciiTheme="minorEastAsia" w:eastAsiaTheme="minorEastAsia" w:hAnsiTheme="minorEastAsia" w:hint="eastAsia"/>
        </w:rPr>
        <w:t>。</w:t>
      </w:r>
    </w:p>
    <w:p w:rsidR="00640835" w:rsidRDefault="00640835" w:rsidP="007F784B">
      <w:pPr>
        <w:ind w:firstLineChars="200" w:firstLine="480"/>
        <w:rPr>
          <w:rFonts w:asciiTheme="minorEastAsia" w:eastAsiaTheme="minorEastAsia" w:hAnsiTheme="minorEastAsia"/>
        </w:rPr>
      </w:pPr>
      <w:r w:rsidRPr="00640835">
        <w:rPr>
          <w:rFonts w:asciiTheme="minorEastAsia" w:eastAsiaTheme="minorEastAsia" w:hAnsiTheme="minorEastAsia" w:hint="eastAsia"/>
        </w:rPr>
        <w:t>即使没有额外的保护措施，我们的系统已经实现了比现有系统更强大的隐私，实用损失可以忽略不计。</w:t>
      </w:r>
      <w:r w:rsidR="003262D9">
        <w:rPr>
          <w:rFonts w:asciiTheme="minorEastAsia" w:eastAsiaTheme="minorEastAsia" w:hAnsiTheme="minorEastAsia" w:hint="eastAsia"/>
        </w:rPr>
        <w:t>没有</w:t>
      </w:r>
      <w:r w:rsidRPr="00640835">
        <w:rPr>
          <w:rFonts w:asciiTheme="minorEastAsia" w:eastAsiaTheme="minorEastAsia" w:hAnsiTheme="minorEastAsia" w:hint="eastAsia"/>
        </w:rPr>
        <w:t>直接揭示所有训练数据</w:t>
      </w:r>
      <w:r w:rsidR="003262D9">
        <w:rPr>
          <w:rFonts w:asciiTheme="minorEastAsia" w:eastAsiaTheme="minorEastAsia" w:hAnsiTheme="minorEastAsia" w:hint="eastAsia"/>
        </w:rPr>
        <w:t>的风险</w:t>
      </w:r>
      <w:r w:rsidRPr="00640835">
        <w:rPr>
          <w:rFonts w:asciiTheme="minorEastAsia" w:eastAsiaTheme="minorEastAsia" w:hAnsiTheme="minorEastAsia" w:hint="eastAsia"/>
        </w:rPr>
        <w:t>，唯一的我们系统中的</w:t>
      </w:r>
      <w:r w:rsidRPr="00835163">
        <w:rPr>
          <w:rFonts w:asciiTheme="minorEastAsia" w:eastAsiaTheme="minorEastAsia" w:hAnsiTheme="minorEastAsia" w:hint="eastAsia"/>
          <w:color w:val="FF0000"/>
          <w:rPrChange w:id="53" w:author="lenovo" w:date="2019-07-14T21:35:00Z">
            <w:rPr>
              <w:rFonts w:asciiTheme="minorEastAsia" w:eastAsiaTheme="minorEastAsia" w:hAnsiTheme="minorEastAsia" w:hint="eastAsia"/>
            </w:rPr>
          </w:rPrChange>
        </w:rPr>
        <w:t>泄漏是间接的</w:t>
      </w:r>
      <w:r w:rsidRPr="00640835">
        <w:rPr>
          <w:rFonts w:asciiTheme="minorEastAsia" w:eastAsiaTheme="minorEastAsia" w:hAnsiTheme="minorEastAsia" w:hint="eastAsia"/>
        </w:rPr>
        <w:t>，通过</w:t>
      </w:r>
      <w:r w:rsidRPr="00835163">
        <w:rPr>
          <w:rFonts w:asciiTheme="minorEastAsia" w:eastAsiaTheme="minorEastAsia" w:hAnsiTheme="minorEastAsia" w:hint="eastAsia"/>
          <w:color w:val="FF0000"/>
          <w:rPrChange w:id="54" w:author="lenovo" w:date="2019-07-14T21:35:00Z">
            <w:rPr>
              <w:rFonts w:asciiTheme="minorEastAsia" w:eastAsiaTheme="minorEastAsia" w:hAnsiTheme="minorEastAsia" w:hint="eastAsia"/>
            </w:rPr>
          </w:rPrChange>
        </w:rPr>
        <w:t>一小部分神经网络参数</w:t>
      </w:r>
      <w:r w:rsidRPr="00640835">
        <w:rPr>
          <w:rFonts w:asciiTheme="minorEastAsia" w:eastAsiaTheme="minorEastAsia" w:hAnsiTheme="minorEastAsia" w:hint="eastAsia"/>
        </w:rPr>
        <w:t>。为了尽量减少这种泄漏，我们将展示</w:t>
      </w:r>
      <w:r w:rsidR="003E203B" w:rsidRPr="003E203B">
        <w:rPr>
          <w:rFonts w:asciiTheme="minorEastAsia" w:eastAsiaTheme="minorEastAsia" w:hAnsiTheme="minorEastAsia" w:hint="eastAsia"/>
        </w:rPr>
        <w:t>如何使用</w:t>
      </w:r>
      <w:r w:rsidR="003E203B" w:rsidRPr="00835163">
        <w:rPr>
          <w:rFonts w:asciiTheme="minorEastAsia" w:eastAsiaTheme="minorEastAsia" w:hAnsiTheme="minorEastAsia" w:hint="eastAsia"/>
          <w:color w:val="FF0000"/>
          <w:rPrChange w:id="55" w:author="lenovo" w:date="2019-07-14T21:35:00Z">
            <w:rPr>
              <w:rFonts w:asciiTheme="minorEastAsia" w:eastAsiaTheme="minorEastAsia" w:hAnsiTheme="minorEastAsia" w:hint="eastAsia"/>
            </w:rPr>
          </w:rPrChange>
        </w:rPr>
        <w:t>稀疏矢量技术将差异隐私应用于参数更新</w:t>
      </w:r>
      <w:r w:rsidRPr="00640835">
        <w:rPr>
          <w:rFonts w:asciiTheme="minorEastAsia" w:eastAsiaTheme="minorEastAsia" w:hAnsiTheme="minorEastAsia" w:hint="eastAsia"/>
        </w:rPr>
        <w:t>，从而</w:t>
      </w:r>
      <w:r w:rsidRPr="00835163">
        <w:rPr>
          <w:rFonts w:asciiTheme="minorEastAsia" w:eastAsiaTheme="minorEastAsia" w:hAnsiTheme="minorEastAsia" w:hint="eastAsia"/>
          <w:color w:val="FF0000"/>
          <w:rPrChange w:id="56" w:author="lenovo" w:date="2019-07-14T21:35:00Z">
            <w:rPr>
              <w:rFonts w:asciiTheme="minorEastAsia" w:eastAsiaTheme="minorEastAsia" w:hAnsiTheme="minorEastAsia" w:hint="eastAsia"/>
            </w:rPr>
          </w:rPrChange>
        </w:rPr>
        <w:t>减轻了由于参数选择（即，选择要共享哪些参数）和共享参数值而导致的隐私损失</w:t>
      </w:r>
      <w:r w:rsidRPr="00640835">
        <w:rPr>
          <w:rFonts w:asciiTheme="minorEastAsia" w:eastAsiaTheme="minorEastAsia" w:hAnsiTheme="minorEastAsia" w:hint="eastAsia"/>
        </w:rPr>
        <w:t>。然后我们</w:t>
      </w:r>
      <w:r w:rsidRPr="00835163">
        <w:rPr>
          <w:rFonts w:asciiTheme="minorEastAsia" w:eastAsiaTheme="minorEastAsia" w:hAnsiTheme="minorEastAsia" w:hint="eastAsia"/>
          <w:color w:val="FF0000"/>
          <w:rPrChange w:id="57" w:author="lenovo" w:date="2019-07-14T21:35:00Z">
            <w:rPr>
              <w:rFonts w:asciiTheme="minorEastAsia" w:eastAsiaTheme="minorEastAsia" w:hAnsiTheme="minorEastAsia" w:hint="eastAsia"/>
            </w:rPr>
          </w:rPrChange>
        </w:rPr>
        <w:t>定量测量准确性和隐私之间的权衡</w:t>
      </w:r>
      <w:r w:rsidRPr="00640835">
        <w:rPr>
          <w:rFonts w:asciiTheme="minorEastAsia" w:eastAsiaTheme="minorEastAsia" w:hAnsiTheme="minorEastAsia" w:hint="eastAsia"/>
        </w:rPr>
        <w:t>。</w:t>
      </w:r>
    </w:p>
    <w:p w:rsidR="00736F84" w:rsidRPr="003A16C2" w:rsidRDefault="00736F84" w:rsidP="003A16C2">
      <w:pPr>
        <w:ind w:firstLineChars="200" w:firstLine="643"/>
        <w:jc w:val="center"/>
        <w:rPr>
          <w:rFonts w:ascii="黑体" w:eastAsia="黑体" w:hAnsi="黑体"/>
          <w:b/>
          <w:bCs/>
          <w:sz w:val="32"/>
          <w:szCs w:val="32"/>
        </w:rPr>
      </w:pPr>
      <w:r w:rsidRPr="003A16C2">
        <w:rPr>
          <w:rFonts w:ascii="黑体" w:eastAsia="黑体" w:hAnsi="黑体" w:hint="eastAsia"/>
          <w:b/>
          <w:bCs/>
          <w:sz w:val="32"/>
          <w:szCs w:val="32"/>
        </w:rPr>
        <w:t>2相关工作</w:t>
      </w:r>
    </w:p>
    <w:p w:rsidR="00736F84" w:rsidRPr="003A16C2" w:rsidRDefault="00736F84" w:rsidP="003A16C2">
      <w:pPr>
        <w:ind w:firstLineChars="200" w:firstLine="602"/>
        <w:jc w:val="center"/>
        <w:rPr>
          <w:rFonts w:ascii="黑体" w:eastAsia="黑体" w:hAnsi="黑体"/>
          <w:b/>
          <w:bCs/>
          <w:sz w:val="30"/>
          <w:szCs w:val="30"/>
        </w:rPr>
      </w:pPr>
      <w:r w:rsidRPr="003A16C2">
        <w:rPr>
          <w:rFonts w:ascii="黑体" w:eastAsia="黑体" w:hAnsi="黑体" w:hint="eastAsia"/>
          <w:b/>
          <w:bCs/>
          <w:sz w:val="30"/>
          <w:szCs w:val="30"/>
        </w:rPr>
        <w:t>2.1深度学习</w:t>
      </w:r>
    </w:p>
    <w:p w:rsidR="00736F84" w:rsidRDefault="00736F84" w:rsidP="00736F84">
      <w:pPr>
        <w:ind w:firstLineChars="200" w:firstLine="480"/>
        <w:rPr>
          <w:rFonts w:asciiTheme="minorEastAsia" w:eastAsiaTheme="minorEastAsia" w:hAnsiTheme="minorEastAsia"/>
        </w:rPr>
      </w:pPr>
      <w:r w:rsidRPr="00736F84">
        <w:rPr>
          <w:rFonts w:asciiTheme="minorEastAsia" w:eastAsiaTheme="minorEastAsia" w:hAnsiTheme="minorEastAsia" w:hint="eastAsia"/>
        </w:rPr>
        <w:t>深度学习是</w:t>
      </w:r>
      <w:r w:rsidR="00BB3C45" w:rsidRPr="00A84E4D">
        <w:rPr>
          <w:rFonts w:asciiTheme="minorEastAsia" w:eastAsiaTheme="minorEastAsia" w:hAnsiTheme="minorEastAsia" w:hint="eastAsia"/>
          <w:color w:val="FF0000"/>
          <w:rPrChange w:id="58" w:author="lenovo" w:date="2019-07-14T21:50:00Z">
            <w:rPr>
              <w:rFonts w:asciiTheme="minorEastAsia" w:eastAsiaTheme="minorEastAsia" w:hAnsiTheme="minorEastAsia" w:hint="eastAsia"/>
            </w:rPr>
          </w:rPrChange>
        </w:rPr>
        <w:t>从复杂数据</w:t>
      </w:r>
      <w:r w:rsidRPr="00A84E4D">
        <w:rPr>
          <w:rFonts w:asciiTheme="minorEastAsia" w:eastAsiaTheme="minorEastAsia" w:hAnsiTheme="minorEastAsia" w:hint="eastAsia"/>
          <w:color w:val="FF0000"/>
          <w:rPrChange w:id="59" w:author="lenovo" w:date="2019-07-14T21:50:00Z">
            <w:rPr>
              <w:rFonts w:asciiTheme="minorEastAsia" w:eastAsiaTheme="minorEastAsia" w:hAnsiTheme="minorEastAsia" w:hint="eastAsia"/>
            </w:rPr>
          </w:rPrChange>
        </w:rPr>
        <w:t>学习非线性特征</w:t>
      </w:r>
      <w:r w:rsidR="00BB3C45" w:rsidRPr="00A84E4D">
        <w:rPr>
          <w:rFonts w:asciiTheme="minorEastAsia" w:eastAsiaTheme="minorEastAsia" w:hAnsiTheme="minorEastAsia" w:hint="eastAsia"/>
          <w:color w:val="FF0000"/>
          <w:rPrChange w:id="60" w:author="lenovo" w:date="2019-07-14T21:50:00Z">
            <w:rPr>
              <w:rFonts w:asciiTheme="minorEastAsia" w:eastAsiaTheme="minorEastAsia" w:hAnsiTheme="minorEastAsia" w:hint="eastAsia"/>
            </w:rPr>
          </w:rPrChange>
        </w:rPr>
        <w:t>和函数</w:t>
      </w:r>
      <w:r w:rsidRPr="00736F84">
        <w:rPr>
          <w:rFonts w:asciiTheme="minorEastAsia" w:eastAsiaTheme="minorEastAsia" w:hAnsiTheme="minorEastAsia" w:hint="eastAsia"/>
        </w:rPr>
        <w:t>的过程。深度学习架构，算法和应用程序的调查可以在</w:t>
      </w:r>
      <w:r w:rsidRPr="00631E66">
        <w:rPr>
          <w:rFonts w:asciiTheme="minorEastAsia" w:eastAsiaTheme="minorEastAsia" w:hAnsiTheme="minorEastAsia"/>
          <w:color w:val="0070C0"/>
        </w:rPr>
        <w:t>[5,16]</w:t>
      </w:r>
      <w:r w:rsidRPr="00736F84">
        <w:rPr>
          <w:rFonts w:asciiTheme="minorEastAsia" w:eastAsiaTheme="minorEastAsia" w:hAnsiTheme="minorEastAsia" w:hint="eastAsia"/>
        </w:rPr>
        <w:t>中找到。深</w:t>
      </w:r>
      <w:r w:rsidR="00BB3C45">
        <w:rPr>
          <w:rFonts w:asciiTheme="minorEastAsia" w:eastAsiaTheme="minorEastAsia" w:hAnsiTheme="minorEastAsia" w:hint="eastAsia"/>
        </w:rPr>
        <w:t>度</w:t>
      </w:r>
      <w:r w:rsidRPr="00736F84">
        <w:rPr>
          <w:rFonts w:asciiTheme="minorEastAsia" w:eastAsiaTheme="minorEastAsia" w:hAnsiTheme="minorEastAsia" w:hint="eastAsia"/>
        </w:rPr>
        <w:t>学习</w:t>
      </w:r>
      <w:r w:rsidR="00BB3C45">
        <w:rPr>
          <w:rFonts w:asciiTheme="minorEastAsia" w:eastAsiaTheme="minorEastAsia" w:hAnsiTheme="minorEastAsia" w:hint="eastAsia"/>
        </w:rPr>
        <w:t>在</w:t>
      </w:r>
      <w:r w:rsidRPr="00736F84">
        <w:rPr>
          <w:rFonts w:asciiTheme="minorEastAsia" w:eastAsiaTheme="minorEastAsia" w:hAnsiTheme="minorEastAsia" w:hint="eastAsia"/>
        </w:rPr>
        <w:t>语音识别</w:t>
      </w:r>
      <w:r w:rsidRPr="00631E66">
        <w:rPr>
          <w:rFonts w:asciiTheme="minorEastAsia" w:eastAsiaTheme="minorEastAsia" w:hAnsiTheme="minorEastAsia"/>
          <w:color w:val="0070C0"/>
        </w:rPr>
        <w:t>[23,24,27]</w:t>
      </w:r>
      <w:r w:rsidRPr="00736F84">
        <w:rPr>
          <w:rFonts w:asciiTheme="minorEastAsia" w:eastAsiaTheme="minorEastAsia" w:hAnsiTheme="minorEastAsia" w:hint="eastAsia"/>
        </w:rPr>
        <w:t>，图像识别</w:t>
      </w:r>
      <w:r w:rsidRPr="00631E66">
        <w:rPr>
          <w:rFonts w:asciiTheme="minorEastAsia" w:eastAsiaTheme="minorEastAsia" w:hAnsiTheme="minorEastAsia"/>
          <w:color w:val="0070C0"/>
        </w:rPr>
        <w:t>[30,45]</w:t>
      </w:r>
      <w:r w:rsidRPr="00736F84">
        <w:rPr>
          <w:rFonts w:asciiTheme="minorEastAsia" w:eastAsiaTheme="minorEastAsia" w:hAnsiTheme="minorEastAsia" w:hint="eastAsia"/>
        </w:rPr>
        <w:t>和面部检测</w:t>
      </w:r>
      <w:r w:rsidRPr="00631E66">
        <w:rPr>
          <w:rFonts w:asciiTheme="minorEastAsia" w:eastAsiaTheme="minorEastAsia" w:hAnsiTheme="minorEastAsia"/>
          <w:color w:val="0070C0"/>
        </w:rPr>
        <w:t>[48]</w:t>
      </w:r>
      <w:r w:rsidR="00BB3C45">
        <w:rPr>
          <w:rFonts w:asciiTheme="minorEastAsia" w:eastAsiaTheme="minorEastAsia" w:hAnsiTheme="minorEastAsia" w:hint="eastAsia"/>
        </w:rPr>
        <w:t>方面</w:t>
      </w:r>
      <w:r w:rsidR="00BB3C45" w:rsidRPr="00736F84">
        <w:rPr>
          <w:rFonts w:asciiTheme="minorEastAsia" w:eastAsiaTheme="minorEastAsia" w:hAnsiTheme="minorEastAsia" w:hint="eastAsia"/>
        </w:rPr>
        <w:t>已被证明优于传统技术</w:t>
      </w:r>
      <w:r w:rsidRPr="00736F84">
        <w:rPr>
          <w:rFonts w:asciiTheme="minorEastAsia" w:eastAsiaTheme="minorEastAsia" w:hAnsiTheme="minorEastAsia" w:hint="eastAsia"/>
        </w:rPr>
        <w:t>。基于新类型整流器激活</w:t>
      </w:r>
      <w:r w:rsidR="00BB3C45">
        <w:rPr>
          <w:rFonts w:asciiTheme="minorEastAsia" w:eastAsiaTheme="minorEastAsia" w:hAnsiTheme="minorEastAsia" w:hint="eastAsia"/>
        </w:rPr>
        <w:t>函数的</w:t>
      </w:r>
      <w:r w:rsidR="00BB3C45" w:rsidRPr="00736F84">
        <w:rPr>
          <w:rFonts w:asciiTheme="minorEastAsia" w:eastAsiaTheme="minorEastAsia" w:hAnsiTheme="minorEastAsia" w:hint="eastAsia"/>
        </w:rPr>
        <w:t>的深度学习架构</w:t>
      </w:r>
      <w:r w:rsidR="00BB3C45">
        <w:rPr>
          <w:rFonts w:asciiTheme="minorEastAsia" w:eastAsiaTheme="minorEastAsia" w:hAnsiTheme="minorEastAsia" w:hint="eastAsia"/>
        </w:rPr>
        <w:t>在</w:t>
      </w:r>
      <w:r w:rsidR="00BB3C45" w:rsidRPr="00736F84">
        <w:rPr>
          <w:rFonts w:asciiTheme="minorEastAsia" w:eastAsiaTheme="minorEastAsia" w:hAnsiTheme="minorEastAsia" w:hint="eastAsia"/>
        </w:rPr>
        <w:t>识别ImageNet数据集中的图像时</w:t>
      </w:r>
      <w:r w:rsidR="00BB3C45" w:rsidRPr="00631E66">
        <w:rPr>
          <w:rFonts w:asciiTheme="minorEastAsia" w:eastAsiaTheme="minorEastAsia" w:hAnsiTheme="minorEastAsia"/>
          <w:color w:val="0070C0"/>
        </w:rPr>
        <w:t>[26]</w:t>
      </w:r>
      <w:r w:rsidRPr="00736F84">
        <w:rPr>
          <w:rFonts w:asciiTheme="minorEastAsia" w:eastAsiaTheme="minorEastAsia" w:hAnsiTheme="minorEastAsia" w:hint="eastAsia"/>
        </w:rPr>
        <w:t>的性能</w:t>
      </w:r>
      <w:r w:rsidR="00BB3C45" w:rsidRPr="00736F84">
        <w:rPr>
          <w:rFonts w:asciiTheme="minorEastAsia" w:eastAsiaTheme="minorEastAsia" w:hAnsiTheme="minorEastAsia" w:hint="eastAsia"/>
        </w:rPr>
        <w:t>据称</w:t>
      </w:r>
      <w:r w:rsidRPr="00736F84">
        <w:rPr>
          <w:rFonts w:asciiTheme="minorEastAsia" w:eastAsiaTheme="minorEastAsia" w:hAnsiTheme="minorEastAsia" w:hint="eastAsia"/>
        </w:rPr>
        <w:t>优于人类。</w:t>
      </w:r>
    </w:p>
    <w:p w:rsidR="00736F84" w:rsidRPr="00736F84" w:rsidRDefault="00736F84" w:rsidP="00736F84">
      <w:pPr>
        <w:ind w:firstLineChars="200" w:firstLine="480"/>
        <w:rPr>
          <w:rFonts w:asciiTheme="minorEastAsia" w:eastAsiaTheme="minorEastAsia" w:hAnsiTheme="minorEastAsia"/>
        </w:rPr>
      </w:pPr>
      <w:r w:rsidRPr="00736F84">
        <w:rPr>
          <w:rFonts w:asciiTheme="minorEastAsia" w:eastAsiaTheme="minorEastAsia" w:hAnsiTheme="minorEastAsia" w:hint="eastAsia"/>
        </w:rPr>
        <w:t>深度学习有望分析与癌症</w:t>
      </w:r>
      <w:r w:rsidRPr="00631E66">
        <w:rPr>
          <w:rFonts w:asciiTheme="minorEastAsia" w:eastAsiaTheme="minorEastAsia" w:hAnsiTheme="minorEastAsia"/>
          <w:color w:val="0070C0"/>
        </w:rPr>
        <w:t>[13,22,32]</w:t>
      </w:r>
      <w:r w:rsidRPr="00736F84">
        <w:rPr>
          <w:rFonts w:asciiTheme="minorEastAsia" w:eastAsiaTheme="minorEastAsia" w:hAnsiTheme="minorEastAsia" w:hint="eastAsia"/>
        </w:rPr>
        <w:t>和遗传学</w:t>
      </w:r>
      <w:r w:rsidRPr="00631E66">
        <w:rPr>
          <w:rFonts w:asciiTheme="minorEastAsia" w:eastAsiaTheme="minorEastAsia" w:hAnsiTheme="minorEastAsia"/>
          <w:color w:val="0070C0"/>
        </w:rPr>
        <w:t>[15,56]</w:t>
      </w:r>
      <w:r w:rsidR="00BB3C45" w:rsidRPr="00BB3C45">
        <w:rPr>
          <w:rFonts w:asciiTheme="minorEastAsia" w:eastAsiaTheme="minorEastAsia" w:hAnsiTheme="minorEastAsia" w:hint="eastAsia"/>
        </w:rPr>
        <w:t xml:space="preserve"> </w:t>
      </w:r>
      <w:r w:rsidR="00BB3C45" w:rsidRPr="00736F84">
        <w:rPr>
          <w:rFonts w:asciiTheme="minorEastAsia" w:eastAsiaTheme="minorEastAsia" w:hAnsiTheme="minorEastAsia" w:hint="eastAsia"/>
        </w:rPr>
        <w:t>相关的复杂生物医学数据</w:t>
      </w:r>
      <w:r w:rsidRPr="00736F84">
        <w:rPr>
          <w:rFonts w:asciiTheme="minorEastAsia" w:eastAsiaTheme="minorEastAsia" w:hAnsiTheme="minorEastAsia" w:hint="eastAsia"/>
        </w:rPr>
        <w:t>。</w:t>
      </w:r>
      <w:r w:rsidR="00BB3C45" w:rsidRPr="00BB3C45">
        <w:rPr>
          <w:rFonts w:asciiTheme="minorEastAsia" w:eastAsiaTheme="minorEastAsia" w:hAnsiTheme="minorEastAsia" w:hint="eastAsia"/>
        </w:rPr>
        <w:t>从隐私角度来看，用于构建这些模型的培训数据特别敏感，强调了保护隐私的深度学习方法的必要性。</w:t>
      </w:r>
    </w:p>
    <w:p w:rsidR="00736F84" w:rsidRPr="00736F84" w:rsidRDefault="00736F84" w:rsidP="00736F84">
      <w:pPr>
        <w:ind w:firstLineChars="200" w:firstLine="480"/>
        <w:rPr>
          <w:rFonts w:asciiTheme="minorEastAsia" w:eastAsiaTheme="minorEastAsia" w:hAnsiTheme="minorEastAsia"/>
        </w:rPr>
      </w:pPr>
      <w:r w:rsidRPr="00736F84">
        <w:rPr>
          <w:rFonts w:asciiTheme="minorEastAsia" w:eastAsiaTheme="minorEastAsia" w:hAnsiTheme="minorEastAsia" w:hint="eastAsia"/>
        </w:rPr>
        <w:t>我们的工作</w:t>
      </w:r>
      <w:r w:rsidRPr="00A84E4D">
        <w:rPr>
          <w:rFonts w:asciiTheme="minorEastAsia" w:eastAsiaTheme="minorEastAsia" w:hAnsiTheme="minorEastAsia" w:hint="eastAsia"/>
          <w:color w:val="FF0000"/>
          <w:rPrChange w:id="61" w:author="lenovo" w:date="2019-07-14T21:50:00Z">
            <w:rPr>
              <w:rFonts w:asciiTheme="minorEastAsia" w:eastAsiaTheme="minorEastAsia" w:hAnsiTheme="minorEastAsia" w:hint="eastAsia"/>
            </w:rPr>
          </w:rPrChange>
        </w:rPr>
        <w:t>受到最近深度</w:t>
      </w:r>
      <w:r w:rsidR="00E627C1" w:rsidRPr="00A84E4D">
        <w:rPr>
          <w:rFonts w:asciiTheme="minorEastAsia" w:eastAsiaTheme="minorEastAsia" w:hAnsiTheme="minorEastAsia" w:hint="eastAsia"/>
          <w:color w:val="FF0000"/>
          <w:rPrChange w:id="62" w:author="lenovo" w:date="2019-07-14T21:50:00Z">
            <w:rPr>
              <w:rFonts w:asciiTheme="minorEastAsia" w:eastAsiaTheme="minorEastAsia" w:hAnsiTheme="minorEastAsia" w:hint="eastAsia"/>
            </w:rPr>
          </w:rPrChange>
        </w:rPr>
        <w:t>学习</w:t>
      </w:r>
      <w:r w:rsidRPr="00A84E4D">
        <w:rPr>
          <w:rFonts w:asciiTheme="minorEastAsia" w:eastAsiaTheme="minorEastAsia" w:hAnsiTheme="minorEastAsia" w:hint="eastAsia"/>
          <w:color w:val="FF0000"/>
          <w:rPrChange w:id="63" w:author="lenovo" w:date="2019-07-14T21:50:00Z">
            <w:rPr>
              <w:rFonts w:asciiTheme="minorEastAsia" w:eastAsiaTheme="minorEastAsia" w:hAnsiTheme="minorEastAsia" w:hint="eastAsia"/>
            </w:rPr>
          </w:rPrChange>
        </w:rPr>
        <w:t>并行化进展的启发，特别是</w:t>
      </w:r>
      <w:r w:rsidR="00E627C1" w:rsidRPr="00A84E4D">
        <w:rPr>
          <w:rFonts w:asciiTheme="minorEastAsia" w:eastAsiaTheme="minorEastAsia" w:hAnsiTheme="minorEastAsia" w:hint="eastAsia"/>
          <w:color w:val="FF0000"/>
          <w:rPrChange w:id="64" w:author="lenovo" w:date="2019-07-14T21:50:00Z">
            <w:rPr>
              <w:rFonts w:asciiTheme="minorEastAsia" w:eastAsiaTheme="minorEastAsia" w:hAnsiTheme="minorEastAsia" w:hint="eastAsia"/>
            </w:rPr>
          </w:rPrChange>
        </w:rPr>
        <w:t>GPU / CPU集群上</w:t>
      </w:r>
      <w:r w:rsidRPr="00A84E4D">
        <w:rPr>
          <w:rFonts w:asciiTheme="minorEastAsia" w:eastAsiaTheme="minorEastAsia" w:hAnsiTheme="minorEastAsia" w:hint="eastAsia"/>
          <w:color w:val="FF0000"/>
          <w:rPrChange w:id="65" w:author="lenovo" w:date="2019-07-14T21:50:00Z">
            <w:rPr>
              <w:rFonts w:asciiTheme="minorEastAsia" w:eastAsiaTheme="minorEastAsia" w:hAnsiTheme="minorEastAsia" w:hint="eastAsia"/>
            </w:rPr>
          </w:rPrChange>
        </w:rPr>
        <w:t>随机梯度下降的并行化</w:t>
      </w:r>
      <w:r w:rsidR="00E627C1" w:rsidRPr="00736F84" w:rsidDel="00E627C1">
        <w:rPr>
          <w:rFonts w:asciiTheme="minorEastAsia" w:eastAsiaTheme="minorEastAsia" w:hAnsiTheme="minorEastAsia" w:hint="eastAsia"/>
        </w:rPr>
        <w:t xml:space="preserve"> </w:t>
      </w:r>
      <w:r w:rsidRPr="00631E66">
        <w:rPr>
          <w:rFonts w:asciiTheme="minorEastAsia" w:eastAsiaTheme="minorEastAsia" w:hAnsiTheme="minorEastAsia"/>
          <w:color w:val="0070C0"/>
        </w:rPr>
        <w:t>[14]</w:t>
      </w:r>
      <w:r w:rsidRPr="00736F84">
        <w:rPr>
          <w:rFonts w:asciiTheme="minorEastAsia" w:eastAsiaTheme="minorEastAsia" w:hAnsiTheme="minorEastAsia" w:hint="eastAsia"/>
        </w:rPr>
        <w:t>，以及在神经网络训练期间</w:t>
      </w:r>
      <w:r w:rsidR="00E627C1">
        <w:rPr>
          <w:rFonts w:asciiTheme="minorEastAsia" w:eastAsiaTheme="minorEastAsia" w:hAnsiTheme="minorEastAsia" w:hint="eastAsia"/>
        </w:rPr>
        <w:t>分布式</w:t>
      </w:r>
      <w:r w:rsidRPr="00736F84">
        <w:rPr>
          <w:rFonts w:asciiTheme="minorEastAsia" w:eastAsiaTheme="minorEastAsia" w:hAnsiTheme="minorEastAsia" w:hint="eastAsia"/>
        </w:rPr>
        <w:t>计算的技术</w:t>
      </w:r>
      <w:r w:rsidRPr="00631E66">
        <w:rPr>
          <w:rFonts w:asciiTheme="minorEastAsia" w:eastAsiaTheme="minorEastAsia" w:hAnsiTheme="minorEastAsia"/>
          <w:color w:val="0070C0"/>
        </w:rPr>
        <w:t>[1,39,59]</w:t>
      </w:r>
      <w:r w:rsidRPr="00736F84">
        <w:rPr>
          <w:rFonts w:asciiTheme="minorEastAsia" w:eastAsiaTheme="minorEastAsia" w:hAnsiTheme="minorEastAsia" w:hint="eastAsia"/>
        </w:rPr>
        <w:t>。</w:t>
      </w:r>
      <w:r w:rsidR="00E627C1" w:rsidRPr="00736F84">
        <w:rPr>
          <w:rFonts w:asciiTheme="minorEastAsia" w:eastAsiaTheme="minorEastAsia" w:hAnsiTheme="minorEastAsia" w:hint="eastAsia"/>
        </w:rPr>
        <w:t>但是</w:t>
      </w:r>
      <w:r w:rsidR="00E627C1">
        <w:rPr>
          <w:rFonts w:asciiTheme="minorEastAsia" w:eastAsiaTheme="minorEastAsia" w:hAnsiTheme="minorEastAsia" w:hint="eastAsia"/>
        </w:rPr>
        <w:t>，</w:t>
      </w:r>
      <w:r w:rsidRPr="00736F84">
        <w:rPr>
          <w:rFonts w:asciiTheme="minorEastAsia" w:eastAsiaTheme="minorEastAsia" w:hAnsiTheme="minorEastAsia" w:hint="eastAsia"/>
        </w:rPr>
        <w:t>这些技术并不涉及</w:t>
      </w:r>
      <w:r w:rsidR="00E627C1">
        <w:rPr>
          <w:rFonts w:asciiTheme="minorEastAsia" w:eastAsiaTheme="minorEastAsia" w:hAnsiTheme="minorEastAsia" w:hint="eastAsia"/>
        </w:rPr>
        <w:t>训练</w:t>
      </w:r>
      <w:r w:rsidR="00E627C1" w:rsidRPr="00736F84">
        <w:rPr>
          <w:rFonts w:asciiTheme="minorEastAsia" w:eastAsiaTheme="minorEastAsia" w:hAnsiTheme="minorEastAsia" w:hint="eastAsia"/>
        </w:rPr>
        <w:t>数据</w:t>
      </w:r>
      <w:r w:rsidRPr="00736F84">
        <w:rPr>
          <w:rFonts w:asciiTheme="minorEastAsia" w:eastAsiaTheme="minorEastAsia" w:hAnsiTheme="minorEastAsia" w:hint="eastAsia"/>
        </w:rPr>
        <w:t>的隐私</w:t>
      </w:r>
      <w:r w:rsidR="00E627C1">
        <w:rPr>
          <w:rFonts w:asciiTheme="minorEastAsia" w:eastAsiaTheme="minorEastAsia" w:hAnsiTheme="minorEastAsia" w:hint="eastAsia"/>
        </w:rPr>
        <w:t>，并且</w:t>
      </w:r>
      <w:r w:rsidRPr="00736F84">
        <w:rPr>
          <w:rFonts w:asciiTheme="minorEastAsia" w:eastAsiaTheme="minorEastAsia" w:hAnsiTheme="minorEastAsia" w:hint="eastAsia"/>
        </w:rPr>
        <w:t>所有</w:t>
      </w:r>
      <w:r w:rsidR="00E627C1">
        <w:rPr>
          <w:rFonts w:asciiTheme="minorEastAsia" w:eastAsiaTheme="minorEastAsia" w:hAnsiTheme="minorEastAsia" w:hint="eastAsia"/>
        </w:rPr>
        <w:t>技术都</w:t>
      </w:r>
      <w:r w:rsidRPr="00736F84">
        <w:rPr>
          <w:rFonts w:asciiTheme="minorEastAsia" w:eastAsiaTheme="minorEastAsia" w:hAnsiTheme="minorEastAsia" w:hint="eastAsia"/>
        </w:rPr>
        <w:t>假设单个实体控制</w:t>
      </w:r>
      <w:r w:rsidR="00E627C1">
        <w:rPr>
          <w:rFonts w:asciiTheme="minorEastAsia" w:eastAsiaTheme="minorEastAsia" w:hAnsiTheme="minorEastAsia" w:hint="eastAsia"/>
        </w:rPr>
        <w:t>训练过程</w:t>
      </w:r>
      <w:r w:rsidRPr="00736F84">
        <w:rPr>
          <w:rFonts w:asciiTheme="minorEastAsia" w:eastAsiaTheme="minorEastAsia" w:hAnsiTheme="minorEastAsia" w:hint="eastAsia"/>
        </w:rPr>
        <w:t>。</w:t>
      </w:r>
    </w:p>
    <w:p w:rsidR="00736F84" w:rsidRPr="00DA3861" w:rsidRDefault="00736F84" w:rsidP="003A16C2">
      <w:pPr>
        <w:ind w:firstLineChars="200" w:firstLine="602"/>
        <w:jc w:val="center"/>
        <w:rPr>
          <w:rFonts w:ascii="黑体" w:eastAsia="黑体" w:hAnsi="黑体"/>
          <w:b/>
          <w:bCs/>
          <w:color w:val="FF0000"/>
          <w:sz w:val="30"/>
          <w:szCs w:val="30"/>
          <w:rPrChange w:id="66" w:author="lenovo" w:date="2019-07-14T22:49:00Z">
            <w:rPr>
              <w:rFonts w:ascii="黑体" w:eastAsia="黑体" w:hAnsi="黑体"/>
              <w:b/>
              <w:bCs/>
              <w:sz w:val="30"/>
              <w:szCs w:val="30"/>
            </w:rPr>
          </w:rPrChange>
        </w:rPr>
      </w:pPr>
      <w:r w:rsidRPr="00DA3861">
        <w:rPr>
          <w:rFonts w:ascii="黑体" w:eastAsia="黑体" w:hAnsi="黑体" w:hint="eastAsia"/>
          <w:b/>
          <w:bCs/>
          <w:color w:val="FF0000"/>
          <w:sz w:val="30"/>
          <w:szCs w:val="30"/>
          <w:rPrChange w:id="67" w:author="lenovo" w:date="2019-07-14T22:49:00Z">
            <w:rPr>
              <w:rFonts w:ascii="黑体" w:eastAsia="黑体" w:hAnsi="黑体" w:hint="eastAsia"/>
              <w:b/>
              <w:bCs/>
              <w:sz w:val="30"/>
              <w:szCs w:val="30"/>
            </w:rPr>
          </w:rPrChange>
        </w:rPr>
        <w:t>2.2机器学习中的隐私</w:t>
      </w:r>
    </w:p>
    <w:p w:rsidR="00736F84" w:rsidRPr="00736F84" w:rsidRDefault="00736F84" w:rsidP="00736F84">
      <w:pPr>
        <w:ind w:firstLineChars="200" w:firstLine="480"/>
        <w:rPr>
          <w:rFonts w:asciiTheme="minorEastAsia" w:eastAsiaTheme="minorEastAsia" w:hAnsiTheme="minorEastAsia"/>
        </w:rPr>
      </w:pPr>
      <w:r w:rsidRPr="00736F84">
        <w:rPr>
          <w:rFonts w:asciiTheme="minorEastAsia" w:eastAsiaTheme="minorEastAsia" w:hAnsiTheme="minorEastAsia" w:hint="eastAsia"/>
        </w:rPr>
        <w:t>关于</w:t>
      </w:r>
      <w:r w:rsidRPr="00631E66">
        <w:rPr>
          <w:rFonts w:asciiTheme="minorEastAsia" w:eastAsiaTheme="minorEastAsia" w:hAnsiTheme="minorEastAsia" w:hint="eastAsia"/>
          <w:color w:val="FF0000"/>
        </w:rPr>
        <w:t>机器学习中隐私保护</w:t>
      </w:r>
      <w:r w:rsidRPr="00736F84">
        <w:rPr>
          <w:rFonts w:asciiTheme="minorEastAsia" w:eastAsiaTheme="minorEastAsia" w:hAnsiTheme="minorEastAsia" w:hint="eastAsia"/>
        </w:rPr>
        <w:t>的现有文献主要针对传统的机器学习算法，而不是深度学习，并解决</w:t>
      </w:r>
      <w:r w:rsidRPr="00631E66">
        <w:rPr>
          <w:rFonts w:asciiTheme="minorEastAsia" w:eastAsiaTheme="minorEastAsia" w:hAnsiTheme="minorEastAsia" w:hint="eastAsia"/>
          <w:color w:val="FF0000"/>
        </w:rPr>
        <w:t>三个目标</w:t>
      </w:r>
      <w:r w:rsidRPr="00736F84">
        <w:rPr>
          <w:rFonts w:asciiTheme="minorEastAsia" w:eastAsiaTheme="minorEastAsia" w:hAnsiTheme="minorEastAsia" w:hint="eastAsia"/>
        </w:rPr>
        <w:t>：用于学习模型或作为现有</w:t>
      </w:r>
      <w:r w:rsidRPr="00A84E4D">
        <w:rPr>
          <w:rFonts w:asciiTheme="minorEastAsia" w:eastAsiaTheme="minorEastAsia" w:hAnsiTheme="minorEastAsia" w:hint="eastAsia"/>
          <w:color w:val="FF0000"/>
          <w:rPrChange w:id="68" w:author="lenovo" w:date="2019-07-14T21:54:00Z">
            <w:rPr>
              <w:rFonts w:asciiTheme="minorEastAsia" w:eastAsiaTheme="minorEastAsia" w:hAnsiTheme="minorEastAsia" w:hint="eastAsia"/>
            </w:rPr>
          </w:rPrChange>
        </w:rPr>
        <w:t>模型输入的</w:t>
      </w:r>
      <w:r w:rsidRPr="00631E66">
        <w:rPr>
          <w:rFonts w:asciiTheme="minorEastAsia" w:eastAsiaTheme="minorEastAsia" w:hAnsiTheme="minorEastAsia" w:hint="eastAsia"/>
          <w:color w:val="FF0000"/>
        </w:rPr>
        <w:t>数据</w:t>
      </w:r>
      <w:r w:rsidR="00FA40D1" w:rsidRPr="00631E66">
        <w:rPr>
          <w:rFonts w:asciiTheme="minorEastAsia" w:eastAsiaTheme="minorEastAsia" w:hAnsiTheme="minorEastAsia" w:hint="eastAsia"/>
          <w:color w:val="FF0000"/>
        </w:rPr>
        <w:t>的隐私</w:t>
      </w:r>
      <w:r w:rsidRPr="00631E66">
        <w:rPr>
          <w:rFonts w:asciiTheme="minorEastAsia" w:eastAsiaTheme="minorEastAsia" w:hAnsiTheme="minorEastAsia" w:hint="eastAsia"/>
          <w:color w:val="FF0000"/>
        </w:rPr>
        <w:t>，模型的隐私</w:t>
      </w:r>
      <w:r w:rsidRPr="00736F84">
        <w:rPr>
          <w:rFonts w:asciiTheme="minorEastAsia" w:eastAsiaTheme="minorEastAsia" w:hAnsiTheme="minorEastAsia" w:hint="eastAsia"/>
        </w:rPr>
        <w:t>，以及</w:t>
      </w:r>
      <w:r w:rsidRPr="00A84E4D">
        <w:rPr>
          <w:rFonts w:asciiTheme="minorEastAsia" w:eastAsiaTheme="minorEastAsia" w:hAnsiTheme="minorEastAsia" w:hint="eastAsia"/>
          <w:color w:val="FF0000"/>
          <w:rPrChange w:id="69" w:author="lenovo" w:date="2019-07-14T21:54:00Z">
            <w:rPr>
              <w:rFonts w:asciiTheme="minorEastAsia" w:eastAsiaTheme="minorEastAsia" w:hAnsiTheme="minorEastAsia" w:hint="eastAsia"/>
            </w:rPr>
          </w:rPrChange>
        </w:rPr>
        <w:t>模型</w:t>
      </w:r>
      <w:r w:rsidRPr="00631E66">
        <w:rPr>
          <w:rFonts w:asciiTheme="minorEastAsia" w:eastAsiaTheme="minorEastAsia" w:hAnsiTheme="minorEastAsia" w:hint="eastAsia"/>
          <w:color w:val="FF0000"/>
        </w:rPr>
        <w:t>输出的隐私</w:t>
      </w:r>
      <w:r w:rsidRPr="00736F84">
        <w:rPr>
          <w:rFonts w:asciiTheme="minorEastAsia" w:eastAsiaTheme="minorEastAsia" w:hAnsiTheme="minorEastAsia" w:hint="eastAsia"/>
        </w:rPr>
        <w:t>。</w:t>
      </w:r>
    </w:p>
    <w:p w:rsidR="00BC66BA" w:rsidRDefault="00736F84" w:rsidP="00736F84">
      <w:pPr>
        <w:ind w:firstLineChars="200" w:firstLine="480"/>
        <w:rPr>
          <w:rFonts w:asciiTheme="minorEastAsia" w:eastAsiaTheme="minorEastAsia" w:hAnsiTheme="minorEastAsia"/>
        </w:rPr>
      </w:pPr>
      <w:r w:rsidRPr="00736F84">
        <w:rPr>
          <w:rFonts w:asciiTheme="minorEastAsia" w:eastAsiaTheme="minorEastAsia" w:hAnsiTheme="minorEastAsia" w:hint="eastAsia"/>
        </w:rPr>
        <w:t>基于</w:t>
      </w:r>
      <w:r w:rsidRPr="00A84E4D">
        <w:rPr>
          <w:rFonts w:asciiTheme="minorEastAsia" w:eastAsiaTheme="minorEastAsia" w:hAnsiTheme="minorEastAsia" w:hint="eastAsia"/>
          <w:color w:val="FF0000"/>
          <w:rPrChange w:id="70" w:author="lenovo" w:date="2019-07-14T21:52:00Z">
            <w:rPr>
              <w:rFonts w:asciiTheme="minorEastAsia" w:eastAsiaTheme="minorEastAsia" w:hAnsiTheme="minorEastAsia" w:hint="eastAsia"/>
            </w:rPr>
          </w:rPrChange>
        </w:rPr>
        <w:t>安全多方计算（SMC）</w:t>
      </w:r>
      <w:r w:rsidRPr="00736F84">
        <w:rPr>
          <w:rFonts w:asciiTheme="minorEastAsia" w:eastAsiaTheme="minorEastAsia" w:hAnsiTheme="minorEastAsia" w:hint="eastAsia"/>
        </w:rPr>
        <w:t>的技术可以</w:t>
      </w:r>
      <w:r w:rsidR="00056F1A">
        <w:rPr>
          <w:rFonts w:asciiTheme="minorEastAsia" w:eastAsiaTheme="minorEastAsia" w:hAnsiTheme="minorEastAsia" w:hint="eastAsia"/>
        </w:rPr>
        <w:t>在多</w:t>
      </w:r>
      <w:r w:rsidR="00056F1A" w:rsidRPr="00736F84">
        <w:rPr>
          <w:rFonts w:asciiTheme="minorEastAsia" w:eastAsiaTheme="minorEastAsia" w:hAnsiTheme="minorEastAsia" w:hint="eastAsia"/>
        </w:rPr>
        <w:t>方对其专有</w:t>
      </w:r>
      <w:r w:rsidR="00056F1A">
        <w:rPr>
          <w:rFonts w:asciiTheme="minorEastAsia" w:eastAsiaTheme="minorEastAsia" w:hAnsiTheme="minorEastAsia" w:hint="eastAsia"/>
        </w:rPr>
        <w:t>输入</w:t>
      </w:r>
      <w:r w:rsidR="00056F1A" w:rsidRPr="00736F84">
        <w:rPr>
          <w:rFonts w:asciiTheme="minorEastAsia" w:eastAsiaTheme="minorEastAsia" w:hAnsiTheme="minorEastAsia" w:hint="eastAsia"/>
        </w:rPr>
        <w:t>进行协作机器学习</w:t>
      </w:r>
      <w:r w:rsidRPr="00736F84">
        <w:rPr>
          <w:rFonts w:asciiTheme="minorEastAsia" w:eastAsiaTheme="minorEastAsia" w:hAnsiTheme="minorEastAsia" w:hint="eastAsia"/>
        </w:rPr>
        <w:t>时帮助保护计算的中间步骤。SMC已被用于学习决策树</w:t>
      </w:r>
      <w:r w:rsidRPr="00631E66">
        <w:rPr>
          <w:rFonts w:asciiTheme="minorEastAsia" w:eastAsiaTheme="minorEastAsia" w:hAnsiTheme="minorEastAsia" w:hint="eastAsia"/>
          <w:color w:val="0070C0"/>
        </w:rPr>
        <w:t>[33]</w:t>
      </w:r>
      <w:r w:rsidRPr="00736F84">
        <w:rPr>
          <w:rFonts w:asciiTheme="minorEastAsia" w:eastAsiaTheme="minorEastAsia" w:hAnsiTheme="minorEastAsia" w:hint="eastAsia"/>
        </w:rPr>
        <w:t>，线性回归函数</w:t>
      </w:r>
      <w:r w:rsidRPr="00631E66">
        <w:rPr>
          <w:rFonts w:asciiTheme="minorEastAsia" w:eastAsiaTheme="minorEastAsia" w:hAnsiTheme="minorEastAsia" w:hint="eastAsia"/>
          <w:color w:val="0070C0"/>
        </w:rPr>
        <w:t>[17]</w:t>
      </w:r>
      <w:r w:rsidRPr="00736F84">
        <w:rPr>
          <w:rFonts w:asciiTheme="minorEastAsia" w:eastAsiaTheme="minorEastAsia" w:hAnsiTheme="minorEastAsia" w:hint="eastAsia"/>
        </w:rPr>
        <w:t>，关联规则</w:t>
      </w:r>
      <w:r w:rsidRPr="00631E66">
        <w:rPr>
          <w:rFonts w:asciiTheme="minorEastAsia" w:eastAsiaTheme="minorEastAsia" w:hAnsiTheme="minorEastAsia" w:hint="eastAsia"/>
          <w:color w:val="0070C0"/>
        </w:rPr>
        <w:t>[50]</w:t>
      </w:r>
      <w:r w:rsidRPr="00736F84">
        <w:rPr>
          <w:rFonts w:asciiTheme="minorEastAsia" w:eastAsiaTheme="minorEastAsia" w:hAnsiTheme="minorEastAsia" w:hint="eastAsia"/>
        </w:rPr>
        <w:t>，朴素贝叶斯分类器</w:t>
      </w:r>
      <w:r w:rsidRPr="00631E66">
        <w:rPr>
          <w:rFonts w:asciiTheme="minorEastAsia" w:eastAsiaTheme="minorEastAsia" w:hAnsiTheme="minorEastAsia" w:hint="eastAsia"/>
          <w:color w:val="0070C0"/>
        </w:rPr>
        <w:t>[51]</w:t>
      </w:r>
      <w:r w:rsidRPr="00736F84">
        <w:rPr>
          <w:rFonts w:asciiTheme="minorEastAsia" w:eastAsiaTheme="minorEastAsia" w:hAnsiTheme="minorEastAsia" w:hint="eastAsia"/>
        </w:rPr>
        <w:t>和k-均值聚类</w:t>
      </w:r>
      <w:r w:rsidRPr="00631E66">
        <w:rPr>
          <w:rFonts w:asciiTheme="minorEastAsia" w:eastAsiaTheme="minorEastAsia" w:hAnsiTheme="minorEastAsia" w:hint="eastAsia"/>
          <w:color w:val="0070C0"/>
        </w:rPr>
        <w:t>[28]</w:t>
      </w:r>
      <w:r w:rsidRPr="00736F84">
        <w:rPr>
          <w:rFonts w:asciiTheme="minorEastAsia" w:eastAsiaTheme="minorEastAsia" w:hAnsiTheme="minorEastAsia" w:hint="eastAsia"/>
        </w:rPr>
        <w:t>。</w:t>
      </w:r>
      <w:r w:rsidR="0059452E" w:rsidRPr="0059452E">
        <w:rPr>
          <w:rFonts w:asciiTheme="minorEastAsia" w:eastAsiaTheme="minorEastAsia" w:hAnsiTheme="minorEastAsia" w:hint="eastAsia"/>
        </w:rPr>
        <w:t>一般而言，SMC技术会产生非平凡的性能开销，并且它们在保护隐私的深度学习中的应用仍然是一个悬而未决的问题</w:t>
      </w:r>
      <w:r w:rsidRPr="00736F84">
        <w:rPr>
          <w:rFonts w:asciiTheme="minorEastAsia" w:eastAsiaTheme="minorEastAsia" w:hAnsiTheme="minorEastAsia" w:hint="eastAsia"/>
        </w:rPr>
        <w:t>。</w:t>
      </w:r>
    </w:p>
    <w:p w:rsidR="00736F84" w:rsidRPr="00736F84" w:rsidRDefault="00736F84" w:rsidP="00736F84">
      <w:pPr>
        <w:ind w:firstLineChars="200" w:firstLine="480"/>
        <w:rPr>
          <w:rFonts w:asciiTheme="minorEastAsia" w:eastAsiaTheme="minorEastAsia" w:hAnsiTheme="minorEastAsia"/>
        </w:rPr>
      </w:pPr>
      <w:r w:rsidRPr="00631E66">
        <w:rPr>
          <w:rFonts w:asciiTheme="minorEastAsia" w:eastAsiaTheme="minorEastAsia" w:hAnsiTheme="minorEastAsia" w:hint="eastAsia"/>
          <w:color w:val="FF0000"/>
        </w:rPr>
        <w:t>保护模型隐私的技术</w:t>
      </w:r>
      <w:r w:rsidRPr="00736F84">
        <w:rPr>
          <w:rFonts w:asciiTheme="minorEastAsia" w:eastAsiaTheme="minorEastAsia" w:hAnsiTheme="minorEastAsia" w:hint="eastAsia"/>
        </w:rPr>
        <w:t>包括</w:t>
      </w:r>
      <w:r w:rsidRPr="00631E66">
        <w:rPr>
          <w:rFonts w:asciiTheme="minorEastAsia" w:eastAsiaTheme="minorEastAsia" w:hAnsiTheme="minorEastAsia" w:hint="eastAsia"/>
          <w:color w:val="FF0000"/>
        </w:rPr>
        <w:t>保护隐私的概率推理</w:t>
      </w:r>
      <w:r w:rsidRPr="00631E66">
        <w:rPr>
          <w:rFonts w:asciiTheme="minorEastAsia" w:eastAsiaTheme="minorEastAsia" w:hAnsiTheme="minorEastAsia" w:hint="eastAsia"/>
          <w:color w:val="0070C0"/>
        </w:rPr>
        <w:t>[38]</w:t>
      </w:r>
      <w:r w:rsidRPr="00736F84">
        <w:rPr>
          <w:rFonts w:asciiTheme="minorEastAsia" w:eastAsiaTheme="minorEastAsia" w:hAnsiTheme="minorEastAsia" w:hint="eastAsia"/>
        </w:rPr>
        <w:t>，保护隐私的</w:t>
      </w:r>
      <w:r w:rsidR="0085383B" w:rsidRPr="00631E66">
        <w:rPr>
          <w:rFonts w:asciiTheme="minorEastAsia" w:eastAsiaTheme="minorEastAsia" w:hAnsiTheme="minorEastAsia" w:hint="eastAsia"/>
          <w:color w:val="FF0000"/>
        </w:rPr>
        <w:t>发言人</w:t>
      </w:r>
      <w:r w:rsidRPr="00631E66">
        <w:rPr>
          <w:rFonts w:asciiTheme="minorEastAsia" w:eastAsiaTheme="minorEastAsia" w:hAnsiTheme="minorEastAsia" w:hint="eastAsia"/>
          <w:color w:val="FF0000"/>
        </w:rPr>
        <w:t>识别</w:t>
      </w:r>
      <w:r w:rsidRPr="00631E66">
        <w:rPr>
          <w:rFonts w:asciiTheme="minorEastAsia" w:eastAsiaTheme="minorEastAsia" w:hAnsiTheme="minorEastAsia" w:hint="eastAsia"/>
          <w:color w:val="0070C0"/>
        </w:rPr>
        <w:t>[36]</w:t>
      </w:r>
      <w:r w:rsidRPr="00736F84">
        <w:rPr>
          <w:rFonts w:asciiTheme="minorEastAsia" w:eastAsiaTheme="minorEastAsia" w:hAnsiTheme="minorEastAsia" w:hint="eastAsia"/>
        </w:rPr>
        <w:t>，</w:t>
      </w:r>
      <w:r w:rsidR="0085383B">
        <w:rPr>
          <w:rFonts w:asciiTheme="minorEastAsia" w:eastAsiaTheme="minorEastAsia" w:hAnsiTheme="minorEastAsia" w:hint="eastAsia"/>
        </w:rPr>
        <w:t>还有</w:t>
      </w:r>
      <w:r w:rsidRPr="00631E66">
        <w:rPr>
          <w:rFonts w:asciiTheme="minorEastAsia" w:eastAsiaTheme="minorEastAsia" w:hAnsiTheme="minorEastAsia" w:hint="eastAsia"/>
          <w:color w:val="FF0000"/>
        </w:rPr>
        <w:t>计算加密数据</w:t>
      </w:r>
      <w:r w:rsidRPr="00631E66">
        <w:rPr>
          <w:rFonts w:asciiTheme="minorEastAsia" w:eastAsiaTheme="minorEastAsia" w:hAnsiTheme="minorEastAsia" w:hint="eastAsia"/>
          <w:color w:val="0070C0"/>
        </w:rPr>
        <w:t>[3,6,55]</w:t>
      </w:r>
      <w:r w:rsidRPr="00736F84">
        <w:rPr>
          <w:rFonts w:asciiTheme="minorEastAsia" w:eastAsiaTheme="minorEastAsia" w:hAnsiTheme="minorEastAsia" w:hint="eastAsia"/>
        </w:rPr>
        <w:t>。通过相比之下，我们的目标是协同训练神经网络可以由每个参</w:t>
      </w:r>
      <w:r w:rsidRPr="00736F84">
        <w:rPr>
          <w:rFonts w:asciiTheme="minorEastAsia" w:eastAsiaTheme="minorEastAsia" w:hAnsiTheme="minorEastAsia" w:hint="eastAsia"/>
        </w:rPr>
        <w:lastRenderedPageBreak/>
        <w:t>与者私下和独立使用。</w:t>
      </w:r>
    </w:p>
    <w:p w:rsidR="00BC66BA" w:rsidRDefault="00736F84" w:rsidP="00736F84">
      <w:pPr>
        <w:ind w:firstLineChars="200" w:firstLine="480"/>
        <w:rPr>
          <w:rFonts w:asciiTheme="minorEastAsia" w:eastAsiaTheme="minorEastAsia" w:hAnsiTheme="minorEastAsia"/>
        </w:rPr>
      </w:pPr>
      <w:r w:rsidRPr="00631E66">
        <w:rPr>
          <w:rFonts w:asciiTheme="minorEastAsia" w:eastAsiaTheme="minorEastAsia" w:hAnsiTheme="minorEastAsia" w:hint="eastAsia"/>
          <w:color w:val="FF0000"/>
        </w:rPr>
        <w:t>差异隐私</w:t>
      </w:r>
      <w:r w:rsidRPr="00631E66">
        <w:rPr>
          <w:rFonts w:asciiTheme="minorEastAsia" w:eastAsiaTheme="minorEastAsia" w:hAnsiTheme="minorEastAsia" w:hint="eastAsia"/>
          <w:color w:val="0070C0"/>
        </w:rPr>
        <w:t>[19]</w:t>
      </w:r>
      <w:r w:rsidRPr="00736F84">
        <w:rPr>
          <w:rFonts w:asciiTheme="minorEastAsia" w:eastAsiaTheme="minorEastAsia" w:hAnsiTheme="minorEastAsia" w:hint="eastAsia"/>
        </w:rPr>
        <w:t>是一种保护隐私的机器学习的流行方法。它已被应用于增强</w:t>
      </w:r>
      <w:r w:rsidRPr="00631E66">
        <w:rPr>
          <w:rFonts w:asciiTheme="minorEastAsia" w:eastAsiaTheme="minorEastAsia" w:hAnsiTheme="minorEastAsia" w:hint="eastAsia"/>
          <w:color w:val="0070C0"/>
        </w:rPr>
        <w:t>[21]</w:t>
      </w:r>
      <w:r w:rsidRPr="00736F84">
        <w:rPr>
          <w:rFonts w:asciiTheme="minorEastAsia" w:eastAsiaTheme="minorEastAsia" w:hAnsiTheme="minorEastAsia" w:hint="eastAsia"/>
        </w:rPr>
        <w:t>，主成分分析</w:t>
      </w:r>
      <w:r w:rsidRPr="00631E66">
        <w:rPr>
          <w:rFonts w:asciiTheme="minorEastAsia" w:eastAsiaTheme="minorEastAsia" w:hAnsiTheme="minorEastAsia" w:hint="eastAsia"/>
          <w:color w:val="0070C0"/>
        </w:rPr>
        <w:t>[10]</w:t>
      </w:r>
      <w:r w:rsidRPr="00736F84">
        <w:rPr>
          <w:rFonts w:asciiTheme="minorEastAsia" w:eastAsiaTheme="minorEastAsia" w:hAnsiTheme="minorEastAsia" w:hint="eastAsia"/>
        </w:rPr>
        <w:t>，线性和逻辑回归</w:t>
      </w:r>
      <w:r w:rsidRPr="00631E66">
        <w:rPr>
          <w:rFonts w:asciiTheme="minorEastAsia" w:eastAsiaTheme="minorEastAsia" w:hAnsiTheme="minorEastAsia" w:hint="eastAsia"/>
          <w:color w:val="0070C0"/>
        </w:rPr>
        <w:t>[8,57]</w:t>
      </w:r>
      <w:r w:rsidRPr="00736F84">
        <w:rPr>
          <w:rFonts w:asciiTheme="minorEastAsia" w:eastAsiaTheme="minorEastAsia" w:hAnsiTheme="minorEastAsia" w:hint="eastAsia"/>
        </w:rPr>
        <w:t>，支持向量机</w:t>
      </w:r>
      <w:r w:rsidRPr="00631E66">
        <w:rPr>
          <w:rFonts w:asciiTheme="minorEastAsia" w:eastAsiaTheme="minorEastAsia" w:hAnsiTheme="minorEastAsia" w:hint="eastAsia"/>
          <w:color w:val="0070C0"/>
        </w:rPr>
        <w:t>[41]</w:t>
      </w:r>
      <w:r w:rsidRPr="00736F84">
        <w:rPr>
          <w:rFonts w:asciiTheme="minorEastAsia" w:eastAsiaTheme="minorEastAsia" w:hAnsiTheme="minorEastAsia" w:hint="eastAsia"/>
        </w:rPr>
        <w:t>，风险最小化</w:t>
      </w:r>
      <w:r w:rsidRPr="00631E66">
        <w:rPr>
          <w:rFonts w:asciiTheme="minorEastAsia" w:eastAsiaTheme="minorEastAsia" w:hAnsiTheme="minorEastAsia" w:hint="eastAsia"/>
          <w:color w:val="0070C0"/>
        </w:rPr>
        <w:t>[9,53]</w:t>
      </w:r>
      <w:r w:rsidRPr="00736F84">
        <w:rPr>
          <w:rFonts w:asciiTheme="minorEastAsia" w:eastAsiaTheme="minorEastAsia" w:hAnsiTheme="minorEastAsia" w:hint="eastAsia"/>
        </w:rPr>
        <w:t>和连续数据处理</w:t>
      </w:r>
      <w:r w:rsidRPr="00631E66">
        <w:rPr>
          <w:rFonts w:asciiTheme="minorEastAsia" w:eastAsiaTheme="minorEastAsia" w:hAnsiTheme="minorEastAsia" w:hint="eastAsia"/>
          <w:color w:val="0070C0"/>
        </w:rPr>
        <w:t>[43]</w:t>
      </w:r>
      <w:r w:rsidRPr="00736F84">
        <w:rPr>
          <w:rFonts w:asciiTheme="minorEastAsia" w:eastAsiaTheme="minorEastAsia" w:hAnsiTheme="minorEastAsia" w:hint="eastAsia"/>
        </w:rPr>
        <w:t>。</w:t>
      </w:r>
      <w:r w:rsidR="00376D29" w:rsidRPr="00376D29">
        <w:rPr>
          <w:rFonts w:asciiTheme="minorEastAsia" w:eastAsiaTheme="minorEastAsia" w:hAnsiTheme="minorEastAsia" w:hint="eastAsia"/>
        </w:rPr>
        <w:t>最近的研究结果表明，随机梯度下降的嘈杂变量实现了最小化Lipchitz凸函数在l2-有界集上的最优误差[4]，并且用于防止过度拟合的随机“</w:t>
      </w:r>
      <w:r w:rsidR="00376D29" w:rsidRPr="00376D29">
        <w:rPr>
          <w:rFonts w:asciiTheme="minorEastAsia" w:eastAsiaTheme="minorEastAsia" w:hAnsiTheme="minorEastAsia"/>
        </w:rPr>
        <w:t>dropout</w:t>
      </w:r>
      <w:r w:rsidR="00376D29" w:rsidRPr="00376D29">
        <w:rPr>
          <w:rFonts w:asciiTheme="minorEastAsia" w:eastAsiaTheme="minorEastAsia" w:hAnsiTheme="minorEastAsia" w:hint="eastAsia"/>
        </w:rPr>
        <w:t>”也可以在一个简单的1层神经网络[29]中加强隐私保</w:t>
      </w:r>
      <w:r w:rsidR="00376D29">
        <w:rPr>
          <w:rFonts w:asciiTheme="minorEastAsia" w:eastAsiaTheme="minorEastAsia" w:hAnsiTheme="minorEastAsia" w:hint="eastAsia"/>
        </w:rPr>
        <w:t>护</w:t>
      </w:r>
      <w:r w:rsidRPr="00736F84">
        <w:rPr>
          <w:rFonts w:asciiTheme="minorEastAsia" w:eastAsiaTheme="minorEastAsia" w:hAnsiTheme="minorEastAsia" w:hint="eastAsia"/>
        </w:rPr>
        <w:t>。据我们所知，以前的工作都</w:t>
      </w:r>
      <w:r w:rsidR="00A44346">
        <w:rPr>
          <w:rFonts w:asciiTheme="minorEastAsia" w:eastAsiaTheme="minorEastAsia" w:hAnsiTheme="minorEastAsia" w:hint="eastAsia"/>
        </w:rPr>
        <w:t>没有</w:t>
      </w:r>
      <w:r w:rsidRPr="00736F84">
        <w:rPr>
          <w:rFonts w:asciiTheme="minorEastAsia" w:eastAsiaTheme="minorEastAsia" w:hAnsiTheme="minorEastAsia" w:hint="eastAsia"/>
        </w:rPr>
        <w:t>解决</w:t>
      </w:r>
      <w:r w:rsidR="00A44346" w:rsidRPr="00736F84">
        <w:rPr>
          <w:rFonts w:asciiTheme="minorEastAsia" w:eastAsiaTheme="minorEastAsia" w:hAnsiTheme="minorEastAsia" w:hint="eastAsia"/>
        </w:rPr>
        <w:t>使用分布式随机梯度下降</w:t>
      </w:r>
      <w:r w:rsidR="00A44346">
        <w:rPr>
          <w:rFonts w:asciiTheme="minorEastAsia" w:eastAsiaTheme="minorEastAsia" w:hAnsiTheme="minorEastAsia" w:hint="eastAsia"/>
        </w:rPr>
        <w:t>的</w:t>
      </w:r>
      <w:r w:rsidRPr="00736F84">
        <w:rPr>
          <w:rFonts w:asciiTheme="minorEastAsia" w:eastAsiaTheme="minorEastAsia" w:hAnsiTheme="minorEastAsia" w:hint="eastAsia"/>
        </w:rPr>
        <w:t>多</w:t>
      </w:r>
      <w:r w:rsidR="00A44346">
        <w:rPr>
          <w:rFonts w:asciiTheme="minorEastAsia" w:eastAsiaTheme="minorEastAsia" w:hAnsiTheme="minorEastAsia" w:hint="eastAsia"/>
        </w:rPr>
        <w:t>方</w:t>
      </w:r>
      <w:r w:rsidRPr="00736F84">
        <w:rPr>
          <w:rFonts w:asciiTheme="minorEastAsia" w:eastAsiaTheme="minorEastAsia" w:hAnsiTheme="minorEastAsia" w:hint="eastAsia"/>
        </w:rPr>
        <w:t>协作深度学习的问题。</w:t>
      </w:r>
    </w:p>
    <w:p w:rsidR="00BC66BA" w:rsidRDefault="00201BC6" w:rsidP="00736F84">
      <w:pPr>
        <w:ind w:firstLineChars="200" w:firstLine="480"/>
        <w:rPr>
          <w:rFonts w:asciiTheme="minorEastAsia" w:eastAsiaTheme="minorEastAsia" w:hAnsiTheme="minorEastAsia"/>
        </w:rPr>
      </w:pPr>
      <w:r w:rsidRPr="00201BC6">
        <w:rPr>
          <w:rFonts w:asciiTheme="minorEastAsia" w:eastAsiaTheme="minorEastAsia" w:hAnsiTheme="minorEastAsia" w:hint="eastAsia"/>
        </w:rPr>
        <w:t>在[37]中提出了</w:t>
      </w:r>
      <w:r>
        <w:rPr>
          <w:rFonts w:asciiTheme="minorEastAsia" w:eastAsiaTheme="minorEastAsia" w:hAnsiTheme="minorEastAsia" w:hint="eastAsia"/>
        </w:rPr>
        <w:t>聚合</w:t>
      </w:r>
      <w:r w:rsidRPr="00201BC6">
        <w:rPr>
          <w:rFonts w:asciiTheme="minorEastAsia" w:eastAsiaTheme="minorEastAsia" w:hAnsiTheme="minorEastAsia" w:hint="eastAsia"/>
        </w:rPr>
        <w:t>使用差分隐私和安全多方计算独立训练</w:t>
      </w:r>
      <w:r>
        <w:rPr>
          <w:rFonts w:asciiTheme="minorEastAsia" w:eastAsiaTheme="minorEastAsia" w:hAnsiTheme="minorEastAsia" w:hint="eastAsia"/>
        </w:rPr>
        <w:t>的</w:t>
      </w:r>
      <w:r w:rsidRPr="00201BC6">
        <w:rPr>
          <w:rFonts w:asciiTheme="minorEastAsia" w:eastAsiaTheme="minorEastAsia" w:hAnsiTheme="minorEastAsia" w:hint="eastAsia"/>
        </w:rPr>
        <w:t>神经网络</w:t>
      </w:r>
      <w:r w:rsidR="00736F84" w:rsidRPr="00736F84">
        <w:rPr>
          <w:rFonts w:asciiTheme="minorEastAsia" w:eastAsiaTheme="minorEastAsia" w:hAnsiTheme="minorEastAsia" w:hint="eastAsia"/>
        </w:rPr>
        <w:t>。不幸的是，平均神经网络参数确实如此不一定会产生更好的模型。</w:t>
      </w:r>
    </w:p>
    <w:p w:rsidR="00736F84" w:rsidRPr="00631E66" w:rsidRDefault="00736F84" w:rsidP="00736F84">
      <w:pPr>
        <w:ind w:firstLineChars="200" w:firstLine="480"/>
        <w:rPr>
          <w:rFonts w:asciiTheme="minorEastAsia" w:eastAsiaTheme="minorEastAsia" w:hAnsiTheme="minorEastAsia"/>
          <w:color w:val="FF0000"/>
        </w:rPr>
      </w:pPr>
      <w:r w:rsidRPr="00736F84">
        <w:rPr>
          <w:rFonts w:asciiTheme="minorEastAsia" w:eastAsiaTheme="minorEastAsia" w:hAnsiTheme="minorEastAsia" w:hint="eastAsia"/>
        </w:rPr>
        <w:t>与先前提出的技术不同，我们的系统实现了协同神经网络</w:t>
      </w:r>
      <w:r w:rsidR="00D60EBA">
        <w:rPr>
          <w:rFonts w:asciiTheme="minorEastAsia" w:eastAsiaTheme="minorEastAsia" w:hAnsiTheme="minorEastAsia" w:hint="eastAsia"/>
        </w:rPr>
        <w:t>训练</w:t>
      </w:r>
      <w:r w:rsidRPr="00736F84">
        <w:rPr>
          <w:rFonts w:asciiTheme="minorEastAsia" w:eastAsiaTheme="minorEastAsia" w:hAnsiTheme="minorEastAsia" w:hint="eastAsia"/>
        </w:rPr>
        <w:t>背景下的</w:t>
      </w:r>
      <w:r w:rsidR="00D60EBA" w:rsidRPr="00736F84">
        <w:rPr>
          <w:rFonts w:asciiTheme="minorEastAsia" w:eastAsiaTheme="minorEastAsia" w:hAnsiTheme="minorEastAsia" w:hint="eastAsia"/>
        </w:rPr>
        <w:t>全部</w:t>
      </w:r>
      <w:r w:rsidRPr="00631E66">
        <w:rPr>
          <w:rFonts w:asciiTheme="minorEastAsia" w:eastAsiaTheme="minorEastAsia" w:hAnsiTheme="minorEastAsia" w:hint="eastAsia"/>
          <w:color w:val="FF0000"/>
        </w:rPr>
        <w:t>三个隐私目标</w:t>
      </w:r>
      <w:r w:rsidRPr="00736F84">
        <w:rPr>
          <w:rFonts w:asciiTheme="minorEastAsia" w:eastAsiaTheme="minorEastAsia" w:hAnsiTheme="minorEastAsia" w:hint="eastAsia"/>
        </w:rPr>
        <w:t>：它保护</w:t>
      </w:r>
      <w:r w:rsidRPr="00631E66">
        <w:rPr>
          <w:rFonts w:asciiTheme="minorEastAsia" w:eastAsiaTheme="minorEastAsia" w:hAnsiTheme="minorEastAsia" w:hint="eastAsia"/>
          <w:color w:val="FF0000"/>
        </w:rPr>
        <w:t>培训数据的隐私</w:t>
      </w:r>
      <w:r w:rsidRPr="00736F84">
        <w:rPr>
          <w:rFonts w:asciiTheme="minorEastAsia" w:eastAsiaTheme="minorEastAsia" w:hAnsiTheme="minorEastAsia" w:hint="eastAsia"/>
        </w:rPr>
        <w:t>，使</w:t>
      </w:r>
      <w:r w:rsidRPr="00631E66">
        <w:rPr>
          <w:rFonts w:asciiTheme="minorEastAsia" w:eastAsiaTheme="minorEastAsia" w:hAnsiTheme="minorEastAsia" w:hint="eastAsia"/>
          <w:color w:val="FF0000"/>
        </w:rPr>
        <w:t>参与者控制学习目标以及揭示他们的个人模型，并让他们应用共同学习的模型</w:t>
      </w:r>
      <w:r w:rsidR="00D60EBA">
        <w:rPr>
          <w:rFonts w:asciiTheme="minorEastAsia" w:eastAsiaTheme="minorEastAsia" w:hAnsiTheme="minorEastAsia" w:hint="eastAsia"/>
          <w:color w:val="FF0000"/>
        </w:rPr>
        <w:t>到</w:t>
      </w:r>
      <w:r w:rsidRPr="00631E66">
        <w:rPr>
          <w:rFonts w:asciiTheme="minorEastAsia" w:eastAsiaTheme="minorEastAsia" w:hAnsiTheme="minorEastAsia" w:hint="eastAsia"/>
          <w:color w:val="FF0000"/>
        </w:rPr>
        <w:t>自己的输入</w:t>
      </w:r>
      <w:r w:rsidR="00D60EBA">
        <w:rPr>
          <w:rFonts w:asciiTheme="minorEastAsia" w:eastAsiaTheme="minorEastAsia" w:hAnsiTheme="minorEastAsia" w:hint="eastAsia"/>
          <w:color w:val="FF0000"/>
        </w:rPr>
        <w:t>上</w:t>
      </w:r>
      <w:r w:rsidRPr="00631E66">
        <w:rPr>
          <w:rFonts w:asciiTheme="minorEastAsia" w:eastAsiaTheme="minorEastAsia" w:hAnsiTheme="minorEastAsia" w:hint="eastAsia"/>
          <w:color w:val="FF0000"/>
        </w:rPr>
        <w:t>而不会泄露输入或输出</w:t>
      </w:r>
      <w:r w:rsidRPr="00736F84">
        <w:rPr>
          <w:rFonts w:asciiTheme="minorEastAsia" w:eastAsiaTheme="minorEastAsia" w:hAnsiTheme="minorEastAsia" w:hint="eastAsia"/>
        </w:rPr>
        <w:t>。</w:t>
      </w:r>
      <w:r w:rsidRPr="00631E66">
        <w:rPr>
          <w:rFonts w:asciiTheme="minorEastAsia" w:eastAsiaTheme="minorEastAsia" w:hAnsiTheme="minorEastAsia" w:hint="eastAsia"/>
          <w:color w:val="FF0000"/>
        </w:rPr>
        <w:t>我们的系统以比加密技术（如安全的多方计算或同态加密）低得多的性能成本实现这一目标，并且适用于现代部署大规模的深度学习。</w:t>
      </w:r>
    </w:p>
    <w:p w:rsidR="00043E5B" w:rsidRPr="00A73D84" w:rsidRDefault="00043E5B" w:rsidP="00A73D84">
      <w:pPr>
        <w:ind w:firstLineChars="200" w:firstLine="643"/>
        <w:jc w:val="center"/>
        <w:rPr>
          <w:rFonts w:ascii="黑体" w:eastAsia="黑体" w:hAnsi="黑体"/>
          <w:b/>
          <w:bCs/>
          <w:sz w:val="32"/>
          <w:szCs w:val="32"/>
        </w:rPr>
      </w:pPr>
      <w:r w:rsidRPr="00A73D84">
        <w:rPr>
          <w:rFonts w:ascii="黑体" w:eastAsia="黑体" w:hAnsi="黑体" w:hint="eastAsia"/>
          <w:b/>
          <w:bCs/>
          <w:sz w:val="32"/>
          <w:szCs w:val="32"/>
        </w:rPr>
        <w:t>3深度学习</w:t>
      </w:r>
    </w:p>
    <w:p w:rsidR="00043E5B" w:rsidRPr="00043E5B" w:rsidRDefault="00043E5B" w:rsidP="00043E5B">
      <w:pPr>
        <w:ind w:firstLineChars="200" w:firstLine="480"/>
        <w:rPr>
          <w:rFonts w:asciiTheme="minorEastAsia" w:eastAsiaTheme="minorEastAsia" w:hAnsiTheme="minorEastAsia"/>
        </w:rPr>
      </w:pPr>
      <w:r w:rsidRPr="00043E5B">
        <w:rPr>
          <w:rFonts w:asciiTheme="minorEastAsia" w:eastAsiaTheme="minorEastAsia" w:hAnsiTheme="minorEastAsia" w:hint="eastAsia"/>
        </w:rPr>
        <w:t>深度学习旨在从高维数据中提取复杂特征，并使用它们构建将输入与输出（例如，</w:t>
      </w:r>
      <w:r w:rsidR="00EF6967">
        <w:rPr>
          <w:rFonts w:asciiTheme="minorEastAsia" w:eastAsiaTheme="minorEastAsia" w:hAnsiTheme="minorEastAsia" w:hint="eastAsia"/>
        </w:rPr>
        <w:t>分</w:t>
      </w:r>
      <w:r w:rsidRPr="00043E5B">
        <w:rPr>
          <w:rFonts w:asciiTheme="minorEastAsia" w:eastAsiaTheme="minorEastAsia" w:hAnsiTheme="minorEastAsia" w:hint="eastAsia"/>
        </w:rPr>
        <w:t>类）相关联的模型。深度学习体系结构通常被构造为多层网络，因此更抽象的特征被计算为较低级特征的非线性函数。我们</w:t>
      </w:r>
      <w:r w:rsidRPr="00631E66">
        <w:rPr>
          <w:rFonts w:asciiTheme="minorEastAsia" w:eastAsiaTheme="minorEastAsia" w:hAnsiTheme="minorEastAsia" w:hint="eastAsia"/>
          <w:color w:val="FF0000"/>
        </w:rPr>
        <w:t>主要关注监督学习</w:t>
      </w:r>
      <w:r w:rsidRPr="00043E5B">
        <w:rPr>
          <w:rFonts w:asciiTheme="minorEastAsia" w:eastAsiaTheme="minorEastAsia" w:hAnsiTheme="minorEastAsia" w:hint="eastAsia"/>
        </w:rPr>
        <w:t>，其中训练输入被标记为正确的类，但原则上我们的方法</w:t>
      </w:r>
      <w:r w:rsidRPr="00DA3861">
        <w:rPr>
          <w:rFonts w:asciiTheme="minorEastAsia" w:eastAsiaTheme="minorEastAsia" w:hAnsiTheme="minorEastAsia" w:hint="eastAsia"/>
          <w:color w:val="FF0000"/>
          <w:rPrChange w:id="71" w:author="lenovo" w:date="2019-07-14T22:54:00Z">
            <w:rPr>
              <w:rFonts w:asciiTheme="minorEastAsia" w:eastAsiaTheme="minorEastAsia" w:hAnsiTheme="minorEastAsia" w:hint="eastAsia"/>
            </w:rPr>
          </w:rPrChange>
        </w:rPr>
        <w:t>也可以用于无监督</w:t>
      </w:r>
      <w:r w:rsidRPr="00043E5B">
        <w:rPr>
          <w:rFonts w:asciiTheme="minorEastAsia" w:eastAsiaTheme="minorEastAsia" w:hAnsiTheme="minorEastAsia" w:hint="eastAsia"/>
        </w:rPr>
        <w:t>的隐私保护</w:t>
      </w:r>
      <w:r w:rsidR="00EF6967">
        <w:rPr>
          <w:rFonts w:asciiTheme="minorEastAsia" w:eastAsiaTheme="minorEastAsia" w:hAnsiTheme="minorEastAsia" w:hint="eastAsia"/>
        </w:rPr>
        <w:t>的</w:t>
      </w:r>
      <w:r w:rsidRPr="00043E5B">
        <w:rPr>
          <w:rFonts w:asciiTheme="minorEastAsia" w:eastAsiaTheme="minorEastAsia" w:hAnsiTheme="minorEastAsia" w:hint="eastAsia"/>
        </w:rPr>
        <w:t>学习。</w:t>
      </w:r>
    </w:p>
    <w:p w:rsidR="00EF6967" w:rsidRDefault="00043E5B" w:rsidP="00043E5B">
      <w:pPr>
        <w:ind w:firstLineChars="200" w:firstLine="480"/>
        <w:rPr>
          <w:rFonts w:asciiTheme="minorEastAsia" w:eastAsiaTheme="minorEastAsia" w:hAnsiTheme="minorEastAsia"/>
        </w:rPr>
      </w:pPr>
      <w:r w:rsidRPr="004C037D">
        <w:rPr>
          <w:rFonts w:asciiTheme="minorEastAsia" w:eastAsiaTheme="minorEastAsia" w:hAnsiTheme="minorEastAsia" w:hint="eastAsia"/>
          <w:color w:val="FF0000"/>
          <w:rPrChange w:id="72" w:author="lenovo" w:date="2019-07-14T23:28:00Z">
            <w:rPr>
              <w:rFonts w:asciiTheme="minorEastAsia" w:eastAsiaTheme="minorEastAsia" w:hAnsiTheme="minorEastAsia" w:hint="eastAsia"/>
            </w:rPr>
          </w:rPrChange>
        </w:rPr>
        <w:t>多层神经网络</w:t>
      </w:r>
      <w:r w:rsidRPr="00043E5B">
        <w:rPr>
          <w:rFonts w:asciiTheme="minorEastAsia" w:eastAsiaTheme="minorEastAsia" w:hAnsiTheme="minorEastAsia" w:hint="eastAsia"/>
        </w:rPr>
        <w:t>是最常见的深层形式学习架构。图1显示了典型</w:t>
      </w:r>
      <w:r w:rsidR="00EF6967" w:rsidRPr="00043E5B">
        <w:rPr>
          <w:rFonts w:asciiTheme="minorEastAsia" w:eastAsiaTheme="minorEastAsia" w:hAnsiTheme="minorEastAsia" w:hint="eastAsia"/>
        </w:rPr>
        <w:t>两个</w:t>
      </w:r>
      <w:r w:rsidR="00EF6967" w:rsidRPr="00631E66">
        <w:rPr>
          <w:rFonts w:asciiTheme="minorEastAsia" w:eastAsiaTheme="minorEastAsia" w:hAnsiTheme="minorEastAsia"/>
        </w:rPr>
        <w:t>隐含层</w:t>
      </w:r>
      <w:r w:rsidRPr="00043E5B">
        <w:rPr>
          <w:rFonts w:asciiTheme="minorEastAsia" w:eastAsiaTheme="minorEastAsia" w:hAnsiTheme="minorEastAsia" w:hint="eastAsia"/>
        </w:rPr>
        <w:t>的神经网络有。网络中的每个节点都模拟一个神经元。</w:t>
      </w:r>
    </w:p>
    <w:p w:rsidR="00EF6967" w:rsidRDefault="00EF6967" w:rsidP="00043E5B">
      <w:pPr>
        <w:ind w:firstLineChars="200" w:firstLine="480"/>
        <w:rPr>
          <w:rFonts w:asciiTheme="minorEastAsia" w:eastAsiaTheme="minorEastAsia" w:hAnsiTheme="minorEastAsia"/>
        </w:rPr>
      </w:pPr>
      <w:r>
        <w:rPr>
          <w:noProof/>
        </w:rPr>
        <w:drawing>
          <wp:inline distT="0" distB="0" distL="0" distR="0" wp14:anchorId="3F980375" wp14:editId="57183725">
            <wp:extent cx="3474720" cy="262104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0271" cy="2640320"/>
                    </a:xfrm>
                    <a:prstGeom prst="rect">
                      <a:avLst/>
                    </a:prstGeom>
                  </pic:spPr>
                </pic:pic>
              </a:graphicData>
            </a:graphic>
          </wp:inline>
        </w:drawing>
      </w:r>
    </w:p>
    <w:p w:rsidR="003D6F5F" w:rsidRDefault="00EF6967" w:rsidP="00631E66">
      <w:pPr>
        <w:rPr>
          <w:rFonts w:asciiTheme="minorEastAsia" w:eastAsiaTheme="minorEastAsia" w:hAnsiTheme="minorEastAsia"/>
        </w:rPr>
      </w:pPr>
      <w:r w:rsidRPr="00EF6967">
        <w:rPr>
          <w:rFonts w:asciiTheme="minorEastAsia" w:eastAsiaTheme="minorEastAsia" w:hAnsiTheme="minorEastAsia" w:hint="eastAsia"/>
        </w:rPr>
        <w:t>在典型的多层网络中，每个神经元接收前一层中神经元的输出加上</w:t>
      </w:r>
      <w:r>
        <w:rPr>
          <w:rFonts w:asciiTheme="minorEastAsia" w:eastAsiaTheme="minorEastAsia" w:hAnsiTheme="minorEastAsia" w:hint="eastAsia"/>
        </w:rPr>
        <w:t>值为</w:t>
      </w:r>
      <w:r w:rsidRPr="00EF6967">
        <w:rPr>
          <w:rFonts w:asciiTheme="minorEastAsia" w:eastAsiaTheme="minorEastAsia" w:hAnsiTheme="minorEastAsia" w:hint="eastAsia"/>
        </w:rPr>
        <w:t>1的特殊神经元的偏置信号。</w:t>
      </w:r>
      <w:r w:rsidR="00043E5B" w:rsidRPr="00043E5B">
        <w:rPr>
          <w:rFonts w:asciiTheme="minorEastAsia" w:eastAsiaTheme="minorEastAsia" w:hAnsiTheme="minorEastAsia" w:hint="eastAsia"/>
        </w:rPr>
        <w:t>然后计算其输入的</w:t>
      </w:r>
      <w:r w:rsidR="002C7879">
        <w:rPr>
          <w:rFonts w:asciiTheme="minorEastAsia" w:eastAsiaTheme="minorEastAsia" w:hAnsiTheme="minorEastAsia" w:hint="eastAsia"/>
        </w:rPr>
        <w:t>加权</w:t>
      </w:r>
      <w:r w:rsidR="00043E5B" w:rsidRPr="00043E5B">
        <w:rPr>
          <w:rFonts w:asciiTheme="minorEastAsia" w:eastAsiaTheme="minorEastAsia" w:hAnsiTheme="minorEastAsia" w:hint="eastAsia"/>
        </w:rPr>
        <w:t>平均值，称为总输入。</w:t>
      </w:r>
      <w:r w:rsidR="00922B06">
        <w:rPr>
          <w:rFonts w:asciiTheme="minorEastAsia" w:eastAsiaTheme="minorEastAsia" w:hAnsiTheme="minorEastAsia" w:hint="eastAsia"/>
        </w:rPr>
        <w:t>此神经元</w:t>
      </w:r>
      <w:r w:rsidR="00043E5B" w:rsidRPr="00043E5B">
        <w:rPr>
          <w:rFonts w:asciiTheme="minorEastAsia" w:eastAsiaTheme="minorEastAsia" w:hAnsiTheme="minorEastAsia" w:hint="eastAsia"/>
        </w:rPr>
        <w:t>的输出</w:t>
      </w:r>
      <w:r w:rsidR="00922B06">
        <w:rPr>
          <w:rFonts w:asciiTheme="minorEastAsia" w:eastAsiaTheme="minorEastAsia" w:hAnsiTheme="minorEastAsia" w:hint="eastAsia"/>
        </w:rPr>
        <w:t>就是将</w:t>
      </w:r>
      <w:r w:rsidR="00922B06" w:rsidRPr="00043E5B">
        <w:rPr>
          <w:rFonts w:asciiTheme="minorEastAsia" w:eastAsiaTheme="minorEastAsia" w:hAnsiTheme="minorEastAsia" w:hint="eastAsia"/>
        </w:rPr>
        <w:t>总输入</w:t>
      </w:r>
      <w:r w:rsidR="00922B06">
        <w:rPr>
          <w:rFonts w:asciiTheme="minorEastAsia" w:eastAsiaTheme="minorEastAsia" w:hAnsiTheme="minorEastAsia" w:hint="eastAsia"/>
        </w:rPr>
        <w:t>作为输入计算</w:t>
      </w:r>
      <w:r w:rsidR="00043E5B" w:rsidRPr="00043E5B">
        <w:rPr>
          <w:rFonts w:asciiTheme="minorEastAsia" w:eastAsiaTheme="minorEastAsia" w:hAnsiTheme="minorEastAsia" w:hint="eastAsia"/>
        </w:rPr>
        <w:t>非线性激活函数。</w:t>
      </w:r>
      <w:r w:rsidR="00922B06">
        <w:rPr>
          <w:rFonts w:asciiTheme="minorEastAsia" w:eastAsiaTheme="minorEastAsia" w:hAnsiTheme="minorEastAsia" w:hint="eastAsia"/>
        </w:rPr>
        <w:t>k</w:t>
      </w:r>
      <w:r w:rsidR="00043E5B" w:rsidRPr="00043E5B">
        <w:rPr>
          <w:rFonts w:asciiTheme="minorEastAsia" w:eastAsiaTheme="minorEastAsia" w:hAnsiTheme="minorEastAsia" w:hint="eastAsia"/>
        </w:rPr>
        <w:t>层中神经元的输出向量是</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m:t>
            </m:r>
          </m:sub>
        </m:sSub>
        <m:r>
          <m:rPr>
            <m:sty m:val="p"/>
          </m:rPr>
          <w:rPr>
            <w:rFonts w:ascii="Cambria Math" w:eastAsiaTheme="minorEastAsia" w:hAnsi="Cambria Math"/>
          </w:rPr>
          <m:t>=f(</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k-1</m:t>
            </m:r>
          </m:sub>
        </m:sSub>
        <m:r>
          <m:rPr>
            <m:sty m:val="p"/>
          </m:rPr>
          <w:rPr>
            <w:rFonts w:ascii="Cambria Math" w:eastAsiaTheme="minorEastAsia" w:hAnsi="Cambria Math"/>
          </w:rPr>
          <m:t xml:space="preserve">) </m:t>
        </m:r>
      </m:oMath>
      <w:r w:rsidR="00043E5B" w:rsidRPr="00043E5B">
        <w:rPr>
          <w:rFonts w:asciiTheme="minorEastAsia" w:eastAsiaTheme="minorEastAsia" w:hAnsiTheme="minorEastAsia" w:hint="eastAsia"/>
        </w:rPr>
        <w:t>，其中f是激活函数，</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sidR="00043E5B" w:rsidRPr="00043E5B">
        <w:rPr>
          <w:rFonts w:asciiTheme="minorEastAsia" w:eastAsiaTheme="minorEastAsia" w:hAnsiTheme="minorEastAsia" w:hint="eastAsia"/>
        </w:rPr>
        <w:t>是权重矩阵，确定每个输入信号</w:t>
      </w:r>
      <w:r w:rsidR="003D6F5F" w:rsidRPr="00043E5B">
        <w:rPr>
          <w:rFonts w:asciiTheme="minorEastAsia" w:eastAsiaTheme="minorEastAsia" w:hAnsiTheme="minorEastAsia" w:hint="eastAsia"/>
        </w:rPr>
        <w:t>的贡献</w:t>
      </w:r>
      <w:r w:rsidR="00043E5B" w:rsidRPr="00043E5B">
        <w:rPr>
          <w:rFonts w:asciiTheme="minorEastAsia" w:eastAsiaTheme="minorEastAsia" w:hAnsiTheme="minorEastAsia" w:hint="eastAsia"/>
        </w:rPr>
        <w:t>。激活函数的示例是</w:t>
      </w:r>
    </w:p>
    <w:p w:rsidR="00193C2E" w:rsidRDefault="00043E5B" w:rsidP="00631E66">
      <w:pPr>
        <w:rPr>
          <w:rFonts w:asciiTheme="minorEastAsia" w:eastAsiaTheme="minorEastAsia" w:hAnsiTheme="minorEastAsia"/>
        </w:rPr>
      </w:pPr>
      <w:r w:rsidRPr="00043E5B">
        <w:rPr>
          <w:rFonts w:asciiTheme="minorEastAsia" w:eastAsiaTheme="minorEastAsia" w:hAnsiTheme="minorEastAsia" w:hint="eastAsia"/>
        </w:rPr>
        <w:t>双曲正切</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e</m:t>
                </m:r>
              </m:e>
              <m:sup>
                <m:r>
                  <m:rPr>
                    <m:sty m:val="p"/>
                  </m:rPr>
                  <w:rPr>
                    <w:rFonts w:ascii="Cambria Math" w:eastAsiaTheme="minorEastAsia" w:hAnsi="Cambria Math"/>
                  </w:rPr>
                  <m:t>2z</m:t>
                </m:r>
              </m:sup>
            </m:sSup>
            <m:r>
              <m:rPr>
                <m:sty m:val="p"/>
              </m:rPr>
              <w:rPr>
                <w:rFonts w:ascii="Cambria Math" w:eastAsiaTheme="minorEastAsia" w:hAnsi="Cambria Math"/>
              </w:rPr>
              <m:t>-1</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e</m:t>
                    </m:r>
                  </m:e>
                  <m:sup>
                    <m:r>
                      <m:rPr>
                        <m:sty m:val="p"/>
                      </m:rPr>
                      <w:rPr>
                        <w:rFonts w:ascii="Cambria Math" w:eastAsiaTheme="minorEastAsia" w:hAnsi="Cambria Math"/>
                      </w:rPr>
                      <m:t>2z</m:t>
                    </m:r>
                  </m:sup>
                </m:sSup>
                <m:r>
                  <m:rPr>
                    <m:sty m:val="p"/>
                  </m:rPr>
                  <w:rPr>
                    <w:rFonts w:ascii="Cambria Math" w:eastAsiaTheme="minorEastAsia" w:hAnsi="Cambria Math"/>
                  </w:rPr>
                  <m:t>+1</m:t>
                </m:r>
              </m:e>
            </m:d>
          </m:e>
          <m:sup>
            <m:r>
              <m:rPr>
                <m:sty m:val="p"/>
              </m:rPr>
              <w:rPr>
                <w:rFonts w:ascii="Cambria Math" w:eastAsiaTheme="minorEastAsia" w:hAnsi="Cambria Math"/>
              </w:rPr>
              <m:t>-1</m:t>
            </m:r>
          </m:sup>
        </m:sSup>
      </m:oMath>
      <w:r w:rsidRPr="00043E5B">
        <w:rPr>
          <w:rFonts w:asciiTheme="minorEastAsia" w:eastAsiaTheme="minorEastAsia" w:hAnsiTheme="minorEastAsia" w:hint="eastAsia"/>
        </w:rPr>
        <w:t>，sigmoid</w:t>
      </w:r>
      <w:r w:rsidR="003D6F5F">
        <w:rPr>
          <w:rFonts w:asciiTheme="minorEastAsia" w:eastAsiaTheme="minorEastAsia" w:hAnsiTheme="minorEastAsia"/>
        </w:rPr>
        <w:t xml:space="preserve"> </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z</m:t>
            </m:r>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e>
            </m:d>
          </m:e>
          <m:sup>
            <m:r>
              <w:rPr>
                <w:rFonts w:ascii="Cambria Math" w:eastAsiaTheme="minorEastAsia" w:hAnsi="Cambria Math"/>
              </w:rPr>
              <m:t>-1</m:t>
            </m:r>
          </m:sup>
        </m:sSup>
      </m:oMath>
      <w:r w:rsidRPr="00043E5B">
        <w:rPr>
          <w:rFonts w:asciiTheme="minorEastAsia" w:eastAsiaTheme="minorEastAsia" w:hAnsiTheme="minorEastAsia" w:hint="eastAsia"/>
        </w:rPr>
        <w:t>，整流器</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z</m:t>
            </m:r>
          </m:e>
        </m:d>
        <m:r>
          <m:rPr>
            <m:sty m:val="p"/>
          </m:rPr>
          <w:rPr>
            <w:rFonts w:ascii="Cambria Math" w:eastAsiaTheme="minorEastAsia" w:hAnsi="Cambria Math"/>
          </w:rPr>
          <m:t>=max⁡(0,z)</m:t>
        </m:r>
      </m:oMath>
      <w:r w:rsidRPr="00043E5B">
        <w:rPr>
          <w:rFonts w:asciiTheme="minorEastAsia" w:eastAsiaTheme="minorEastAsia" w:hAnsiTheme="minorEastAsia" w:hint="eastAsia"/>
        </w:rPr>
        <w:t>，softplus</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z</m:t>
            </m:r>
          </m:e>
        </m:d>
        <m:r>
          <m:rPr>
            <m:sty m:val="p"/>
          </m:rPr>
          <w:rPr>
            <w:rFonts w:ascii="Cambria Math" w:eastAsiaTheme="minorEastAsia" w:hAnsi="Cambria Math"/>
          </w:rPr>
          <m:t>=log⁡(1+</m:t>
        </m:r>
        <m:sSup>
          <m:sSupPr>
            <m:ctrlPr>
              <w:rPr>
                <w:rFonts w:ascii="Cambria Math" w:eastAsiaTheme="minorEastAsia" w:hAnsi="Cambria Math"/>
              </w:rPr>
            </m:ctrlPr>
          </m:sSupPr>
          <m:e>
            <m:r>
              <m:rPr>
                <m:sty m:val="p"/>
              </m:rPr>
              <w:rPr>
                <w:rFonts w:ascii="Cambria Math" w:eastAsiaTheme="minorEastAsia" w:hAnsi="Cambria Math"/>
              </w:rPr>
              <m:t>e</m:t>
            </m:r>
          </m:e>
          <m:sup>
            <m:r>
              <m:rPr>
                <m:sty m:val="p"/>
              </m:rPr>
              <w:rPr>
                <w:rFonts w:ascii="Cambria Math" w:eastAsiaTheme="minorEastAsia" w:hAnsi="Cambria Math"/>
              </w:rPr>
              <m:t>z</m:t>
            </m:r>
          </m:sup>
        </m:sSup>
        <m:r>
          <m:rPr>
            <m:sty m:val="p"/>
          </m:rPr>
          <w:rPr>
            <w:rFonts w:ascii="Cambria Math" w:eastAsiaTheme="minorEastAsia" w:hAnsi="Cambria Math"/>
          </w:rPr>
          <m:t>)</m:t>
        </m:r>
      </m:oMath>
      <w:r w:rsidRPr="00043E5B">
        <w:rPr>
          <w:rFonts w:asciiTheme="minorEastAsia" w:eastAsiaTheme="minorEastAsia" w:hAnsiTheme="minorEastAsia" w:hint="eastAsia"/>
        </w:rPr>
        <w:t>。如果神经网络用于将输入数据分类为有限数量的类（每个类由不同的输出神经元表示），最后一层的激活功能通常是</w:t>
      </w:r>
    </w:p>
    <w:p w:rsidR="00043E5B" w:rsidRDefault="00043E5B" w:rsidP="00631E66">
      <w:pPr>
        <w:rPr>
          <w:rFonts w:asciiTheme="minorEastAsia" w:eastAsiaTheme="minorEastAsia" w:hAnsiTheme="minorEastAsia"/>
        </w:rPr>
      </w:pPr>
      <w:r w:rsidRPr="00043E5B">
        <w:rPr>
          <w:rFonts w:asciiTheme="minorEastAsia" w:eastAsiaTheme="minorEastAsia" w:hAnsiTheme="minorEastAsia" w:hint="eastAsia"/>
        </w:rPr>
        <w:t>softmax</w:t>
      </w:r>
      <w:r w:rsidR="003D6F5F">
        <w:rPr>
          <w:rFonts w:asciiTheme="minorEastAsia" w:eastAsiaTheme="minorEastAsia" w:hAnsiTheme="minorEastAsia" w:hint="eastAsia"/>
        </w:rPr>
        <w:t>函数</w:t>
      </w:r>
      <m:oMath>
        <m:r>
          <m:rPr>
            <m:sty m:val="p"/>
          </m:rPr>
          <w:rPr>
            <w:rFonts w:ascii="Cambria Math" w:eastAsiaTheme="minorEastAsia" w:hAnsi="Cambria Math" w:hint="eastAsia"/>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j</m:t>
                </m:r>
              </m:sub>
            </m:sSub>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rPr>
                  <m:t>k</m:t>
                </m:r>
              </m:sub>
            </m:sSub>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sup>
                    </m:sSup>
                  </m:e>
                </m:nary>
              </m:e>
            </m:d>
          </m:e>
          <m:sup>
            <m:r>
              <w:rPr>
                <w:rFonts w:ascii="Cambria Math" w:eastAsiaTheme="minorEastAsia" w:hAnsi="Cambria Math"/>
              </w:rPr>
              <m:t>-1</m:t>
            </m:r>
          </m:sup>
        </m:sSup>
      </m:oMath>
      <w:r w:rsidRPr="00043E5B">
        <w:rPr>
          <w:rFonts w:asciiTheme="minorEastAsia" w:eastAsiaTheme="minorEastAsia" w:hAnsiTheme="minorEastAsia" w:hint="eastAsia"/>
        </w:rPr>
        <w:t>，</w:t>
      </w:r>
      <w:r w:rsidRPr="00043E5B">
        <w:rPr>
          <w:rFonts w:ascii="Cambria Math" w:eastAsiaTheme="minorEastAsia" w:hAnsi="Cambria Math" w:cs="Cambria Math"/>
        </w:rPr>
        <w:t>∀</w:t>
      </w:r>
      <w:r w:rsidRPr="00043E5B">
        <w:rPr>
          <w:rFonts w:asciiTheme="minorEastAsia" w:eastAsiaTheme="minorEastAsia" w:hAnsiTheme="minorEastAsia"/>
        </w:rPr>
        <w:t>j</w:t>
      </w:r>
      <w:r w:rsidRPr="00043E5B">
        <w:rPr>
          <w:rFonts w:asciiTheme="minorEastAsia" w:eastAsiaTheme="minorEastAsia" w:hAnsiTheme="minorEastAsia" w:hint="eastAsia"/>
        </w:rPr>
        <w:t>。在这种情况下，每个的输出最后一层中的神经</w:t>
      </w:r>
      <w:r w:rsidRPr="00043E5B">
        <w:rPr>
          <w:rFonts w:asciiTheme="minorEastAsia" w:eastAsiaTheme="minorEastAsia" w:hAnsiTheme="minorEastAsia" w:hint="eastAsia"/>
        </w:rPr>
        <w:lastRenderedPageBreak/>
        <w:t>元j是</w:t>
      </w:r>
      <w:r w:rsidR="00193C2E" w:rsidRPr="00043E5B">
        <w:rPr>
          <w:rFonts w:asciiTheme="minorEastAsia" w:eastAsiaTheme="minorEastAsia" w:hAnsiTheme="minorEastAsia" w:hint="eastAsia"/>
        </w:rPr>
        <w:t>输入属于j类</w:t>
      </w:r>
      <w:r w:rsidR="00193C2E">
        <w:rPr>
          <w:rFonts w:asciiTheme="minorEastAsia" w:eastAsiaTheme="minorEastAsia" w:hAnsiTheme="minorEastAsia" w:hint="eastAsia"/>
        </w:rPr>
        <w:t>的</w:t>
      </w:r>
      <w:r w:rsidRPr="00043E5B">
        <w:rPr>
          <w:rFonts w:asciiTheme="minorEastAsia" w:eastAsiaTheme="minorEastAsia" w:hAnsiTheme="minorEastAsia" w:hint="eastAsia"/>
        </w:rPr>
        <w:t>相对分数或概率。</w:t>
      </w:r>
      <w:r>
        <w:rPr>
          <w:rFonts w:asciiTheme="minorEastAsia" w:eastAsiaTheme="minorEastAsia" w:hAnsiTheme="minorEastAsia" w:hint="eastAsia"/>
        </w:rPr>
        <w:t xml:space="preserve"> </w:t>
      </w:r>
    </w:p>
    <w:p w:rsidR="00043E5B" w:rsidRDefault="00043E5B" w:rsidP="00043E5B">
      <w:pPr>
        <w:ind w:firstLineChars="200" w:firstLine="480"/>
        <w:rPr>
          <w:rFonts w:asciiTheme="minorEastAsia" w:eastAsiaTheme="minorEastAsia" w:hAnsiTheme="minorEastAsia"/>
        </w:rPr>
      </w:pPr>
      <w:r w:rsidRPr="00043E5B">
        <w:rPr>
          <w:rFonts w:asciiTheme="minorEastAsia" w:eastAsiaTheme="minorEastAsia" w:hAnsiTheme="minorEastAsia" w:hint="eastAsia"/>
        </w:rPr>
        <w:t>通常，在较高层中计算的值表示</w:t>
      </w:r>
      <w:r w:rsidR="00784FD7" w:rsidRPr="00043E5B">
        <w:rPr>
          <w:rFonts w:asciiTheme="minorEastAsia" w:eastAsiaTheme="minorEastAsia" w:hAnsiTheme="minorEastAsia" w:hint="eastAsia"/>
        </w:rPr>
        <w:t>数据</w:t>
      </w:r>
      <w:r w:rsidRPr="00043E5B">
        <w:rPr>
          <w:rFonts w:asciiTheme="minorEastAsia" w:eastAsiaTheme="minorEastAsia" w:hAnsiTheme="minorEastAsia" w:hint="eastAsia"/>
        </w:rPr>
        <w:t>更抽象特征。第一层由</w:t>
      </w:r>
      <w:r w:rsidR="00784FD7" w:rsidRPr="00043E5B">
        <w:rPr>
          <w:rFonts w:asciiTheme="minorEastAsia" w:eastAsiaTheme="minorEastAsia" w:hAnsiTheme="minorEastAsia" w:hint="eastAsia"/>
        </w:rPr>
        <w:t>从数据中提取</w:t>
      </w:r>
      <w:r w:rsidR="00784FD7">
        <w:rPr>
          <w:rFonts w:asciiTheme="minorEastAsia" w:eastAsiaTheme="minorEastAsia" w:hAnsiTheme="minorEastAsia" w:hint="eastAsia"/>
        </w:rPr>
        <w:t>的</w:t>
      </w:r>
      <w:r w:rsidRPr="00043E5B">
        <w:rPr>
          <w:rFonts w:asciiTheme="minorEastAsia" w:eastAsiaTheme="minorEastAsia" w:hAnsiTheme="minorEastAsia" w:hint="eastAsia"/>
        </w:rPr>
        <w:t>原始</w:t>
      </w:r>
      <w:r w:rsidR="00784FD7" w:rsidRPr="00043E5B">
        <w:rPr>
          <w:rFonts w:asciiTheme="minorEastAsia" w:eastAsiaTheme="minorEastAsia" w:hAnsiTheme="minorEastAsia" w:hint="eastAsia"/>
        </w:rPr>
        <w:t>特征</w:t>
      </w:r>
      <w:r w:rsidRPr="00043E5B">
        <w:rPr>
          <w:rFonts w:asciiTheme="minorEastAsia" w:eastAsiaTheme="minorEastAsia" w:hAnsiTheme="minorEastAsia" w:hint="eastAsia"/>
        </w:rPr>
        <w:t>组成，例如</w:t>
      </w:r>
      <w:r w:rsidR="00784FD7" w:rsidRPr="00043E5B">
        <w:rPr>
          <w:rFonts w:asciiTheme="minorEastAsia" w:eastAsiaTheme="minorEastAsia" w:hAnsiTheme="minorEastAsia" w:hint="eastAsia"/>
        </w:rPr>
        <w:t>图像中</w:t>
      </w:r>
      <w:r w:rsidR="00784FD7">
        <w:rPr>
          <w:rFonts w:asciiTheme="minorEastAsia" w:eastAsiaTheme="minorEastAsia" w:hAnsiTheme="minorEastAsia" w:hint="eastAsia"/>
        </w:rPr>
        <w:t>每个</w:t>
      </w:r>
      <w:r w:rsidR="00784FD7" w:rsidRPr="00043E5B">
        <w:rPr>
          <w:rFonts w:asciiTheme="minorEastAsia" w:eastAsiaTheme="minorEastAsia" w:hAnsiTheme="minorEastAsia" w:hint="eastAsia"/>
        </w:rPr>
        <w:t>像素</w:t>
      </w:r>
      <w:r w:rsidR="00784FD7">
        <w:rPr>
          <w:rFonts w:asciiTheme="minorEastAsia" w:eastAsiaTheme="minorEastAsia" w:hAnsiTheme="minorEastAsia" w:hint="eastAsia"/>
        </w:rPr>
        <w:t>的</w:t>
      </w:r>
      <w:r w:rsidRPr="00043E5B">
        <w:rPr>
          <w:rFonts w:asciiTheme="minorEastAsia" w:eastAsiaTheme="minorEastAsia" w:hAnsiTheme="minorEastAsia" w:hint="eastAsia"/>
        </w:rPr>
        <w:t>颜色强度或文档中每个单词的频率。</w:t>
      </w:r>
      <w:r w:rsidR="00784FD7" w:rsidRPr="00784FD7">
        <w:rPr>
          <w:rFonts w:asciiTheme="minorEastAsia" w:eastAsiaTheme="minorEastAsia" w:hAnsiTheme="minorEastAsia" w:hint="eastAsia"/>
        </w:rPr>
        <w:t>最后一层的输出对应于模型产生的抽象答案。</w:t>
      </w:r>
      <w:r w:rsidRPr="00043E5B">
        <w:rPr>
          <w:rFonts w:asciiTheme="minorEastAsia" w:eastAsiaTheme="minorEastAsia" w:hAnsiTheme="minorEastAsia" w:hint="eastAsia"/>
        </w:rPr>
        <w:t>如果神经网络用于分类，这些抽象特征也表示输入和输出之间的关系。非线性函数f和权重矩阵确定在每一层提取的特征。</w:t>
      </w:r>
      <w:r w:rsidR="009F6317" w:rsidRPr="009F6317">
        <w:rPr>
          <w:rFonts w:asciiTheme="minorEastAsia" w:eastAsiaTheme="minorEastAsia" w:hAnsiTheme="minorEastAsia" w:hint="eastAsia"/>
        </w:rPr>
        <w:t>深度学习的主要挑战是自动从训练数据中学习最大化神经网络目标的参数（权重矩阵）的值（例如，分类准确度）。</w:t>
      </w:r>
    </w:p>
    <w:p w:rsidR="00043E5B" w:rsidRPr="00043E5B" w:rsidRDefault="00043E5B" w:rsidP="00043E5B">
      <w:pPr>
        <w:ind w:firstLineChars="200" w:firstLine="482"/>
        <w:rPr>
          <w:rFonts w:asciiTheme="minorEastAsia" w:eastAsiaTheme="minorEastAsia" w:hAnsiTheme="minorEastAsia"/>
        </w:rPr>
      </w:pPr>
      <w:r w:rsidRPr="00274B1F">
        <w:rPr>
          <w:rFonts w:asciiTheme="minorEastAsia" w:eastAsiaTheme="minorEastAsia" w:hAnsiTheme="minorEastAsia" w:hint="eastAsia"/>
          <w:b/>
          <w:bCs/>
          <w:i/>
          <w:iCs/>
        </w:rPr>
        <w:t>使用梯度下降学习网络参数。</w:t>
      </w:r>
      <w:r w:rsidRPr="00043E5B">
        <w:rPr>
          <w:rFonts w:asciiTheme="minorEastAsia" w:eastAsiaTheme="minorEastAsia" w:hAnsiTheme="minorEastAsia" w:hint="eastAsia"/>
        </w:rPr>
        <w:t>学习神经网络的参数是非线性优化问题。在监督学习中，</w:t>
      </w:r>
      <w:r w:rsidRPr="00274B1F">
        <w:rPr>
          <w:rFonts w:asciiTheme="minorEastAsia" w:eastAsiaTheme="minorEastAsia" w:hAnsiTheme="minorEastAsia" w:hint="eastAsia"/>
          <w:i/>
          <w:iCs/>
        </w:rPr>
        <w:t>目标函数</w:t>
      </w:r>
      <w:r w:rsidRPr="00043E5B">
        <w:rPr>
          <w:rFonts w:asciiTheme="minorEastAsia" w:eastAsiaTheme="minorEastAsia" w:hAnsiTheme="minorEastAsia" w:hint="eastAsia"/>
        </w:rPr>
        <w:t>是神经网络的输出。用于解决这个问题</w:t>
      </w:r>
      <w:r w:rsidR="009F6317" w:rsidRPr="00043E5B">
        <w:rPr>
          <w:rFonts w:asciiTheme="minorEastAsia" w:eastAsiaTheme="minorEastAsia" w:hAnsiTheme="minorEastAsia" w:hint="eastAsia"/>
        </w:rPr>
        <w:t>的算法</w:t>
      </w:r>
      <w:r w:rsidRPr="00043E5B">
        <w:rPr>
          <w:rFonts w:asciiTheme="minorEastAsia" w:eastAsiaTheme="minorEastAsia" w:hAnsiTheme="minorEastAsia" w:hint="eastAsia"/>
        </w:rPr>
        <w:t>通常是梯度下降的变种</w:t>
      </w:r>
      <w:r w:rsidRPr="00274B1F">
        <w:rPr>
          <w:rFonts w:asciiTheme="minorEastAsia" w:eastAsiaTheme="minorEastAsia" w:hAnsiTheme="minorEastAsia"/>
          <w:color w:val="0070C0"/>
        </w:rPr>
        <w:t>[2]</w:t>
      </w:r>
      <w:r w:rsidRPr="00043E5B">
        <w:rPr>
          <w:rFonts w:asciiTheme="minorEastAsia" w:eastAsiaTheme="minorEastAsia" w:hAnsiTheme="minorEastAsia" w:hint="eastAsia"/>
        </w:rPr>
        <w:t>。简单地说，梯度下降从随机点（参数集）开始然后，在每个步骤中，计算正在优化的非线性函数</w:t>
      </w:r>
      <w:r w:rsidR="009F6317">
        <w:rPr>
          <w:rFonts w:asciiTheme="minorEastAsia" w:eastAsiaTheme="minorEastAsia" w:hAnsiTheme="minorEastAsia" w:hint="eastAsia"/>
        </w:rPr>
        <w:t>的</w:t>
      </w:r>
      <w:r w:rsidR="009F6317" w:rsidRPr="00043E5B">
        <w:rPr>
          <w:rFonts w:asciiTheme="minorEastAsia" w:eastAsiaTheme="minorEastAsia" w:hAnsiTheme="minorEastAsia" w:hint="eastAsia"/>
        </w:rPr>
        <w:t>梯度</w:t>
      </w:r>
      <w:r w:rsidRPr="00043E5B">
        <w:rPr>
          <w:rFonts w:asciiTheme="minorEastAsia" w:eastAsiaTheme="minorEastAsia" w:hAnsiTheme="minorEastAsia" w:hint="eastAsia"/>
        </w:rPr>
        <w:t>，并更新参数以减小梯度。这个过程一直持续到算法收敛于局部最优。</w:t>
      </w:r>
    </w:p>
    <w:p w:rsidR="00043E5B" w:rsidRPr="00043E5B" w:rsidRDefault="00043E5B" w:rsidP="00043E5B">
      <w:pPr>
        <w:ind w:firstLineChars="200" w:firstLine="480"/>
        <w:rPr>
          <w:rFonts w:asciiTheme="minorEastAsia" w:eastAsiaTheme="minorEastAsia" w:hAnsiTheme="minorEastAsia"/>
        </w:rPr>
      </w:pPr>
      <w:r w:rsidRPr="00043E5B">
        <w:rPr>
          <w:rFonts w:asciiTheme="minorEastAsia" w:eastAsiaTheme="minorEastAsia" w:hAnsiTheme="minorEastAsia" w:hint="eastAsia"/>
        </w:rPr>
        <w:t>在神经网络中，每个权重参数的梯度是通过</w:t>
      </w:r>
      <w:r w:rsidRPr="00274B1F">
        <w:rPr>
          <w:rFonts w:asciiTheme="minorEastAsia" w:eastAsiaTheme="minorEastAsia" w:hAnsiTheme="minorEastAsia" w:hint="eastAsia"/>
          <w:i/>
          <w:iCs/>
          <w:color w:val="FF0000"/>
        </w:rPr>
        <w:t>前馈和反向传播</w:t>
      </w:r>
      <w:r w:rsidRPr="00043E5B">
        <w:rPr>
          <w:rFonts w:asciiTheme="minorEastAsia" w:eastAsiaTheme="minorEastAsia" w:hAnsiTheme="minorEastAsia" w:hint="eastAsia"/>
        </w:rPr>
        <w:t>程序计算。前馈顺序计算给定输入数据</w:t>
      </w:r>
      <w:r w:rsidR="00263F51">
        <w:rPr>
          <w:rFonts w:asciiTheme="minorEastAsia" w:eastAsiaTheme="minorEastAsia" w:hAnsiTheme="minorEastAsia" w:hint="eastAsia"/>
        </w:rPr>
        <w:t>的</w:t>
      </w:r>
      <w:r w:rsidR="00263F51" w:rsidRPr="00043E5B">
        <w:rPr>
          <w:rFonts w:asciiTheme="minorEastAsia" w:eastAsiaTheme="minorEastAsia" w:hAnsiTheme="minorEastAsia" w:hint="eastAsia"/>
        </w:rPr>
        <w:t>网络输出</w:t>
      </w:r>
      <w:r w:rsidR="00263F51">
        <w:rPr>
          <w:rFonts w:asciiTheme="minorEastAsia" w:eastAsiaTheme="minorEastAsia" w:hAnsiTheme="minorEastAsia" w:hint="eastAsia"/>
        </w:rPr>
        <w:t>，</w:t>
      </w:r>
      <w:r w:rsidRPr="00043E5B">
        <w:rPr>
          <w:rFonts w:asciiTheme="minorEastAsia" w:eastAsiaTheme="minorEastAsia" w:hAnsiTheme="minorEastAsia" w:hint="eastAsia"/>
        </w:rPr>
        <w:t>然后计算误差，即该输出与功能的</w:t>
      </w:r>
      <w:r w:rsidR="00263F51">
        <w:rPr>
          <w:rFonts w:asciiTheme="minorEastAsia" w:eastAsiaTheme="minorEastAsia" w:hAnsiTheme="minorEastAsia" w:hint="eastAsia"/>
        </w:rPr>
        <w:t>真实</w:t>
      </w:r>
      <w:r w:rsidRPr="00043E5B">
        <w:rPr>
          <w:rFonts w:asciiTheme="minorEastAsia" w:eastAsiaTheme="minorEastAsia" w:hAnsiTheme="minorEastAsia" w:hint="eastAsia"/>
        </w:rPr>
        <w:t>值之间的差值。反向传播通过网络传回此错误并计算每个神经元对总误差的贡献。</w:t>
      </w:r>
      <w:r w:rsidR="00904989" w:rsidRPr="00904989">
        <w:rPr>
          <w:rFonts w:asciiTheme="minorEastAsia" w:eastAsiaTheme="minorEastAsia" w:hAnsiTheme="minorEastAsia" w:hint="eastAsia"/>
        </w:rPr>
        <w:t>根据神经元的激活值及其对误差的贡献计算各个参数的梯度</w:t>
      </w:r>
      <w:r w:rsidRPr="00043E5B">
        <w:rPr>
          <w:rFonts w:asciiTheme="minorEastAsia" w:eastAsiaTheme="minorEastAsia" w:hAnsiTheme="minorEastAsia" w:hint="eastAsia"/>
        </w:rPr>
        <w:t>。</w:t>
      </w:r>
    </w:p>
    <w:p w:rsidR="00043E5B" w:rsidRPr="00043E5B" w:rsidRDefault="00043E5B" w:rsidP="00043E5B">
      <w:pPr>
        <w:ind w:firstLineChars="200" w:firstLine="482"/>
        <w:rPr>
          <w:rFonts w:asciiTheme="minorEastAsia" w:eastAsiaTheme="minorEastAsia" w:hAnsiTheme="minorEastAsia"/>
        </w:rPr>
      </w:pPr>
      <w:r w:rsidRPr="00274B1F">
        <w:rPr>
          <w:rFonts w:asciiTheme="minorEastAsia" w:eastAsiaTheme="minorEastAsia" w:hAnsiTheme="minorEastAsia" w:hint="eastAsia"/>
          <w:b/>
          <w:bCs/>
          <w:i/>
          <w:iCs/>
        </w:rPr>
        <w:t>随机梯度下降（</w:t>
      </w:r>
      <w:r w:rsidRPr="00274B1F">
        <w:rPr>
          <w:rFonts w:asciiTheme="minorEastAsia" w:eastAsiaTheme="minorEastAsia" w:hAnsiTheme="minorEastAsia"/>
          <w:b/>
          <w:bCs/>
          <w:i/>
          <w:iCs/>
        </w:rPr>
        <w:t>SGD）。</w:t>
      </w:r>
      <w:r w:rsidRPr="00043E5B">
        <w:rPr>
          <w:rFonts w:asciiTheme="minorEastAsia" w:eastAsiaTheme="minorEastAsia" w:hAnsiTheme="minorEastAsia" w:hint="eastAsia"/>
        </w:rPr>
        <w:t>可以在所有可用数据上</w:t>
      </w:r>
      <w:r w:rsidR="00211B94">
        <w:rPr>
          <w:rFonts w:asciiTheme="minorEastAsia" w:eastAsiaTheme="minorEastAsia" w:hAnsiTheme="minorEastAsia" w:hint="eastAsia"/>
        </w:rPr>
        <w:t>取</w:t>
      </w:r>
      <w:r w:rsidRPr="00043E5B">
        <w:rPr>
          <w:rFonts w:asciiTheme="minorEastAsia" w:eastAsiaTheme="minorEastAsia" w:hAnsiTheme="minorEastAsia" w:hint="eastAsia"/>
        </w:rPr>
        <w:t>参数梯度</w:t>
      </w:r>
      <w:r w:rsidR="00211B94">
        <w:rPr>
          <w:rFonts w:asciiTheme="minorEastAsia" w:eastAsiaTheme="minorEastAsia" w:hAnsiTheme="minorEastAsia" w:hint="eastAsia"/>
        </w:rPr>
        <w:t>的</w:t>
      </w:r>
      <w:r w:rsidR="00211B94" w:rsidRPr="00043E5B">
        <w:rPr>
          <w:rFonts w:asciiTheme="minorEastAsia" w:eastAsiaTheme="minorEastAsia" w:hAnsiTheme="minorEastAsia" w:hint="eastAsia"/>
        </w:rPr>
        <w:t>平均</w:t>
      </w:r>
      <w:r w:rsidR="00211B94">
        <w:rPr>
          <w:rFonts w:asciiTheme="minorEastAsia" w:eastAsiaTheme="minorEastAsia" w:hAnsiTheme="minorEastAsia" w:hint="eastAsia"/>
        </w:rPr>
        <w:t>值</w:t>
      </w:r>
      <w:r w:rsidRPr="00043E5B">
        <w:rPr>
          <w:rFonts w:asciiTheme="minorEastAsia" w:eastAsiaTheme="minorEastAsia" w:hAnsiTheme="minorEastAsia" w:hint="eastAsia"/>
        </w:rPr>
        <w:t>。这个算法，</w:t>
      </w:r>
      <w:r w:rsidR="00211B94">
        <w:rPr>
          <w:rFonts w:asciiTheme="minorEastAsia" w:eastAsiaTheme="minorEastAsia" w:hAnsiTheme="minorEastAsia" w:hint="eastAsia"/>
        </w:rPr>
        <w:t>也称作</w:t>
      </w:r>
      <w:r w:rsidRPr="00274B1F">
        <w:rPr>
          <w:rFonts w:asciiTheme="minorEastAsia" w:eastAsiaTheme="minorEastAsia" w:hAnsiTheme="minorEastAsia" w:hint="eastAsia"/>
          <w:i/>
          <w:iCs/>
        </w:rPr>
        <w:t>批量梯度下降</w:t>
      </w:r>
      <w:r w:rsidRPr="00043E5B">
        <w:rPr>
          <w:rFonts w:asciiTheme="minorEastAsia" w:eastAsiaTheme="minorEastAsia" w:hAnsiTheme="minorEastAsia" w:hint="eastAsia"/>
        </w:rPr>
        <w:t>，效率不高，特别是如果学习上一个大数据集。随机梯度下降（SGD）是一种极大的简化，它可以在极小的</w:t>
      </w:r>
      <w:r w:rsidR="00E42EFD" w:rsidRPr="00043E5B">
        <w:rPr>
          <w:rFonts w:asciiTheme="minorEastAsia" w:eastAsiaTheme="minorEastAsia" w:hAnsiTheme="minorEastAsia" w:hint="eastAsia"/>
        </w:rPr>
        <w:t>整个数据集的子集（小批量）</w:t>
      </w:r>
      <w:r w:rsidRPr="00043E5B">
        <w:rPr>
          <w:rFonts w:asciiTheme="minorEastAsia" w:eastAsiaTheme="minorEastAsia" w:hAnsiTheme="minorEastAsia" w:hint="eastAsia"/>
        </w:rPr>
        <w:t>内计算梯度</w:t>
      </w:r>
      <w:r w:rsidR="00E42EFD" w:rsidRPr="00043E5B" w:rsidDel="00E42EFD">
        <w:rPr>
          <w:rFonts w:asciiTheme="minorEastAsia" w:eastAsiaTheme="minorEastAsia" w:hAnsiTheme="minorEastAsia" w:hint="eastAsia"/>
        </w:rPr>
        <w:t xml:space="preserve"> </w:t>
      </w:r>
      <w:r w:rsidRPr="00274B1F">
        <w:rPr>
          <w:rFonts w:asciiTheme="minorEastAsia" w:eastAsiaTheme="minorEastAsia" w:hAnsiTheme="minorEastAsia"/>
          <w:color w:val="0070C0"/>
        </w:rPr>
        <w:t>[58]</w:t>
      </w:r>
      <w:r w:rsidRPr="00043E5B">
        <w:rPr>
          <w:rFonts w:asciiTheme="minorEastAsia" w:eastAsiaTheme="minorEastAsia" w:hAnsiTheme="minorEastAsia" w:hint="eastAsia"/>
        </w:rPr>
        <w:t>。在最简单的情况下，对应于最大随机性，在每个优化步骤中随机选择一个数据样本。</w:t>
      </w:r>
    </w:p>
    <w:p w:rsidR="00BD0E80" w:rsidRDefault="00043E5B" w:rsidP="00043E5B">
      <w:pPr>
        <w:ind w:firstLineChars="200" w:firstLine="480"/>
        <w:rPr>
          <w:rFonts w:asciiTheme="minorEastAsia" w:eastAsiaTheme="minorEastAsia" w:hAnsiTheme="minorEastAsia"/>
        </w:rPr>
      </w:pPr>
      <w:r w:rsidRPr="00043E5B">
        <w:rPr>
          <w:rFonts w:asciiTheme="minorEastAsia" w:eastAsiaTheme="minorEastAsia" w:hAnsiTheme="minorEastAsia" w:hint="eastAsia"/>
        </w:rPr>
        <w:t>设</w:t>
      </w:r>
      <m:oMath>
        <m:r>
          <m:rPr>
            <m:sty m:val="p"/>
          </m:rPr>
          <w:rPr>
            <w:rFonts w:ascii="Cambria Math" w:eastAsiaTheme="minorEastAsia" w:hAnsi="Cambria Math" w:hint="eastAsia"/>
          </w:rPr>
          <m:t>W</m:t>
        </m:r>
      </m:oMath>
      <w:r w:rsidRPr="00043E5B">
        <w:rPr>
          <w:rFonts w:asciiTheme="minorEastAsia" w:eastAsiaTheme="minorEastAsia" w:hAnsiTheme="minorEastAsia" w:hint="eastAsia"/>
        </w:rPr>
        <w:t>是神经网络中所有参数的平坦向量，由</w:t>
      </w:r>
      <m:oMath>
        <m:sSub>
          <m:sSubPr>
            <m:ctrlPr>
              <w:rPr>
                <w:rFonts w:ascii="Cambria Math" w:eastAsiaTheme="minorEastAsia" w:hAnsi="Cambria Math"/>
              </w:rPr>
            </m:ctrlPr>
          </m:sSubPr>
          <m:e>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hint="eastAsia"/>
              </w:rPr>
              <m:t>k</m:t>
            </m:r>
          </m:sub>
        </m:sSub>
      </m:oMath>
      <w:r w:rsidRPr="00043E5B">
        <w:rPr>
          <w:rFonts w:asciiTheme="minorEastAsia" w:eastAsiaTheme="minorEastAsia" w:hAnsiTheme="minorEastAsia" w:hint="eastAsia"/>
        </w:rPr>
        <w:t>，</w:t>
      </w:r>
      <w:r w:rsidR="00B44627">
        <w:rPr>
          <w:rFonts w:ascii="Microsoft JhengHei" w:eastAsia="Microsoft JhengHei" w:hAnsi="Microsoft JhengHei" w:hint="eastAsia"/>
        </w:rPr>
        <w:t xml:space="preserve"> </w:t>
      </w:r>
      <m:oMath>
        <m:r>
          <m:rPr>
            <m:sty m:val="p"/>
          </m:rPr>
          <w:rPr>
            <w:rFonts w:ascii="Cambria Math" w:eastAsia="Microsoft JhengHei" w:hAnsi="Cambria Math"/>
          </w:rPr>
          <m:t>∀k</m:t>
        </m:r>
      </m:oMath>
      <w:r w:rsidRPr="00043E5B">
        <w:rPr>
          <w:rFonts w:asciiTheme="minorEastAsia" w:eastAsiaTheme="minorEastAsia" w:hAnsiTheme="minorEastAsia" w:hint="eastAsia"/>
        </w:rPr>
        <w:t>组成。设E为</w:t>
      </w:r>
      <w:r w:rsidRPr="00274B1F">
        <w:rPr>
          <w:rFonts w:asciiTheme="minorEastAsia" w:eastAsiaTheme="minorEastAsia" w:hAnsiTheme="minorEastAsia" w:hint="eastAsia"/>
          <w:i/>
          <w:iCs/>
        </w:rPr>
        <w:t>误差函数</w:t>
      </w:r>
      <w:r w:rsidRPr="00043E5B">
        <w:rPr>
          <w:rFonts w:asciiTheme="minorEastAsia" w:eastAsiaTheme="minorEastAsia" w:hAnsiTheme="minorEastAsia" w:hint="eastAsia"/>
        </w:rPr>
        <w:t>，即目标函数的真实值与</w:t>
      </w:r>
      <w:r w:rsidR="00AD7F50" w:rsidRPr="00043E5B">
        <w:rPr>
          <w:rFonts w:asciiTheme="minorEastAsia" w:eastAsiaTheme="minorEastAsia" w:hAnsiTheme="minorEastAsia" w:hint="eastAsia"/>
        </w:rPr>
        <w:t>网络</w:t>
      </w:r>
      <w:r w:rsidRPr="00043E5B">
        <w:rPr>
          <w:rFonts w:asciiTheme="minorEastAsia" w:eastAsiaTheme="minorEastAsia" w:hAnsiTheme="minorEastAsia" w:hint="eastAsia"/>
        </w:rPr>
        <w:t>计算出的输出</w:t>
      </w:r>
      <w:r w:rsidR="00AD7F50" w:rsidRPr="00043E5B">
        <w:rPr>
          <w:rFonts w:asciiTheme="minorEastAsia" w:eastAsiaTheme="minorEastAsia" w:hAnsiTheme="minorEastAsia" w:hint="eastAsia"/>
        </w:rPr>
        <w:t>之间的差异</w:t>
      </w:r>
      <w:r w:rsidRPr="00043E5B">
        <w:rPr>
          <w:rFonts w:asciiTheme="minorEastAsia" w:eastAsiaTheme="minorEastAsia" w:hAnsiTheme="minorEastAsia" w:hint="eastAsia"/>
        </w:rPr>
        <w:t>。 E可以基于</w:t>
      </w:r>
      <m:oMath>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2</m:t>
            </m:r>
          </m:sup>
        </m:sSup>
      </m:oMath>
      <w:r w:rsidRPr="00043E5B">
        <w:rPr>
          <w:rFonts w:asciiTheme="minorEastAsia" w:eastAsiaTheme="minorEastAsia" w:hAnsiTheme="minorEastAsia" w:hint="eastAsia"/>
        </w:rPr>
        <w:t>范数或交叉熵</w:t>
      </w:r>
      <w:r w:rsidRPr="00274B1F">
        <w:rPr>
          <w:rFonts w:asciiTheme="minorEastAsia" w:eastAsiaTheme="minorEastAsia" w:hAnsiTheme="minorEastAsia"/>
          <w:color w:val="0070C0"/>
        </w:rPr>
        <w:t>[34]</w:t>
      </w:r>
      <w:r w:rsidRPr="00043E5B">
        <w:rPr>
          <w:rFonts w:asciiTheme="minorEastAsia" w:eastAsiaTheme="minorEastAsia" w:hAnsiTheme="minorEastAsia" w:hint="eastAsia"/>
        </w:rPr>
        <w:t>。</w:t>
      </w:r>
      <w:r w:rsidRPr="00911D37">
        <w:rPr>
          <w:rFonts w:asciiTheme="minorEastAsia" w:eastAsiaTheme="minorEastAsia" w:hAnsiTheme="minorEastAsia" w:hint="eastAsia"/>
          <w:color w:val="FF0000"/>
          <w:rPrChange w:id="73" w:author="lenovo" w:date="2019-07-14T22:59:00Z">
            <w:rPr>
              <w:rFonts w:asciiTheme="minorEastAsia" w:eastAsiaTheme="minorEastAsia" w:hAnsiTheme="minorEastAsia" w:hint="eastAsia"/>
            </w:rPr>
          </w:rPrChange>
        </w:rPr>
        <w:t>反向传播算法计算E的相对于w中的每个参数的偏导数并更新参数以减小其梯度</w:t>
      </w:r>
      <w:r w:rsidRPr="00043E5B">
        <w:rPr>
          <w:rFonts w:asciiTheme="minorEastAsia" w:eastAsiaTheme="minorEastAsia" w:hAnsiTheme="minorEastAsia" w:hint="eastAsia"/>
        </w:rPr>
        <w:t>。</w:t>
      </w:r>
      <w:r w:rsidR="00AD7F50" w:rsidRPr="00043E5B">
        <w:rPr>
          <w:rFonts w:asciiTheme="minorEastAsia" w:eastAsiaTheme="minorEastAsia" w:hAnsiTheme="minorEastAsia" w:hint="eastAsia"/>
        </w:rPr>
        <w:t>参数</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oMath>
      <w:r w:rsidR="00AD7F50" w:rsidRPr="00043E5B">
        <w:rPr>
          <w:rFonts w:asciiTheme="minorEastAsia" w:eastAsiaTheme="minorEastAsia" w:hAnsiTheme="minorEastAsia" w:hint="eastAsia"/>
        </w:rPr>
        <w:t>的随机梯度下降</w:t>
      </w:r>
      <w:r w:rsidRPr="00043E5B">
        <w:rPr>
          <w:rFonts w:asciiTheme="minorEastAsia" w:eastAsiaTheme="minorEastAsia" w:hAnsiTheme="minorEastAsia" w:hint="eastAsia"/>
        </w:rPr>
        <w:t>更新规则是</w:t>
      </w:r>
    </w:p>
    <w:p w:rsidR="00AD7F50" w:rsidRDefault="002F563D" w:rsidP="00A73D84">
      <w:pPr>
        <w:ind w:firstLineChars="1500" w:firstLine="3600"/>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r>
            <m:rPr>
              <m:sty m:val="p"/>
            </m:rPr>
            <w:rPr>
              <w:rFonts w:ascii="Cambria Math" w:eastAsiaTheme="minorEastAsia" w:hAnsi="Cambria Math"/>
            </w:rPr>
            <m:t>-α</m:t>
          </m:r>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i</m:t>
                  </m:r>
                </m:sub>
              </m:sSub>
            </m:num>
            <m:den>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den>
          </m:f>
        </m:oMath>
      </m:oMathPara>
    </w:p>
    <w:p w:rsidR="00BD0E80" w:rsidRDefault="00043E5B" w:rsidP="00A73D84">
      <w:pPr>
        <w:rPr>
          <w:rFonts w:asciiTheme="minorEastAsia" w:eastAsiaTheme="minorEastAsia" w:hAnsiTheme="minorEastAsia"/>
        </w:rPr>
      </w:pPr>
      <w:r w:rsidRPr="00043E5B">
        <w:rPr>
          <w:rFonts w:asciiTheme="minorEastAsia" w:eastAsiaTheme="minorEastAsia" w:hAnsiTheme="minorEastAsia" w:hint="eastAsia"/>
        </w:rPr>
        <w:t>其中α是</w:t>
      </w:r>
      <w:r w:rsidRPr="00274B1F">
        <w:rPr>
          <w:rFonts w:asciiTheme="minorEastAsia" w:eastAsiaTheme="minorEastAsia" w:hAnsiTheme="minorEastAsia" w:hint="eastAsia"/>
          <w:i/>
          <w:iCs/>
        </w:rPr>
        <w:t>学习率</w:t>
      </w:r>
      <w:r w:rsidRPr="00043E5B">
        <w:rPr>
          <w:rFonts w:asciiTheme="minorEastAsia" w:eastAsiaTheme="minorEastAsia" w:hAnsiTheme="minorEastAsia" w:hint="eastAsia"/>
        </w:rPr>
        <w:t>，并且在小批量i上计算</w:t>
      </w:r>
      <m:oMath>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i</m:t>
            </m:r>
          </m:sub>
        </m:sSub>
      </m:oMath>
      <w:r w:rsidRPr="00043E5B">
        <w:rPr>
          <w:rFonts w:asciiTheme="minorEastAsia" w:eastAsiaTheme="minorEastAsia" w:hAnsiTheme="minorEastAsia" w:hint="eastAsia"/>
        </w:rPr>
        <w:t>。我们将所有可用输入数据的一次完整迭代称为时期。</w:t>
      </w:r>
    </w:p>
    <w:p w:rsidR="00043E5B" w:rsidRDefault="00EF5C2D" w:rsidP="00043E5B">
      <w:pPr>
        <w:ind w:firstLineChars="200" w:firstLine="480"/>
        <w:rPr>
          <w:rFonts w:asciiTheme="minorEastAsia" w:eastAsiaTheme="minorEastAsia" w:hAnsiTheme="minorEastAsia"/>
        </w:rPr>
      </w:pPr>
      <w:r w:rsidRPr="00EF5C2D">
        <w:rPr>
          <w:rFonts w:asciiTheme="minorEastAsia" w:eastAsiaTheme="minorEastAsia" w:hAnsiTheme="minorEastAsia" w:hint="eastAsia"/>
        </w:rPr>
        <w:t>请注意，向量w中的每个参数都独立于其他参数进行更新</w:t>
      </w:r>
      <w:r>
        <w:rPr>
          <w:rFonts w:asciiTheme="minorEastAsia" w:eastAsiaTheme="minorEastAsia" w:hAnsiTheme="minorEastAsia" w:hint="eastAsia"/>
        </w:rPr>
        <w:t>。</w:t>
      </w:r>
      <w:r w:rsidRPr="00EF5C2D">
        <w:rPr>
          <w:rFonts w:asciiTheme="minorEastAsia" w:eastAsiaTheme="minorEastAsia" w:hAnsiTheme="minorEastAsia" w:hint="eastAsia"/>
        </w:rPr>
        <w:t>在本文的其余部分设计我们的隐私保护，协作随机梯度下降系统时，我们将依赖此属性。 一些技术自适应地设定学习率</w:t>
      </w:r>
      <w:r w:rsidRPr="00E57A62">
        <w:rPr>
          <w:rFonts w:asciiTheme="minorEastAsia" w:eastAsiaTheme="minorEastAsia" w:hAnsiTheme="minorEastAsia" w:hint="eastAsia"/>
          <w:color w:val="0070C0"/>
          <w:rPrChange w:id="74" w:author="lenovo" w:date="2019-07-14T23:00:00Z">
            <w:rPr>
              <w:rFonts w:asciiTheme="minorEastAsia" w:eastAsiaTheme="minorEastAsia" w:hAnsiTheme="minorEastAsia" w:hint="eastAsia"/>
            </w:rPr>
          </w:rPrChange>
        </w:rPr>
        <w:t>[18]</w:t>
      </w:r>
      <w:r w:rsidRPr="00EF5C2D">
        <w:rPr>
          <w:rFonts w:asciiTheme="minorEastAsia" w:eastAsiaTheme="minorEastAsia" w:hAnsiTheme="minorEastAsia" w:hint="eastAsia"/>
        </w:rPr>
        <w:t>，但仍保持这种独立性。</w:t>
      </w:r>
    </w:p>
    <w:p w:rsidR="00B876F3" w:rsidRPr="00A73D84" w:rsidRDefault="00B876F3" w:rsidP="00A73D84">
      <w:pPr>
        <w:ind w:firstLineChars="200" w:firstLine="643"/>
        <w:jc w:val="center"/>
        <w:rPr>
          <w:rFonts w:ascii="黑体" w:eastAsia="黑体" w:hAnsi="黑体"/>
          <w:b/>
          <w:bCs/>
          <w:sz w:val="32"/>
          <w:szCs w:val="32"/>
        </w:rPr>
      </w:pPr>
      <w:r w:rsidRPr="00A73D84">
        <w:rPr>
          <w:rFonts w:ascii="黑体" w:eastAsia="黑体" w:hAnsi="黑体" w:hint="eastAsia"/>
          <w:b/>
          <w:bCs/>
          <w:sz w:val="32"/>
          <w:szCs w:val="32"/>
        </w:rPr>
        <w:t>4分布式选择性SGD</w:t>
      </w:r>
    </w:p>
    <w:p w:rsidR="00B876F3" w:rsidRPr="00B876F3" w:rsidRDefault="00B876F3" w:rsidP="00B876F3">
      <w:pPr>
        <w:ind w:firstLineChars="200" w:firstLine="480"/>
        <w:rPr>
          <w:rFonts w:asciiTheme="minorEastAsia" w:eastAsiaTheme="minorEastAsia" w:hAnsiTheme="minorEastAsia"/>
        </w:rPr>
      </w:pPr>
      <w:r w:rsidRPr="00B876F3">
        <w:rPr>
          <w:rFonts w:asciiTheme="minorEastAsia" w:eastAsiaTheme="minorEastAsia" w:hAnsiTheme="minorEastAsia" w:hint="eastAsia"/>
        </w:rPr>
        <w:t>我们的方法的核心是分布式协作深度学习协议，</w:t>
      </w:r>
      <w:r w:rsidRPr="00274B1F">
        <w:rPr>
          <w:rFonts w:asciiTheme="minorEastAsia" w:eastAsiaTheme="minorEastAsia" w:hAnsiTheme="minorEastAsia" w:hint="eastAsia"/>
          <w:color w:val="FF0000"/>
        </w:rPr>
        <w:t>它依赖于以下观察：（</w:t>
      </w:r>
      <w:r w:rsidRPr="00274B1F">
        <w:rPr>
          <w:rFonts w:asciiTheme="minorEastAsia" w:eastAsiaTheme="minorEastAsia" w:hAnsiTheme="minorEastAsia"/>
          <w:color w:val="FF0000"/>
        </w:rPr>
        <w:t>i）在梯度下降期间对不同参数的更新本</w:t>
      </w:r>
      <w:r w:rsidR="001E5465" w:rsidRPr="00274B1F">
        <w:rPr>
          <w:rFonts w:asciiTheme="minorEastAsia" w:eastAsiaTheme="minorEastAsia" w:hAnsiTheme="minorEastAsia" w:hint="eastAsia"/>
          <w:color w:val="FF0000"/>
        </w:rPr>
        <w:t>质</w:t>
      </w:r>
      <w:r w:rsidRPr="00274B1F">
        <w:rPr>
          <w:rFonts w:asciiTheme="minorEastAsia" w:eastAsiaTheme="minorEastAsia" w:hAnsiTheme="minorEastAsia" w:hint="eastAsia"/>
          <w:color w:val="FF0000"/>
        </w:rPr>
        <w:t>是独立的，（</w:t>
      </w:r>
      <w:r w:rsidRPr="00274B1F">
        <w:rPr>
          <w:rFonts w:asciiTheme="minorEastAsia" w:eastAsiaTheme="minorEastAsia" w:hAnsiTheme="minorEastAsia"/>
          <w:color w:val="FF0000"/>
        </w:rPr>
        <w:t>ii）</w:t>
      </w:r>
      <w:r w:rsidR="001E5465" w:rsidRPr="00274B1F">
        <w:rPr>
          <w:rFonts w:asciiTheme="minorEastAsia" w:eastAsiaTheme="minorEastAsia" w:hAnsiTheme="minorEastAsia" w:hint="eastAsia"/>
          <w:color w:val="FF0000"/>
        </w:rPr>
        <w:t>不同的训练数据集有助于不同的参数</w:t>
      </w:r>
      <w:r w:rsidRPr="00274B1F">
        <w:rPr>
          <w:rFonts w:asciiTheme="minorEastAsia" w:eastAsiaTheme="minorEastAsia" w:hAnsiTheme="minorEastAsia" w:hint="eastAsia"/>
          <w:color w:val="FF0000"/>
        </w:rPr>
        <w:t>，以及（</w:t>
      </w:r>
      <w:r w:rsidRPr="00274B1F">
        <w:rPr>
          <w:rFonts w:asciiTheme="minorEastAsia" w:eastAsiaTheme="minorEastAsia" w:hAnsiTheme="minorEastAsia"/>
          <w:color w:val="FF0000"/>
        </w:rPr>
        <w:t>iii）</w:t>
      </w:r>
      <w:r w:rsidR="001E5465" w:rsidRPr="00274B1F">
        <w:rPr>
          <w:rFonts w:asciiTheme="minorEastAsia" w:eastAsiaTheme="minorEastAsia" w:hAnsiTheme="minorEastAsia" w:hint="eastAsia"/>
          <w:color w:val="FF0000"/>
        </w:rPr>
        <w:t>不同的特征对目标函数的贡献不同</w:t>
      </w:r>
      <w:r w:rsidRPr="00274B1F">
        <w:rPr>
          <w:rFonts w:asciiTheme="minorEastAsia" w:eastAsiaTheme="minorEastAsia" w:hAnsiTheme="minorEastAsia" w:hint="eastAsia"/>
          <w:color w:val="FF0000"/>
        </w:rPr>
        <w:t>。</w:t>
      </w:r>
      <w:r w:rsidR="00550BDC" w:rsidRPr="00274B1F">
        <w:rPr>
          <w:rFonts w:asciiTheme="minorEastAsia" w:eastAsiaTheme="minorEastAsia" w:hAnsiTheme="minorEastAsia" w:hint="eastAsia"/>
          <w:color w:val="FF0000"/>
        </w:rPr>
        <w:t>我们的选择性随机梯度下降（选择性</w:t>
      </w:r>
      <w:r w:rsidR="00550BDC" w:rsidRPr="00274B1F">
        <w:rPr>
          <w:rFonts w:asciiTheme="minorEastAsia" w:eastAsiaTheme="minorEastAsia" w:hAnsiTheme="minorEastAsia"/>
          <w:color w:val="FF0000"/>
        </w:rPr>
        <w:t>SGD或SSGD）协议实现了与传统SGD相当的精度，但涉及在每次学习迭代中更新</w:t>
      </w:r>
      <w:r w:rsidR="00550BDC" w:rsidRPr="00274B1F">
        <w:rPr>
          <w:rFonts w:asciiTheme="minorEastAsia" w:eastAsiaTheme="minorEastAsia" w:hAnsiTheme="minorEastAsia" w:hint="eastAsia"/>
          <w:color w:val="FF0000"/>
        </w:rPr>
        <w:t>的参数少了</w:t>
      </w:r>
      <w:r w:rsidR="00550BDC" w:rsidRPr="00274B1F">
        <w:rPr>
          <w:rFonts w:asciiTheme="minorEastAsia" w:eastAsiaTheme="minorEastAsia" w:hAnsiTheme="minorEastAsia"/>
          <w:color w:val="FF0000"/>
        </w:rPr>
        <w:t>1或甚至2个数量</w:t>
      </w:r>
      <w:r w:rsidR="00550BDC" w:rsidRPr="00550BDC">
        <w:rPr>
          <w:rFonts w:asciiTheme="minorEastAsia" w:eastAsiaTheme="minorEastAsia" w:hAnsiTheme="minorEastAsia" w:hint="eastAsia"/>
        </w:rPr>
        <w:t>。</w:t>
      </w:r>
    </w:p>
    <w:p w:rsidR="00B876F3" w:rsidRPr="00B876F3" w:rsidRDefault="00B876F3" w:rsidP="00B876F3">
      <w:pPr>
        <w:ind w:firstLineChars="200" w:firstLine="482"/>
        <w:rPr>
          <w:rFonts w:asciiTheme="minorEastAsia" w:eastAsiaTheme="minorEastAsia" w:hAnsiTheme="minorEastAsia"/>
        </w:rPr>
      </w:pPr>
      <w:r w:rsidRPr="00E57A62">
        <w:rPr>
          <w:rFonts w:asciiTheme="minorEastAsia" w:eastAsiaTheme="minorEastAsia" w:hAnsiTheme="minorEastAsia" w:hint="eastAsia"/>
          <w:b/>
          <w:bCs/>
          <w:i/>
          <w:iCs/>
          <w:color w:val="FF0000"/>
          <w:rPrChange w:id="75" w:author="lenovo" w:date="2019-07-14T23:07:00Z">
            <w:rPr>
              <w:rFonts w:asciiTheme="minorEastAsia" w:eastAsiaTheme="minorEastAsia" w:hAnsiTheme="minorEastAsia" w:hint="eastAsia"/>
              <w:b/>
              <w:bCs/>
              <w:i/>
              <w:iCs/>
            </w:rPr>
          </w:rPrChange>
        </w:rPr>
        <w:t>选择性参数更新</w:t>
      </w:r>
      <w:r w:rsidRPr="00E57A62">
        <w:rPr>
          <w:rFonts w:asciiTheme="minorEastAsia" w:eastAsiaTheme="minorEastAsia" w:hAnsiTheme="minorEastAsia" w:hint="eastAsia"/>
          <w:color w:val="FF0000"/>
          <w:rPrChange w:id="76" w:author="lenovo" w:date="2019-07-14T23:07:00Z">
            <w:rPr>
              <w:rFonts w:asciiTheme="minorEastAsia" w:eastAsiaTheme="minorEastAsia" w:hAnsiTheme="minorEastAsia" w:hint="eastAsia"/>
            </w:rPr>
          </w:rPrChange>
        </w:rPr>
        <w:t>。</w:t>
      </w:r>
      <w:r w:rsidRPr="00B876F3">
        <w:rPr>
          <w:rFonts w:asciiTheme="minorEastAsia" w:eastAsiaTheme="minorEastAsia" w:hAnsiTheme="minorEastAsia" w:hint="eastAsia"/>
        </w:rPr>
        <w:t>选</w:t>
      </w:r>
      <w:r w:rsidR="00550BDC" w:rsidRPr="00550BDC">
        <w:rPr>
          <w:rFonts w:asciiTheme="minorEastAsia" w:eastAsiaTheme="minorEastAsia" w:hAnsiTheme="minorEastAsia" w:hint="eastAsia"/>
        </w:rPr>
        <w:t>选择性参数更新背后的主要直觉是在</w:t>
      </w:r>
      <w:r w:rsidR="00550BDC" w:rsidRPr="0053137F">
        <w:rPr>
          <w:rFonts w:asciiTheme="minorEastAsia" w:eastAsiaTheme="minorEastAsia" w:hAnsiTheme="minorEastAsia" w:hint="eastAsia"/>
          <w:color w:val="FF0000"/>
          <w:rPrChange w:id="77" w:author="lenovo" w:date="2019-07-14T23:26:00Z">
            <w:rPr>
              <w:rFonts w:asciiTheme="minorEastAsia" w:eastAsiaTheme="minorEastAsia" w:hAnsiTheme="minorEastAsia" w:hint="eastAsia"/>
            </w:rPr>
          </w:rPrChange>
        </w:rPr>
        <w:t>SGD期间</w:t>
      </w:r>
      <w:r w:rsidR="00550BDC" w:rsidRPr="00550BDC">
        <w:rPr>
          <w:rFonts w:asciiTheme="minorEastAsia" w:eastAsiaTheme="minorEastAsia" w:hAnsiTheme="minorEastAsia" w:hint="eastAsia"/>
        </w:rPr>
        <w:t>，</w:t>
      </w:r>
      <w:r w:rsidR="00550BDC" w:rsidRPr="0053137F">
        <w:rPr>
          <w:rFonts w:asciiTheme="minorEastAsia" w:eastAsiaTheme="minorEastAsia" w:hAnsiTheme="minorEastAsia" w:hint="eastAsia"/>
          <w:color w:val="FF0000"/>
          <w:rPrChange w:id="78" w:author="lenovo" w:date="2019-07-14T23:26:00Z">
            <w:rPr>
              <w:rFonts w:asciiTheme="minorEastAsia" w:eastAsiaTheme="minorEastAsia" w:hAnsiTheme="minorEastAsia" w:hint="eastAsia"/>
            </w:rPr>
          </w:rPrChange>
        </w:rPr>
        <w:t>一些参数对神经网络的目标函数贡献更多</w:t>
      </w:r>
      <w:r w:rsidR="00550BDC" w:rsidRPr="00550BDC">
        <w:rPr>
          <w:rFonts w:asciiTheme="minorEastAsia" w:eastAsiaTheme="minorEastAsia" w:hAnsiTheme="minorEastAsia" w:hint="eastAsia"/>
        </w:rPr>
        <w:t>，因此在给定的训练迭代期间经历更大的更新。梯度值取决于训练样本（小批量），并且因样本而异</w:t>
      </w:r>
      <w:r w:rsidRPr="00B876F3">
        <w:rPr>
          <w:rFonts w:asciiTheme="minorEastAsia" w:eastAsiaTheme="minorEastAsia" w:hAnsiTheme="minorEastAsia" w:hint="eastAsia"/>
        </w:rPr>
        <w:t>。</w:t>
      </w:r>
      <w:r w:rsidR="00BA71BB" w:rsidRPr="00BA71BB">
        <w:rPr>
          <w:rFonts w:asciiTheme="minorEastAsia" w:eastAsiaTheme="minorEastAsia" w:hAnsiTheme="minorEastAsia" w:hint="eastAsia"/>
        </w:rPr>
        <w:t>此外，</w:t>
      </w:r>
      <w:r w:rsidR="00BA71BB" w:rsidRPr="0053137F">
        <w:rPr>
          <w:rFonts w:asciiTheme="minorEastAsia" w:eastAsiaTheme="minorEastAsia" w:hAnsiTheme="minorEastAsia" w:hint="eastAsia"/>
          <w:color w:val="FF0000"/>
          <w:rPrChange w:id="79" w:author="lenovo" w:date="2019-07-14T23:26:00Z">
            <w:rPr>
              <w:rFonts w:asciiTheme="minorEastAsia" w:eastAsiaTheme="minorEastAsia" w:hAnsiTheme="minorEastAsia" w:hint="eastAsia"/>
            </w:rPr>
          </w:rPrChange>
        </w:rPr>
        <w:t>输入数据的某些特征比其他特征更重要</w:t>
      </w:r>
      <w:r w:rsidR="00BA71BB" w:rsidRPr="00BA71BB">
        <w:rPr>
          <w:rFonts w:asciiTheme="minorEastAsia" w:eastAsiaTheme="minorEastAsia" w:hAnsiTheme="minorEastAsia" w:hint="eastAsia"/>
        </w:rPr>
        <w:t>，有助于</w:t>
      </w:r>
      <w:r w:rsidR="00BA71BB" w:rsidRPr="0053137F">
        <w:rPr>
          <w:rFonts w:asciiTheme="minorEastAsia" w:eastAsiaTheme="minorEastAsia" w:hAnsiTheme="minorEastAsia" w:hint="eastAsia"/>
          <w:color w:val="FF0000"/>
          <w:rPrChange w:id="80" w:author="lenovo" w:date="2019-07-14T23:26:00Z">
            <w:rPr>
              <w:rFonts w:asciiTheme="minorEastAsia" w:eastAsiaTheme="minorEastAsia" w:hAnsiTheme="minorEastAsia" w:hint="eastAsia"/>
            </w:rPr>
          </w:rPrChange>
        </w:rPr>
        <w:t>计算这些特征的参数</w:t>
      </w:r>
      <w:r w:rsidR="00BA71BB" w:rsidRPr="00BA71BB">
        <w:rPr>
          <w:rFonts w:asciiTheme="minorEastAsia" w:eastAsiaTheme="minorEastAsia" w:hAnsiTheme="minorEastAsia" w:hint="eastAsia"/>
        </w:rPr>
        <w:t>在学习过程中</w:t>
      </w:r>
      <w:r w:rsidR="00BA71BB" w:rsidRPr="0053137F">
        <w:rPr>
          <w:rFonts w:asciiTheme="minorEastAsia" w:eastAsiaTheme="minorEastAsia" w:hAnsiTheme="minorEastAsia" w:hint="eastAsia"/>
          <w:color w:val="FF0000"/>
          <w:rPrChange w:id="81" w:author="lenovo" w:date="2019-07-14T23:26:00Z">
            <w:rPr>
              <w:rFonts w:asciiTheme="minorEastAsia" w:eastAsiaTheme="minorEastAsia" w:hAnsiTheme="minorEastAsia" w:hint="eastAsia"/>
            </w:rPr>
          </w:rPrChange>
        </w:rPr>
        <w:t>发挥更大的作用</w:t>
      </w:r>
      <w:r w:rsidR="00BA71BB" w:rsidRPr="00BA71BB">
        <w:rPr>
          <w:rFonts w:asciiTheme="minorEastAsia" w:eastAsiaTheme="minorEastAsia" w:hAnsiTheme="minorEastAsia" w:hint="eastAsia"/>
        </w:rPr>
        <w:t>并经历更大的变化。</w:t>
      </w:r>
    </w:p>
    <w:p w:rsidR="00B876F3" w:rsidRPr="00B876F3" w:rsidRDefault="00B876F3" w:rsidP="00B876F3">
      <w:pPr>
        <w:ind w:firstLineChars="200" w:firstLine="480"/>
        <w:rPr>
          <w:rFonts w:asciiTheme="minorEastAsia" w:eastAsiaTheme="minorEastAsia" w:hAnsiTheme="minorEastAsia"/>
        </w:rPr>
      </w:pPr>
      <w:r w:rsidRPr="00B876F3">
        <w:rPr>
          <w:rFonts w:asciiTheme="minorEastAsia" w:eastAsiaTheme="minorEastAsia" w:hAnsiTheme="minorEastAsia" w:hint="eastAsia"/>
        </w:rPr>
        <w:t>在选择性SGD中，学习者</w:t>
      </w:r>
      <w:r w:rsidRPr="004C037D">
        <w:rPr>
          <w:rFonts w:asciiTheme="minorEastAsia" w:eastAsiaTheme="minorEastAsia" w:hAnsiTheme="minorEastAsia" w:hint="eastAsia"/>
          <w:color w:val="FF0000"/>
          <w:rPrChange w:id="82" w:author="lenovo" w:date="2019-07-14T23:28:00Z">
            <w:rPr>
              <w:rFonts w:asciiTheme="minorEastAsia" w:eastAsiaTheme="minorEastAsia" w:hAnsiTheme="minorEastAsia" w:hint="eastAsia"/>
            </w:rPr>
          </w:rPrChange>
        </w:rPr>
        <w:t>选择一小部分参数每次迭代都要更新</w:t>
      </w:r>
      <w:r w:rsidRPr="00B876F3">
        <w:rPr>
          <w:rFonts w:asciiTheme="minorEastAsia" w:eastAsiaTheme="minorEastAsia" w:hAnsiTheme="minorEastAsia" w:hint="eastAsia"/>
        </w:rPr>
        <w:t>。此选择可以是完全随机的，但</w:t>
      </w:r>
      <w:r w:rsidR="00BA71BB">
        <w:rPr>
          <w:rFonts w:asciiTheme="minorEastAsia" w:eastAsiaTheme="minorEastAsia" w:hAnsiTheme="minorEastAsia" w:hint="eastAsia"/>
        </w:rPr>
        <w:t>聪明的</w:t>
      </w:r>
      <w:r w:rsidRPr="00B876F3">
        <w:rPr>
          <w:rFonts w:asciiTheme="minorEastAsia" w:eastAsiaTheme="minorEastAsia" w:hAnsiTheme="minorEastAsia" w:hint="eastAsia"/>
        </w:rPr>
        <w:t>策略是</w:t>
      </w:r>
      <w:r w:rsidRPr="004C037D">
        <w:rPr>
          <w:rFonts w:asciiTheme="minorEastAsia" w:eastAsiaTheme="minorEastAsia" w:hAnsiTheme="minorEastAsia" w:hint="eastAsia"/>
          <w:color w:val="FF0000"/>
          <w:rPrChange w:id="83" w:author="lenovo" w:date="2019-07-14T23:28:00Z">
            <w:rPr>
              <w:rFonts w:asciiTheme="minorEastAsia" w:eastAsiaTheme="minorEastAsia" w:hAnsiTheme="minorEastAsia" w:hint="eastAsia"/>
            </w:rPr>
          </w:rPrChange>
        </w:rPr>
        <w:t>选择当前</w:t>
      </w:r>
      <w:ins w:id="84" w:author="lenovo" w:date="2019-07-14T23:28:00Z">
        <w:r w:rsidR="004C037D" w:rsidRPr="004C037D">
          <w:rPr>
            <w:rFonts w:asciiTheme="minorEastAsia" w:eastAsiaTheme="minorEastAsia" w:hAnsiTheme="minorEastAsia" w:hint="eastAsia"/>
            <w:color w:val="FF0000"/>
            <w:rPrChange w:id="85" w:author="lenovo" w:date="2019-07-14T23:28:00Z">
              <w:rPr>
                <w:rFonts w:asciiTheme="minorEastAsia" w:eastAsiaTheme="minorEastAsia" w:hAnsiTheme="minorEastAsia" w:hint="eastAsia"/>
              </w:rPr>
            </w:rPrChange>
          </w:rPr>
          <w:t>远离它们的局部最优值</w:t>
        </w:r>
      </w:ins>
      <w:r w:rsidRPr="004C037D">
        <w:rPr>
          <w:rFonts w:asciiTheme="minorEastAsia" w:eastAsiaTheme="minorEastAsia" w:hAnsiTheme="minorEastAsia" w:hint="eastAsia"/>
          <w:color w:val="FF0000"/>
          <w:rPrChange w:id="86" w:author="lenovo" w:date="2019-07-14T23:28:00Z">
            <w:rPr>
              <w:rFonts w:asciiTheme="minorEastAsia" w:eastAsiaTheme="minorEastAsia" w:hAnsiTheme="minorEastAsia" w:hint="eastAsia"/>
            </w:rPr>
          </w:rPrChange>
        </w:rPr>
        <w:t>的参数值</w:t>
      </w:r>
      <w:del w:id="87" w:author="lenovo" w:date="2019-07-14T23:28:00Z">
        <w:r w:rsidRPr="00B876F3" w:rsidDel="004C037D">
          <w:rPr>
            <w:rFonts w:asciiTheme="minorEastAsia" w:eastAsiaTheme="minorEastAsia" w:hAnsiTheme="minorEastAsia" w:hint="eastAsia"/>
          </w:rPr>
          <w:delText>远离它们的局部最优值</w:delText>
        </w:r>
      </w:del>
      <w:r w:rsidRPr="00B876F3">
        <w:rPr>
          <w:rFonts w:asciiTheme="minorEastAsia" w:eastAsiaTheme="minorEastAsia" w:hAnsiTheme="minorEastAsia" w:hint="eastAsia"/>
        </w:rPr>
        <w:t>，即那些具有更大梯度</w:t>
      </w:r>
      <w:r w:rsidR="00BA71BB" w:rsidRPr="00B876F3">
        <w:rPr>
          <w:rFonts w:asciiTheme="minorEastAsia" w:eastAsiaTheme="minorEastAsia" w:hAnsiTheme="minorEastAsia" w:hint="eastAsia"/>
        </w:rPr>
        <w:t>值</w:t>
      </w:r>
      <w:r w:rsidR="00BA71BB">
        <w:rPr>
          <w:rFonts w:asciiTheme="minorEastAsia" w:eastAsiaTheme="minorEastAsia" w:hAnsiTheme="minorEastAsia" w:hint="eastAsia"/>
        </w:rPr>
        <w:t>的参数</w:t>
      </w:r>
      <w:r w:rsidRPr="00B876F3">
        <w:rPr>
          <w:rFonts w:asciiTheme="minorEastAsia" w:eastAsiaTheme="minorEastAsia" w:hAnsiTheme="minorEastAsia" w:hint="eastAsia"/>
        </w:rPr>
        <w:t>。对于每个训练样本i，对于所有参数</w:t>
      </w:r>
      <w:r w:rsidRPr="00B876F3">
        <w:rPr>
          <w:rFonts w:asciiTheme="minorEastAsia" w:eastAsiaTheme="minorEastAsia" w:hAnsiTheme="minorEastAsia"/>
        </w:rPr>
        <w:t>w j</w:t>
      </w:r>
      <w:r w:rsidRPr="00B876F3">
        <w:rPr>
          <w:rFonts w:asciiTheme="minorEastAsia" w:eastAsiaTheme="minorEastAsia" w:hAnsiTheme="minorEastAsia" w:hint="eastAsia"/>
        </w:rPr>
        <w:t>，</w:t>
      </w:r>
      <w:r w:rsidR="00BA71BB" w:rsidRPr="00B876F3">
        <w:rPr>
          <w:rFonts w:asciiTheme="minorEastAsia" w:eastAsiaTheme="minorEastAsia" w:hAnsiTheme="minorEastAsia" w:hint="eastAsia"/>
        </w:rPr>
        <w:t>计算</w:t>
      </w:r>
      <w:r w:rsidR="00BA71BB">
        <w:rPr>
          <w:rFonts w:asciiTheme="minorEastAsia" w:eastAsiaTheme="minorEastAsia" w:hAnsiTheme="minorEastAsia" w:hint="eastAsia"/>
        </w:rPr>
        <w:t>偏</w:t>
      </w:r>
      <w:r w:rsidRPr="00B876F3">
        <w:rPr>
          <w:rFonts w:asciiTheme="minorEastAsia" w:eastAsiaTheme="minorEastAsia" w:hAnsiTheme="minorEastAsia" w:hint="eastAsia"/>
        </w:rPr>
        <w:t>导数</w:t>
      </w:r>
      <m:oMath>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i</m:t>
                </m:r>
              </m:sub>
            </m:sSub>
          </m:num>
          <m:den>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den>
        </m:f>
      </m:oMath>
      <w:r w:rsidRPr="00B876F3">
        <w:rPr>
          <w:rFonts w:asciiTheme="minorEastAsia" w:eastAsiaTheme="minorEastAsia" w:hAnsiTheme="minorEastAsia" w:hint="eastAsia"/>
        </w:rPr>
        <w:t>，如</w:t>
      </w:r>
      <w:r w:rsidRPr="00B876F3">
        <w:rPr>
          <w:rFonts w:asciiTheme="minorEastAsia" w:eastAsiaTheme="minorEastAsia" w:hAnsiTheme="minorEastAsia"/>
        </w:rPr>
        <w:t>SGD</w:t>
      </w:r>
      <w:r w:rsidRPr="00B876F3">
        <w:rPr>
          <w:rFonts w:asciiTheme="minorEastAsia" w:eastAsiaTheme="minorEastAsia" w:hAnsiTheme="minorEastAsia" w:hint="eastAsia"/>
        </w:rPr>
        <w:t>。设</w:t>
      </w:r>
      <w:r w:rsidRPr="00B876F3">
        <w:rPr>
          <w:rFonts w:asciiTheme="minorEastAsia" w:eastAsiaTheme="minorEastAsia" w:hAnsiTheme="minorEastAsia"/>
        </w:rPr>
        <w:t>S</w:t>
      </w:r>
      <w:r w:rsidRPr="00B876F3">
        <w:rPr>
          <w:rFonts w:asciiTheme="minorEastAsia" w:eastAsiaTheme="minorEastAsia" w:hAnsiTheme="minorEastAsia" w:hint="eastAsia"/>
        </w:rPr>
        <w:t>是具有最</w:t>
      </w:r>
      <w:r w:rsidRPr="00B876F3">
        <w:rPr>
          <w:rFonts w:asciiTheme="minorEastAsia" w:eastAsiaTheme="minorEastAsia" w:hAnsiTheme="minorEastAsia" w:hint="eastAsia"/>
        </w:rPr>
        <w:lastRenderedPageBreak/>
        <w:t>大</w:t>
      </w:r>
      <m:oMath>
        <m:f>
          <m:fPr>
            <m:ctrlPr>
              <w:rPr>
                <w:rFonts w:ascii="Cambria Math" w:eastAsiaTheme="minorEastAsia" w:hAnsi="Cambria Math"/>
              </w:rPr>
            </m:ctrlPr>
          </m:fPr>
          <m:num>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i</m:t>
                </m:r>
              </m:sub>
            </m:sSub>
          </m:num>
          <m:den>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j</m:t>
                </m:r>
              </m:sub>
            </m:sSub>
          </m:den>
        </m:f>
      </m:oMath>
      <w:r w:rsidRPr="00B876F3">
        <w:rPr>
          <w:rFonts w:asciiTheme="minorEastAsia" w:eastAsiaTheme="minorEastAsia" w:hAnsiTheme="minorEastAsia" w:hint="eastAsia"/>
        </w:rPr>
        <w:t>值的θ参数的</w:t>
      </w:r>
      <w:r w:rsidR="00975A68">
        <w:rPr>
          <w:rFonts w:asciiTheme="minorEastAsia" w:eastAsiaTheme="minorEastAsia" w:hAnsiTheme="minorEastAsia" w:hint="eastAsia"/>
        </w:rPr>
        <w:t>序号</w:t>
      </w:r>
      <w:r w:rsidRPr="00B876F3">
        <w:rPr>
          <w:rFonts w:asciiTheme="minorEastAsia" w:eastAsiaTheme="minorEastAsia" w:hAnsiTheme="minorEastAsia" w:hint="eastAsia"/>
        </w:rPr>
        <w:t>。最后，以与（</w:t>
      </w:r>
      <w:r w:rsidRPr="00B876F3">
        <w:rPr>
          <w:rFonts w:asciiTheme="minorEastAsia" w:eastAsiaTheme="minorEastAsia" w:hAnsiTheme="minorEastAsia"/>
        </w:rPr>
        <w:t>1</w:t>
      </w:r>
      <w:r w:rsidRPr="00B876F3">
        <w:rPr>
          <w:rFonts w:asciiTheme="minorEastAsia" w:eastAsiaTheme="minorEastAsia" w:hAnsiTheme="minorEastAsia" w:hint="eastAsia"/>
        </w:rPr>
        <w:t>）中相同的方式更新参数向量</w:t>
      </w:r>
      <m:oMath>
        <m:sSub>
          <m:sSubPr>
            <m:ctrlPr>
              <w:rPr>
                <w:rFonts w:ascii="Cambria Math" w:eastAsiaTheme="minorEastAsia" w:hAnsi="Cambria Math"/>
              </w:rPr>
            </m:ctrlPr>
          </m:sSubPr>
          <m:e>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rPr>
              <m:t>s</m:t>
            </m:r>
          </m:sub>
        </m:sSub>
      </m:oMath>
      <w:r w:rsidRPr="00B876F3">
        <w:rPr>
          <w:rFonts w:asciiTheme="minorEastAsia" w:eastAsiaTheme="minorEastAsia" w:hAnsiTheme="minorEastAsia" w:hint="eastAsia"/>
        </w:rPr>
        <w:t>，因此不在</w:t>
      </w:r>
      <w:r w:rsidRPr="00B876F3">
        <w:rPr>
          <w:rFonts w:asciiTheme="minorEastAsia" w:eastAsiaTheme="minorEastAsia" w:hAnsiTheme="minorEastAsia"/>
        </w:rPr>
        <w:t>S</w:t>
      </w:r>
      <w:r w:rsidRPr="00B876F3">
        <w:rPr>
          <w:rFonts w:asciiTheme="minorEastAsia" w:eastAsiaTheme="minorEastAsia" w:hAnsiTheme="minorEastAsia" w:hint="eastAsia"/>
        </w:rPr>
        <w:t>中的参数保持不变。我们将θ与参数总数之比称为</w:t>
      </w:r>
      <w:r w:rsidRPr="006A0408">
        <w:rPr>
          <w:rFonts w:asciiTheme="minorEastAsia" w:eastAsiaTheme="minorEastAsia" w:hAnsiTheme="minorEastAsia" w:hint="eastAsia"/>
          <w:color w:val="FF0000"/>
          <w:rPrChange w:id="88" w:author="lenovo" w:date="2019-07-14T23:29:00Z">
            <w:rPr>
              <w:rFonts w:asciiTheme="minorEastAsia" w:eastAsiaTheme="minorEastAsia" w:hAnsiTheme="minorEastAsia" w:hint="eastAsia"/>
            </w:rPr>
          </w:rPrChange>
        </w:rPr>
        <w:t>参数选择率</w:t>
      </w:r>
      <w:r w:rsidRPr="00B876F3">
        <w:rPr>
          <w:rFonts w:asciiTheme="minorEastAsia" w:eastAsiaTheme="minorEastAsia" w:hAnsiTheme="minorEastAsia" w:hint="eastAsia"/>
        </w:rPr>
        <w:t>。</w:t>
      </w:r>
    </w:p>
    <w:p w:rsidR="00B876F3" w:rsidRPr="00B876F3" w:rsidRDefault="00B876F3" w:rsidP="00B876F3">
      <w:pPr>
        <w:ind w:firstLineChars="200" w:firstLine="482"/>
        <w:rPr>
          <w:rFonts w:asciiTheme="minorEastAsia" w:eastAsiaTheme="minorEastAsia" w:hAnsiTheme="minorEastAsia"/>
        </w:rPr>
      </w:pPr>
      <w:r w:rsidRPr="0053137F">
        <w:rPr>
          <w:rFonts w:asciiTheme="minorEastAsia" w:eastAsiaTheme="minorEastAsia" w:hAnsiTheme="minorEastAsia" w:hint="eastAsia"/>
          <w:b/>
          <w:bCs/>
          <w:i/>
          <w:iCs/>
          <w:color w:val="FF0000"/>
          <w:rPrChange w:id="89" w:author="lenovo" w:date="2019-07-14T23:27:00Z">
            <w:rPr>
              <w:rFonts w:asciiTheme="minorEastAsia" w:eastAsiaTheme="minorEastAsia" w:hAnsiTheme="minorEastAsia" w:hint="eastAsia"/>
              <w:b/>
              <w:bCs/>
              <w:i/>
              <w:iCs/>
            </w:rPr>
          </w:rPrChange>
        </w:rPr>
        <w:t>分布式协作学习</w:t>
      </w:r>
      <w:r w:rsidRPr="00B876F3">
        <w:rPr>
          <w:rFonts w:asciiTheme="minorEastAsia" w:eastAsiaTheme="minorEastAsia" w:hAnsiTheme="minorEastAsia" w:hint="eastAsia"/>
        </w:rPr>
        <w:t>。分布式选择性SGD假设</w:t>
      </w:r>
      <w:r w:rsidRPr="006A0408">
        <w:rPr>
          <w:rFonts w:asciiTheme="minorEastAsia" w:eastAsiaTheme="minorEastAsia" w:hAnsiTheme="minorEastAsia" w:hint="eastAsia"/>
          <w:color w:val="FF0000"/>
          <w:rPrChange w:id="90" w:author="lenovo" w:date="2019-07-14T23:29:00Z">
            <w:rPr>
              <w:rFonts w:asciiTheme="minorEastAsia" w:eastAsiaTheme="minorEastAsia" w:hAnsiTheme="minorEastAsia" w:hint="eastAsia"/>
            </w:rPr>
          </w:rPrChange>
        </w:rPr>
        <w:t>两个或更多参与者</w:t>
      </w:r>
      <w:r w:rsidRPr="00B876F3">
        <w:rPr>
          <w:rFonts w:asciiTheme="minorEastAsia" w:eastAsiaTheme="minorEastAsia" w:hAnsiTheme="minorEastAsia" w:hint="eastAsia"/>
        </w:rPr>
        <w:t>独立和同时进行培训。在每轮</w:t>
      </w:r>
      <w:r w:rsidRPr="00CC283E">
        <w:rPr>
          <w:rFonts w:asciiTheme="minorEastAsia" w:eastAsiaTheme="minorEastAsia" w:hAnsiTheme="minorEastAsia" w:hint="eastAsia"/>
          <w:color w:val="FF0000"/>
          <w:rPrChange w:id="91" w:author="lenovo" w:date="2019-07-14T23:31:00Z">
            <w:rPr>
              <w:rFonts w:asciiTheme="minorEastAsia" w:eastAsiaTheme="minorEastAsia" w:hAnsiTheme="minorEastAsia" w:hint="eastAsia"/>
            </w:rPr>
          </w:rPrChange>
        </w:rPr>
        <w:t>本地训练</w:t>
      </w:r>
      <w:r w:rsidRPr="00B876F3">
        <w:rPr>
          <w:rFonts w:asciiTheme="minorEastAsia" w:eastAsiaTheme="minorEastAsia" w:hAnsiTheme="minorEastAsia" w:hint="eastAsia"/>
        </w:rPr>
        <w:t>之后，参与者彼此</w:t>
      </w:r>
      <w:r w:rsidRPr="00CC283E">
        <w:rPr>
          <w:rFonts w:asciiTheme="minorEastAsia" w:eastAsiaTheme="minorEastAsia" w:hAnsiTheme="minorEastAsia" w:hint="eastAsia"/>
          <w:color w:val="FF0000"/>
          <w:rPrChange w:id="92" w:author="lenovo" w:date="2019-07-14T23:31:00Z">
            <w:rPr>
              <w:rFonts w:asciiTheme="minorEastAsia" w:eastAsiaTheme="minorEastAsia" w:hAnsiTheme="minorEastAsia" w:hint="eastAsia"/>
            </w:rPr>
          </w:rPrChange>
        </w:rPr>
        <w:t>异步地共享他们为某些参数计算的</w:t>
      </w:r>
      <w:r w:rsidRPr="00CC283E">
        <w:rPr>
          <w:rFonts w:asciiTheme="minorEastAsia" w:eastAsiaTheme="minorEastAsia" w:hAnsiTheme="minorEastAsia" w:hint="eastAsia"/>
          <w:b/>
          <w:bCs/>
          <w:color w:val="0070C0"/>
          <w:rPrChange w:id="93" w:author="lenovo" w:date="2019-07-14T23:31:00Z">
            <w:rPr>
              <w:rFonts w:asciiTheme="minorEastAsia" w:eastAsiaTheme="minorEastAsia" w:hAnsiTheme="minorEastAsia" w:hint="eastAsia"/>
            </w:rPr>
          </w:rPrChange>
        </w:rPr>
        <w:t>梯度</w:t>
      </w:r>
      <w:r w:rsidRPr="00B876F3">
        <w:rPr>
          <w:rFonts w:asciiTheme="minorEastAsia" w:eastAsiaTheme="minorEastAsia" w:hAnsiTheme="minorEastAsia" w:hint="eastAsia"/>
        </w:rPr>
        <w:t>。</w:t>
      </w:r>
      <w:r w:rsidRPr="00E00CD3">
        <w:rPr>
          <w:rFonts w:asciiTheme="minorEastAsia" w:eastAsiaTheme="minorEastAsia" w:hAnsiTheme="minorEastAsia" w:hint="eastAsia"/>
          <w:color w:val="FF0000"/>
          <w:rPrChange w:id="94" w:author="lenovo" w:date="2019-07-14T23:31:00Z">
            <w:rPr>
              <w:rFonts w:asciiTheme="minorEastAsia" w:eastAsiaTheme="minorEastAsia" w:hAnsiTheme="minorEastAsia" w:hint="eastAsia"/>
            </w:rPr>
          </w:rPrChange>
        </w:rPr>
        <w:t>每个参与者完全控制要分享的梯度和频率</w:t>
      </w:r>
      <w:r w:rsidRPr="00B876F3">
        <w:rPr>
          <w:rFonts w:asciiTheme="minorEastAsia" w:eastAsiaTheme="minorEastAsia" w:hAnsiTheme="minorEastAsia" w:hint="eastAsia"/>
        </w:rPr>
        <w:t>。</w:t>
      </w:r>
      <w:r w:rsidR="00AE5AE2" w:rsidRPr="00AE5AE2">
        <w:rPr>
          <w:rFonts w:asciiTheme="minorEastAsia" w:eastAsiaTheme="minorEastAsia" w:hAnsiTheme="minorEastAsia" w:hint="eastAsia"/>
        </w:rPr>
        <w:t>针对给定参数计算的</w:t>
      </w:r>
      <w:r w:rsidR="00AE5AE2" w:rsidRPr="00E00CD3">
        <w:rPr>
          <w:rFonts w:asciiTheme="minorEastAsia" w:eastAsiaTheme="minorEastAsia" w:hAnsiTheme="minorEastAsia" w:hint="eastAsia"/>
          <w:color w:val="FF0000"/>
          <w:rPrChange w:id="95" w:author="lenovo" w:date="2019-07-14T23:38:00Z">
            <w:rPr>
              <w:rFonts w:asciiTheme="minorEastAsia" w:eastAsiaTheme="minorEastAsia" w:hAnsiTheme="minorEastAsia" w:hint="eastAsia"/>
            </w:rPr>
          </w:rPrChange>
        </w:rPr>
        <w:t>所有梯度的总和</w:t>
      </w:r>
      <w:r w:rsidR="00AE5AE2" w:rsidRPr="00AE5AE2">
        <w:rPr>
          <w:rFonts w:asciiTheme="minorEastAsia" w:eastAsiaTheme="minorEastAsia" w:hAnsiTheme="minorEastAsia" w:hint="eastAsia"/>
        </w:rPr>
        <w:t>确定朝向参数的局部最优值的全局下降的大小（这里“本地”是指参数值的空间，并不意味着限于单个参与者）</w:t>
      </w:r>
      <w:r w:rsidRPr="00B876F3">
        <w:rPr>
          <w:rFonts w:asciiTheme="minorEastAsia" w:eastAsiaTheme="minorEastAsia" w:hAnsiTheme="minorEastAsia" w:hint="eastAsia"/>
        </w:rPr>
        <w:t>。</w:t>
      </w:r>
      <w:r w:rsidR="00AE5AE2" w:rsidRPr="00AE5AE2">
        <w:rPr>
          <w:rFonts w:asciiTheme="minorEastAsia" w:eastAsiaTheme="minorEastAsia" w:hAnsiTheme="minorEastAsia" w:hint="eastAsia"/>
        </w:rPr>
        <w:t>因此，参与者可以</w:t>
      </w:r>
      <w:r w:rsidR="00AE5AE2" w:rsidRPr="00E00CD3">
        <w:rPr>
          <w:rFonts w:asciiTheme="minorEastAsia" w:eastAsiaTheme="minorEastAsia" w:hAnsiTheme="minorEastAsia" w:hint="eastAsia"/>
          <w:color w:val="FF0000"/>
          <w:rPrChange w:id="96" w:author="lenovo" w:date="2019-07-14T23:38:00Z">
            <w:rPr>
              <w:rFonts w:asciiTheme="minorEastAsia" w:eastAsiaTheme="minorEastAsia" w:hAnsiTheme="minorEastAsia" w:hint="eastAsia"/>
            </w:rPr>
          </w:rPrChange>
        </w:rPr>
        <w:t>从彼此的训练数据中受益 - 而无需实际看到这些数据</w:t>
      </w:r>
      <w:r w:rsidR="00AE5AE2" w:rsidRPr="00AE5AE2">
        <w:rPr>
          <w:rFonts w:asciiTheme="minorEastAsia" w:eastAsiaTheme="minorEastAsia" w:hAnsiTheme="minorEastAsia" w:hint="eastAsia"/>
        </w:rPr>
        <w:t>！ - 并且可以生成更准确的模型，这些模型本来可以单独学习，仅限于他们自己的训练数据。</w:t>
      </w:r>
    </w:p>
    <w:p w:rsidR="00B876F3" w:rsidRDefault="00185E51" w:rsidP="00B876F3">
      <w:pPr>
        <w:ind w:firstLineChars="200" w:firstLine="480"/>
        <w:rPr>
          <w:rFonts w:asciiTheme="minorEastAsia" w:eastAsiaTheme="minorEastAsia" w:hAnsiTheme="minorEastAsia"/>
        </w:rPr>
      </w:pPr>
      <w:r w:rsidRPr="00185E51">
        <w:rPr>
          <w:rFonts w:asciiTheme="minorEastAsia" w:eastAsiaTheme="minorEastAsia" w:hAnsiTheme="minorEastAsia" w:hint="eastAsia"/>
        </w:rPr>
        <w:t>参与者可以</w:t>
      </w:r>
      <w:r w:rsidRPr="00E00CD3">
        <w:rPr>
          <w:rFonts w:asciiTheme="minorEastAsia" w:eastAsiaTheme="minorEastAsia" w:hAnsiTheme="minorEastAsia" w:hint="eastAsia"/>
          <w:color w:val="FF0000"/>
          <w:rPrChange w:id="97" w:author="lenovo" w:date="2019-07-14T23:38:00Z">
            <w:rPr>
              <w:rFonts w:asciiTheme="minorEastAsia" w:eastAsiaTheme="minorEastAsia" w:hAnsiTheme="minorEastAsia" w:hint="eastAsia"/>
            </w:rPr>
          </w:rPrChange>
        </w:rPr>
        <w:t>直接或通过可</w:t>
      </w:r>
      <w:r w:rsidRPr="00185E51">
        <w:rPr>
          <w:rFonts w:asciiTheme="minorEastAsia" w:eastAsiaTheme="minorEastAsia" w:hAnsiTheme="minorEastAsia" w:hint="eastAsia"/>
        </w:rPr>
        <w:t>信的</w:t>
      </w:r>
      <w:r w:rsidRPr="00E00CD3">
        <w:rPr>
          <w:rFonts w:asciiTheme="minorEastAsia" w:eastAsiaTheme="minorEastAsia" w:hAnsiTheme="minorEastAsia" w:hint="eastAsia"/>
          <w:color w:val="FF0000"/>
          <w:rPrChange w:id="98" w:author="lenovo" w:date="2019-07-14T23:38:00Z">
            <w:rPr>
              <w:rFonts w:asciiTheme="minorEastAsia" w:eastAsiaTheme="minorEastAsia" w:hAnsiTheme="minorEastAsia" w:hint="eastAsia"/>
            </w:rPr>
          </w:rPrChange>
        </w:rPr>
        <w:t>中央服务器交换梯度</w:t>
      </w:r>
      <w:r w:rsidRPr="00185E51">
        <w:rPr>
          <w:rFonts w:asciiTheme="minorEastAsia" w:eastAsiaTheme="minorEastAsia" w:hAnsiTheme="minorEastAsia" w:hint="eastAsia"/>
        </w:rPr>
        <w:t>，甚至可以使用</w:t>
      </w:r>
      <w:r w:rsidRPr="00E00CD3">
        <w:rPr>
          <w:rFonts w:asciiTheme="minorEastAsia" w:eastAsiaTheme="minorEastAsia" w:hAnsiTheme="minorEastAsia" w:hint="eastAsia"/>
          <w:color w:val="FF0000"/>
          <w:rPrChange w:id="99" w:author="lenovo" w:date="2019-07-14T23:38:00Z">
            <w:rPr>
              <w:rFonts w:asciiTheme="minorEastAsia" w:eastAsiaTheme="minorEastAsia" w:hAnsiTheme="minorEastAsia" w:hint="eastAsia"/>
            </w:rPr>
          </w:rPrChange>
        </w:rPr>
        <w:t>安全的多方计算来“无意地”交换它们</w:t>
      </w:r>
      <w:r w:rsidRPr="00185E51">
        <w:rPr>
          <w:rFonts w:asciiTheme="minorEastAsia" w:eastAsiaTheme="minorEastAsia" w:hAnsiTheme="minorEastAsia" w:hint="eastAsia"/>
        </w:rPr>
        <w:t>，模仿隐藏每个更新来源的可信服务器的功能。</w:t>
      </w:r>
      <w:r w:rsidR="00B876F3" w:rsidRPr="00B876F3">
        <w:rPr>
          <w:rFonts w:asciiTheme="minorEastAsia" w:eastAsiaTheme="minorEastAsia" w:hAnsiTheme="minorEastAsia" w:hint="eastAsia"/>
        </w:rPr>
        <w:t>出于本讨论的目的，我们假设</w:t>
      </w:r>
      <w:r w:rsidR="00EB5167">
        <w:rPr>
          <w:rFonts w:asciiTheme="minorEastAsia" w:eastAsiaTheme="minorEastAsia" w:hAnsiTheme="minorEastAsia" w:hint="eastAsia"/>
        </w:rPr>
        <w:t>一个抽象的</w:t>
      </w:r>
      <w:r w:rsidR="00B876F3" w:rsidRPr="00B876F3">
        <w:rPr>
          <w:rFonts w:asciiTheme="minorEastAsia" w:eastAsiaTheme="minorEastAsia" w:hAnsiTheme="minorEastAsia" w:hint="eastAsia"/>
        </w:rPr>
        <w:t>中心服务器，参与者</w:t>
      </w:r>
      <w:r w:rsidR="00B876F3" w:rsidRPr="00E00CD3">
        <w:rPr>
          <w:rFonts w:asciiTheme="minorEastAsia" w:eastAsiaTheme="minorEastAsia" w:hAnsiTheme="minorEastAsia" w:hint="eastAsia"/>
          <w:color w:val="FF0000"/>
          <w:rPrChange w:id="100" w:author="lenovo" w:date="2019-07-14T23:38:00Z">
            <w:rPr>
              <w:rFonts w:asciiTheme="minorEastAsia" w:eastAsiaTheme="minorEastAsia" w:hAnsiTheme="minorEastAsia" w:hint="eastAsia"/>
            </w:rPr>
          </w:rPrChange>
        </w:rPr>
        <w:t>异步上</w:t>
      </w:r>
      <w:r w:rsidR="00EB5167" w:rsidRPr="00E00CD3">
        <w:rPr>
          <w:rFonts w:asciiTheme="minorEastAsia" w:eastAsiaTheme="minorEastAsia" w:hAnsiTheme="minorEastAsia" w:hint="eastAsia"/>
          <w:color w:val="FF0000"/>
          <w:rPrChange w:id="101" w:author="lenovo" w:date="2019-07-14T23:38:00Z">
            <w:rPr>
              <w:rFonts w:asciiTheme="minorEastAsia" w:eastAsiaTheme="minorEastAsia" w:hAnsiTheme="minorEastAsia" w:hint="eastAsia"/>
            </w:rPr>
          </w:rPrChange>
        </w:rPr>
        <w:t>传梯度</w:t>
      </w:r>
      <w:r w:rsidR="00B876F3" w:rsidRPr="00B876F3">
        <w:rPr>
          <w:rFonts w:asciiTheme="minorEastAsia" w:eastAsiaTheme="minorEastAsia" w:hAnsiTheme="minorEastAsia" w:hint="eastAsia"/>
        </w:rPr>
        <w:t>。</w:t>
      </w:r>
      <w:r w:rsidR="00EB5167" w:rsidRPr="00EB5167">
        <w:rPr>
          <w:rFonts w:asciiTheme="minorEastAsia" w:eastAsiaTheme="minorEastAsia" w:hAnsiTheme="minorEastAsia" w:hint="eastAsia"/>
        </w:rPr>
        <w:t>服务器将所有渐变添加到相应参数的值。</w:t>
      </w:r>
      <w:r w:rsidR="00B876F3" w:rsidRPr="00B876F3">
        <w:rPr>
          <w:rFonts w:asciiTheme="minorEastAsia" w:eastAsiaTheme="minorEastAsia" w:hAnsiTheme="minorEastAsia" w:hint="eastAsia"/>
        </w:rPr>
        <w:t>每个参与者从服务器下载</w:t>
      </w:r>
      <w:r w:rsidR="00B876F3" w:rsidRPr="00E00CD3">
        <w:rPr>
          <w:rFonts w:asciiTheme="minorEastAsia" w:eastAsiaTheme="minorEastAsia" w:hAnsiTheme="minorEastAsia" w:hint="eastAsia"/>
          <w:color w:val="FF0000"/>
          <w:rPrChange w:id="102" w:author="lenovo" w:date="2019-07-14T23:39:00Z">
            <w:rPr>
              <w:rFonts w:asciiTheme="minorEastAsia" w:eastAsiaTheme="minorEastAsia" w:hAnsiTheme="minorEastAsia" w:hint="eastAsia"/>
            </w:rPr>
          </w:rPrChange>
        </w:rPr>
        <w:t>参数的子集并使用它们来更新其本地模型</w:t>
      </w:r>
      <w:r w:rsidR="00B876F3" w:rsidRPr="00B876F3">
        <w:rPr>
          <w:rFonts w:asciiTheme="minorEastAsia" w:eastAsiaTheme="minorEastAsia" w:hAnsiTheme="minorEastAsia" w:hint="eastAsia"/>
        </w:rPr>
        <w:t>。</w:t>
      </w:r>
      <w:r w:rsidR="00EB5167" w:rsidRPr="00EB5167">
        <w:rPr>
          <w:rFonts w:asciiTheme="minorEastAsia" w:eastAsiaTheme="minorEastAsia" w:hAnsiTheme="minorEastAsia" w:hint="eastAsia"/>
        </w:rPr>
        <w:t>给定参数的下载标准可以是更新的频率或新近度或添加到该参数的梯度的</w:t>
      </w:r>
      <w:r w:rsidR="00EB5167">
        <w:rPr>
          <w:rFonts w:asciiTheme="minorEastAsia" w:eastAsiaTheme="minorEastAsia" w:hAnsiTheme="minorEastAsia" w:hint="eastAsia"/>
        </w:rPr>
        <w:t>动态</w:t>
      </w:r>
      <w:r w:rsidR="00EB5167" w:rsidRPr="00EB5167">
        <w:rPr>
          <w:rFonts w:asciiTheme="minorEastAsia" w:eastAsiaTheme="minorEastAsia" w:hAnsiTheme="minorEastAsia" w:hint="eastAsia"/>
        </w:rPr>
        <w:t>平均值。</w:t>
      </w:r>
    </w:p>
    <w:p w:rsidR="0046330F" w:rsidRDefault="0046330F" w:rsidP="00B876F3">
      <w:pPr>
        <w:ind w:firstLineChars="200" w:firstLine="480"/>
        <w:rPr>
          <w:rFonts w:asciiTheme="minorEastAsia" w:eastAsiaTheme="minorEastAsia" w:hAnsiTheme="minorEastAsia"/>
        </w:rPr>
      </w:pPr>
    </w:p>
    <w:p w:rsidR="0046330F" w:rsidRDefault="0046330F" w:rsidP="00B876F3">
      <w:pPr>
        <w:ind w:firstLineChars="200" w:firstLine="480"/>
        <w:rPr>
          <w:rFonts w:asciiTheme="minorEastAsia" w:eastAsiaTheme="minorEastAsia" w:hAnsiTheme="minorEastAsia"/>
        </w:rPr>
      </w:pPr>
    </w:p>
    <w:p w:rsidR="0046330F" w:rsidRPr="00274B1F" w:rsidRDefault="0046330F" w:rsidP="00274B1F">
      <w:pPr>
        <w:ind w:firstLineChars="200" w:firstLine="643"/>
        <w:jc w:val="center"/>
        <w:rPr>
          <w:rFonts w:ascii="黑体" w:eastAsia="黑体" w:hAnsi="黑体"/>
          <w:b/>
          <w:bCs/>
          <w:sz w:val="32"/>
          <w:szCs w:val="32"/>
        </w:rPr>
      </w:pPr>
      <w:r w:rsidRPr="00274B1F">
        <w:rPr>
          <w:rFonts w:ascii="黑体" w:eastAsia="黑体" w:hAnsi="黑体"/>
          <w:b/>
          <w:bCs/>
          <w:sz w:val="32"/>
          <w:szCs w:val="32"/>
        </w:rPr>
        <w:t>5系统架构</w:t>
      </w:r>
    </w:p>
    <w:p w:rsidR="0046330F" w:rsidRPr="00274B1F" w:rsidRDefault="0046330F"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5.1概述</w:t>
      </w:r>
    </w:p>
    <w:p w:rsidR="0046330F" w:rsidRPr="0046330F" w:rsidRDefault="0046330F" w:rsidP="0046330F">
      <w:pPr>
        <w:ind w:firstLineChars="200" w:firstLine="480"/>
        <w:rPr>
          <w:rFonts w:asciiTheme="minorEastAsia" w:eastAsiaTheme="minorEastAsia" w:hAnsiTheme="minorEastAsia"/>
        </w:rPr>
      </w:pPr>
      <w:r w:rsidRPr="0046330F">
        <w:rPr>
          <w:rFonts w:asciiTheme="minorEastAsia" w:eastAsiaTheme="minorEastAsia" w:hAnsiTheme="minorEastAsia" w:hint="eastAsia"/>
        </w:rPr>
        <w:t>图2说明了我们的协作深度学习系统的主要组件和协议。我们假设有N个参与者，每个参与者都有一个可用的</w:t>
      </w:r>
      <w:r w:rsidRPr="00BD74DE">
        <w:rPr>
          <w:rFonts w:asciiTheme="minorEastAsia" w:eastAsiaTheme="minorEastAsia" w:hAnsiTheme="minorEastAsia" w:hint="eastAsia"/>
          <w:color w:val="FF0000"/>
          <w:rPrChange w:id="103" w:author="lenovo" w:date="2019-07-15T00:18:00Z">
            <w:rPr>
              <w:rFonts w:asciiTheme="minorEastAsia" w:eastAsiaTheme="minorEastAsia" w:hAnsiTheme="minorEastAsia" w:hint="eastAsia"/>
            </w:rPr>
          </w:rPrChange>
        </w:rPr>
        <w:t>本地私人数据集</w:t>
      </w:r>
      <w:r w:rsidRPr="0046330F">
        <w:rPr>
          <w:rFonts w:asciiTheme="minorEastAsia" w:eastAsiaTheme="minorEastAsia" w:hAnsiTheme="minorEastAsia" w:hint="eastAsia"/>
        </w:rPr>
        <w:t>。</w:t>
      </w:r>
      <w:r w:rsidR="002A225D" w:rsidRPr="002A225D">
        <w:rPr>
          <w:rFonts w:asciiTheme="minorEastAsia" w:eastAsiaTheme="minorEastAsia" w:hAnsiTheme="minorEastAsia" w:hint="eastAsia"/>
        </w:rPr>
        <w:t>所有参与者都提前同意</w:t>
      </w:r>
      <w:r w:rsidR="002A225D" w:rsidRPr="00BD74DE">
        <w:rPr>
          <w:rFonts w:asciiTheme="minorEastAsia" w:eastAsiaTheme="minorEastAsia" w:hAnsiTheme="minorEastAsia" w:hint="eastAsia"/>
          <w:color w:val="FF0000"/>
          <w:rPrChange w:id="104" w:author="lenovo" w:date="2019-07-15T00:18:00Z">
            <w:rPr>
              <w:rFonts w:asciiTheme="minorEastAsia" w:eastAsiaTheme="minorEastAsia" w:hAnsiTheme="minorEastAsia" w:hint="eastAsia"/>
            </w:rPr>
          </w:rPrChange>
        </w:rPr>
        <w:t>共同的网络架构和共同的学习目标</w:t>
      </w:r>
      <w:r w:rsidR="002A225D" w:rsidRPr="002A225D">
        <w:rPr>
          <w:rFonts w:asciiTheme="minorEastAsia" w:eastAsiaTheme="minorEastAsia" w:hAnsiTheme="minorEastAsia" w:hint="eastAsia"/>
        </w:rPr>
        <w:t>。</w:t>
      </w:r>
      <w:r w:rsidRPr="0046330F">
        <w:rPr>
          <w:rFonts w:asciiTheme="minorEastAsia" w:eastAsiaTheme="minorEastAsia" w:hAnsiTheme="minorEastAsia" w:hint="eastAsia"/>
        </w:rPr>
        <w:t>我们假设存在一个参数服务器，它负责维护所有各方可用的最新参数值。此参数服务器是一种抽象，可以由实际服务器实现或由分布式系统模拟。</w:t>
      </w:r>
    </w:p>
    <w:p w:rsidR="0046330F" w:rsidRPr="0046330F" w:rsidRDefault="002A225D" w:rsidP="00274B1F">
      <w:pPr>
        <w:ind w:firstLineChars="200" w:firstLine="480"/>
        <w:jc w:val="center"/>
        <w:rPr>
          <w:rFonts w:asciiTheme="minorEastAsia" w:eastAsiaTheme="minorEastAsia" w:hAnsiTheme="minorEastAsia"/>
        </w:rPr>
      </w:pPr>
      <w:r>
        <w:rPr>
          <w:noProof/>
        </w:rPr>
        <w:drawing>
          <wp:inline distT="0" distB="0" distL="0" distR="0" wp14:anchorId="14F75506" wp14:editId="6FB96573">
            <wp:extent cx="3536830" cy="3978934"/>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461" cy="3984144"/>
                    </a:xfrm>
                    <a:prstGeom prst="rect">
                      <a:avLst/>
                    </a:prstGeom>
                  </pic:spPr>
                </pic:pic>
              </a:graphicData>
            </a:graphic>
          </wp:inline>
        </w:drawing>
      </w:r>
    </w:p>
    <w:p w:rsidR="0046330F" w:rsidRPr="0046330F" w:rsidRDefault="0046330F" w:rsidP="0046330F">
      <w:pPr>
        <w:ind w:firstLineChars="200" w:firstLine="480"/>
        <w:rPr>
          <w:rFonts w:asciiTheme="minorEastAsia" w:eastAsiaTheme="minorEastAsia" w:hAnsiTheme="minorEastAsia"/>
        </w:rPr>
      </w:pPr>
      <w:r w:rsidRPr="0046330F">
        <w:rPr>
          <w:rFonts w:asciiTheme="minorEastAsia" w:eastAsiaTheme="minorEastAsia" w:hAnsiTheme="minorEastAsia" w:hint="eastAsia"/>
        </w:rPr>
        <w:lastRenderedPageBreak/>
        <w:t>每个参与者初始化参数，然后在他自己的数据集上运行训练。</w:t>
      </w:r>
      <w:r w:rsidR="009C0189" w:rsidRPr="009C0189">
        <w:rPr>
          <w:rFonts w:asciiTheme="minorEastAsia" w:eastAsiaTheme="minorEastAsia" w:hAnsiTheme="minorEastAsia" w:hint="eastAsia"/>
        </w:rPr>
        <w:t>该系统包括</w:t>
      </w:r>
      <w:r w:rsidR="009C0189" w:rsidRPr="00AA5EC8">
        <w:rPr>
          <w:rFonts w:asciiTheme="minorEastAsia" w:eastAsiaTheme="minorEastAsia" w:hAnsiTheme="minorEastAsia" w:hint="eastAsia"/>
          <w:color w:val="FF0000"/>
          <w:rPrChange w:id="105" w:author="lenovo" w:date="2019-07-15T00:19:00Z">
            <w:rPr>
              <w:rFonts w:asciiTheme="minorEastAsia" w:eastAsiaTheme="minorEastAsia" w:hAnsiTheme="minorEastAsia" w:hint="eastAsia"/>
            </w:rPr>
          </w:rPrChange>
        </w:rPr>
        <w:t>参数交换协议</w:t>
      </w:r>
      <w:r w:rsidR="009C0189" w:rsidRPr="009C0189">
        <w:rPr>
          <w:rFonts w:asciiTheme="minorEastAsia" w:eastAsiaTheme="minorEastAsia" w:hAnsiTheme="minorEastAsia" w:hint="eastAsia"/>
        </w:rPr>
        <w:t>，该协议使参与者能够将所选择的神经网络参数的</w:t>
      </w:r>
      <w:r w:rsidR="009C0189" w:rsidRPr="00274B1F">
        <w:rPr>
          <w:rFonts w:asciiTheme="minorEastAsia" w:eastAsiaTheme="minorEastAsia" w:hAnsiTheme="minorEastAsia" w:hint="eastAsia"/>
          <w:color w:val="FF0000"/>
        </w:rPr>
        <w:t>梯度上载</w:t>
      </w:r>
      <w:r w:rsidR="009C0189" w:rsidRPr="009C0189">
        <w:rPr>
          <w:rFonts w:asciiTheme="minorEastAsia" w:eastAsiaTheme="minorEastAsia" w:hAnsiTheme="minorEastAsia" w:hint="eastAsia"/>
        </w:rPr>
        <w:t>到参数服务器，并在</w:t>
      </w:r>
      <w:r w:rsidR="009C0189" w:rsidRPr="00AA5EC8">
        <w:rPr>
          <w:rFonts w:asciiTheme="minorEastAsia" w:eastAsiaTheme="minorEastAsia" w:hAnsiTheme="minorEastAsia" w:hint="eastAsia"/>
          <w:color w:val="FF0000"/>
          <w:rPrChange w:id="106" w:author="lenovo" w:date="2019-07-15T00:19:00Z">
            <w:rPr>
              <w:rFonts w:asciiTheme="minorEastAsia" w:eastAsiaTheme="minorEastAsia" w:hAnsiTheme="minorEastAsia" w:hint="eastAsia"/>
            </w:rPr>
          </w:rPrChange>
        </w:rPr>
        <w:t>每个本地SGD时期下载最新的参数值</w:t>
      </w:r>
      <w:r w:rsidR="009C0189" w:rsidRPr="009C0189">
        <w:rPr>
          <w:rFonts w:asciiTheme="minorEastAsia" w:eastAsiaTheme="minorEastAsia" w:hAnsiTheme="minorEastAsia" w:hint="eastAsia"/>
        </w:rPr>
        <w:t>。</w:t>
      </w:r>
      <w:r w:rsidRPr="0046330F">
        <w:rPr>
          <w:rFonts w:asciiTheme="minorEastAsia" w:eastAsiaTheme="minorEastAsia" w:hAnsiTheme="minorEastAsia" w:hint="eastAsia"/>
        </w:rPr>
        <w:t>这允许</w:t>
      </w:r>
      <w:r w:rsidRPr="00AA5EC8">
        <w:rPr>
          <w:rFonts w:asciiTheme="minorEastAsia" w:eastAsiaTheme="minorEastAsia" w:hAnsiTheme="minorEastAsia" w:hint="eastAsia"/>
          <w:color w:val="FF0000"/>
          <w:rPrChange w:id="107" w:author="lenovo" w:date="2019-07-15T00:19:00Z">
            <w:rPr>
              <w:rFonts w:asciiTheme="minorEastAsia" w:eastAsiaTheme="minorEastAsia" w:hAnsiTheme="minorEastAsia" w:hint="eastAsia"/>
            </w:rPr>
          </w:rPrChange>
        </w:rPr>
        <w:t>参与者（i）独立地收敛到一组参数</w:t>
      </w:r>
      <w:r w:rsidRPr="0046330F">
        <w:rPr>
          <w:rFonts w:asciiTheme="minorEastAsia" w:eastAsiaTheme="minorEastAsia" w:hAnsiTheme="minorEastAsia" w:hint="eastAsia"/>
        </w:rPr>
        <w:t>，并且关键地，（ii）</w:t>
      </w:r>
      <w:r w:rsidRPr="00221B4E">
        <w:rPr>
          <w:rFonts w:asciiTheme="minorEastAsia" w:eastAsiaTheme="minorEastAsia" w:hAnsiTheme="minorEastAsia" w:hint="eastAsia"/>
          <w:color w:val="FF0000"/>
          <w:rPrChange w:id="108" w:author="lenovo" w:date="2019-07-15T00:20:00Z">
            <w:rPr>
              <w:rFonts w:asciiTheme="minorEastAsia" w:eastAsiaTheme="minorEastAsia" w:hAnsiTheme="minorEastAsia" w:hint="eastAsia"/>
            </w:rPr>
          </w:rPrChange>
        </w:rPr>
        <w:t>避免将这些参数过度拟合</w:t>
      </w:r>
      <w:r w:rsidRPr="0046330F">
        <w:rPr>
          <w:rFonts w:asciiTheme="minorEastAsia" w:eastAsiaTheme="minorEastAsia" w:hAnsiTheme="minorEastAsia" w:hint="eastAsia"/>
        </w:rPr>
        <w:t>到单个参与者的本地训练数据集。一旦网络被训练，每个参与者可以在新数据上</w:t>
      </w:r>
      <w:r w:rsidRPr="00221B4E">
        <w:rPr>
          <w:rFonts w:asciiTheme="minorEastAsia" w:eastAsiaTheme="minorEastAsia" w:hAnsiTheme="minorEastAsia" w:hint="eastAsia"/>
          <w:color w:val="FF0000"/>
          <w:rPrChange w:id="109" w:author="lenovo" w:date="2019-07-15T00:20:00Z">
            <w:rPr>
              <w:rFonts w:asciiTheme="minorEastAsia" w:eastAsiaTheme="minorEastAsia" w:hAnsiTheme="minorEastAsia" w:hint="eastAsia"/>
            </w:rPr>
          </w:rPrChange>
        </w:rPr>
        <w:t>独立地和私下地评估</w:t>
      </w:r>
      <w:r w:rsidRPr="0046330F">
        <w:rPr>
          <w:rFonts w:asciiTheme="minorEastAsia" w:eastAsiaTheme="minorEastAsia" w:hAnsiTheme="minorEastAsia" w:hint="eastAsia"/>
        </w:rPr>
        <w:t>它，而不与其他参与者交互。</w:t>
      </w:r>
    </w:p>
    <w:p w:rsidR="0046330F" w:rsidRDefault="0046330F" w:rsidP="0046330F">
      <w:pPr>
        <w:ind w:firstLineChars="200" w:firstLine="480"/>
        <w:rPr>
          <w:rFonts w:asciiTheme="minorEastAsia" w:eastAsiaTheme="minorEastAsia" w:hAnsiTheme="minorEastAsia"/>
        </w:rPr>
      </w:pPr>
      <w:r w:rsidRPr="0046330F">
        <w:rPr>
          <w:rFonts w:asciiTheme="minorEastAsia" w:eastAsiaTheme="minorEastAsia" w:hAnsiTheme="minorEastAsia" w:hint="eastAsia"/>
        </w:rPr>
        <w:t>在下文中，我们将描述系统的所有组件。表1列出了我们系统的</w:t>
      </w:r>
      <w:r w:rsidRPr="00221B4E">
        <w:rPr>
          <w:rFonts w:asciiTheme="minorEastAsia" w:eastAsiaTheme="minorEastAsia" w:hAnsiTheme="minorEastAsia" w:hint="eastAsia"/>
          <w:i/>
          <w:iCs/>
          <w:color w:val="FF0000"/>
          <w:rPrChange w:id="110" w:author="lenovo" w:date="2019-07-15T00:20:00Z">
            <w:rPr>
              <w:rFonts w:asciiTheme="minorEastAsia" w:eastAsiaTheme="minorEastAsia" w:hAnsiTheme="minorEastAsia" w:hint="eastAsia"/>
              <w:i/>
              <w:iCs/>
            </w:rPr>
          </w:rPrChange>
        </w:rPr>
        <w:t>元参数</w:t>
      </w:r>
      <w:r w:rsidRPr="0046330F">
        <w:rPr>
          <w:rFonts w:asciiTheme="minorEastAsia" w:eastAsiaTheme="minorEastAsia" w:hAnsiTheme="minorEastAsia" w:hint="eastAsia"/>
        </w:rPr>
        <w:t>。这些参数控</w:t>
      </w:r>
      <w:r w:rsidRPr="00221B4E">
        <w:rPr>
          <w:rFonts w:asciiTheme="minorEastAsia" w:eastAsiaTheme="minorEastAsia" w:hAnsiTheme="minorEastAsia" w:hint="eastAsia"/>
          <w:color w:val="FF0000"/>
          <w:rPrChange w:id="111" w:author="lenovo" w:date="2019-07-15T00:20:00Z">
            <w:rPr>
              <w:rFonts w:asciiTheme="minorEastAsia" w:eastAsiaTheme="minorEastAsia" w:hAnsiTheme="minorEastAsia" w:hint="eastAsia"/>
            </w:rPr>
          </w:rPrChange>
        </w:rPr>
        <w:t>制协作学习过程</w:t>
      </w:r>
      <w:r w:rsidRPr="0046330F">
        <w:rPr>
          <w:rFonts w:asciiTheme="minorEastAsia" w:eastAsiaTheme="minorEastAsia" w:hAnsiTheme="minorEastAsia" w:hint="eastAsia"/>
        </w:rPr>
        <w:t>，而不是正在学习的实际神经网络参数。</w:t>
      </w:r>
    </w:p>
    <w:p w:rsidR="0046330F" w:rsidRDefault="0046330F" w:rsidP="0046330F">
      <w:pPr>
        <w:ind w:firstLineChars="200" w:firstLine="480"/>
        <w:rPr>
          <w:rFonts w:asciiTheme="minorEastAsia" w:eastAsiaTheme="minorEastAsia" w:hAnsiTheme="minorEastAsia"/>
        </w:rPr>
      </w:pPr>
    </w:p>
    <w:p w:rsidR="00225231" w:rsidRPr="00274B1F" w:rsidRDefault="00225231"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5.2本地培训</w:t>
      </w:r>
    </w:p>
    <w:p w:rsidR="00225231"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我们假设每个</w:t>
      </w:r>
      <w:r w:rsidRPr="00221B4E">
        <w:rPr>
          <w:rFonts w:asciiTheme="minorEastAsia" w:eastAsiaTheme="minorEastAsia" w:hAnsiTheme="minorEastAsia" w:hint="eastAsia"/>
          <w:color w:val="FF0000"/>
          <w:rPrChange w:id="112" w:author="lenovo" w:date="2019-07-15T00:21:00Z">
            <w:rPr>
              <w:rFonts w:asciiTheme="minorEastAsia" w:eastAsiaTheme="minorEastAsia" w:hAnsiTheme="minorEastAsia" w:hint="eastAsia"/>
            </w:rPr>
          </w:rPrChange>
        </w:rPr>
        <w:t>参与者</w:t>
      </w:r>
      <w:r w:rsidRPr="00225231">
        <w:rPr>
          <w:rFonts w:asciiTheme="minorEastAsia" w:eastAsiaTheme="minorEastAsia" w:hAnsiTheme="minorEastAsia" w:hint="eastAsia"/>
        </w:rPr>
        <w:t>都维持</w:t>
      </w:r>
      <w:r w:rsidR="009C0189" w:rsidRPr="00221B4E">
        <w:rPr>
          <w:rFonts w:asciiTheme="minorEastAsia" w:eastAsiaTheme="minorEastAsia" w:hAnsiTheme="minorEastAsia" w:hint="eastAsia"/>
          <w:color w:val="FF0000"/>
          <w:rPrChange w:id="113" w:author="lenovo" w:date="2019-07-15T00:21:00Z">
            <w:rPr>
              <w:rFonts w:asciiTheme="minorEastAsia" w:eastAsiaTheme="minorEastAsia" w:hAnsiTheme="minorEastAsia" w:hint="eastAsia"/>
            </w:rPr>
          </w:rPrChange>
        </w:rPr>
        <w:t>本地</w:t>
      </w:r>
      <w:r w:rsidRPr="00221B4E">
        <w:rPr>
          <w:rFonts w:asciiTheme="minorEastAsia" w:eastAsiaTheme="minorEastAsia" w:hAnsiTheme="minorEastAsia" w:hint="eastAsia"/>
          <w:color w:val="FF0000"/>
          <w:rPrChange w:id="114" w:author="lenovo" w:date="2019-07-15T00:21:00Z">
            <w:rPr>
              <w:rFonts w:asciiTheme="minorEastAsia" w:eastAsiaTheme="minorEastAsia" w:hAnsiTheme="minorEastAsia" w:hint="eastAsia"/>
            </w:rPr>
          </w:rPrChange>
        </w:rPr>
        <w:t>神经网络参数的向量</w:t>
      </w:r>
      <m:oMath>
        <m:sSup>
          <m:sSupPr>
            <m:ctrlPr>
              <w:rPr>
                <w:rFonts w:ascii="Cambria Math" w:eastAsiaTheme="minorEastAsia" w:hAnsi="Cambria Math"/>
              </w:rPr>
            </m:ctrlPr>
          </m:sSupPr>
          <m:e>
            <m:r>
              <m:rPr>
                <m:sty m:val="p"/>
              </m:rPr>
              <w:rPr>
                <w:rFonts w:ascii="Cambria Math" w:eastAsiaTheme="minorEastAsia" w:hAnsi="Cambria Math" w:hint="eastAsia"/>
              </w:rPr>
              <m:t>w</m:t>
            </m:r>
            <m:ctrlPr>
              <w:rPr>
                <w:rFonts w:ascii="Cambria Math" w:eastAsiaTheme="minorEastAsia" w:hAnsi="Cambria Math" w:hint="eastAsia"/>
              </w:rPr>
            </m:ctrlPr>
          </m:e>
          <m:sup>
            <m:d>
              <m:dPr>
                <m:ctrlPr>
                  <w:rPr>
                    <w:rFonts w:ascii="Cambria Math" w:eastAsiaTheme="minorEastAsia" w:hAnsi="Cambria Math"/>
                  </w:rPr>
                </m:ctrlPr>
              </m:dPr>
              <m:e>
                <m:r>
                  <m:rPr>
                    <m:sty m:val="p"/>
                  </m:rPr>
                  <w:rPr>
                    <w:rFonts w:ascii="Cambria Math" w:eastAsiaTheme="minorEastAsia" w:hAnsi="Cambria Math"/>
                  </w:rPr>
                  <m:t>i</m:t>
                </m:r>
              </m:e>
            </m:d>
          </m:sup>
        </m:sSup>
      </m:oMath>
      <w:r w:rsidRPr="00225231">
        <w:rPr>
          <w:rFonts w:asciiTheme="minorEastAsia" w:eastAsiaTheme="minorEastAsia" w:hAnsiTheme="minorEastAsia" w:hint="eastAsia"/>
        </w:rPr>
        <w:t>。</w:t>
      </w:r>
      <w:r w:rsidRPr="00221B4E">
        <w:rPr>
          <w:rFonts w:asciiTheme="minorEastAsia" w:eastAsiaTheme="minorEastAsia" w:hAnsiTheme="minorEastAsia" w:hint="eastAsia"/>
          <w:color w:val="FF0000"/>
          <w:rPrChange w:id="115" w:author="lenovo" w:date="2019-07-15T00:22:00Z">
            <w:rPr>
              <w:rFonts w:asciiTheme="minorEastAsia" w:eastAsiaTheme="minorEastAsia" w:hAnsiTheme="minorEastAsia" w:hint="eastAsia"/>
            </w:rPr>
          </w:rPrChange>
        </w:rPr>
        <w:t>参数服务器</w:t>
      </w:r>
      <w:r w:rsidRPr="00225231">
        <w:rPr>
          <w:rFonts w:asciiTheme="minorEastAsia" w:eastAsiaTheme="minorEastAsia" w:hAnsiTheme="minorEastAsia" w:hint="eastAsia"/>
        </w:rPr>
        <w:t>维护</w:t>
      </w:r>
      <w:r w:rsidRPr="00221B4E">
        <w:rPr>
          <w:rFonts w:asciiTheme="minorEastAsia" w:eastAsiaTheme="minorEastAsia" w:hAnsiTheme="minorEastAsia" w:hint="eastAsia"/>
          <w:color w:val="FF0000"/>
          <w:rPrChange w:id="116" w:author="lenovo" w:date="2019-07-15T00:22:00Z">
            <w:rPr>
              <w:rFonts w:asciiTheme="minorEastAsia" w:eastAsiaTheme="minorEastAsia" w:hAnsiTheme="minorEastAsia" w:hint="eastAsia"/>
            </w:rPr>
          </w:rPrChange>
        </w:rPr>
        <w:t>单独的参数向量</w:t>
      </w:r>
      <w:r w:rsidR="009C0189" w:rsidRPr="00221B4E">
        <w:rPr>
          <w:rFonts w:asciiTheme="minorEastAsia" w:eastAsiaTheme="minorEastAsia" w:hAnsiTheme="minorEastAsia" w:hint="eastAsia"/>
          <w:color w:val="FF0000"/>
          <w:rPrChange w:id="117" w:author="lenovo" w:date="2019-07-15T00:22:00Z">
            <w:rPr>
              <w:rFonts w:asciiTheme="minorEastAsia" w:eastAsiaTheme="minorEastAsia" w:hAnsiTheme="minorEastAsia" w:hint="eastAsia"/>
            </w:rPr>
          </w:rPrChange>
        </w:rPr>
        <w:t>,</w:t>
      </w:r>
      <m:oMath>
        <m:sSup>
          <m:sSupPr>
            <m:ctrlPr>
              <w:rPr>
                <w:rFonts w:ascii="Cambria Math" w:eastAsiaTheme="minorEastAsia" w:hAnsi="Cambria Math"/>
                <w:color w:val="FF0000"/>
                <w:rPrChange w:id="118" w:author="lenovo" w:date="2019-07-15T00:22:00Z">
                  <w:rPr>
                    <w:rFonts w:ascii="Cambria Math" w:eastAsiaTheme="minorEastAsia" w:hAnsi="Cambria Math"/>
                  </w:rPr>
                </w:rPrChange>
              </w:rPr>
            </m:ctrlPr>
          </m:sSupPr>
          <m:e>
            <m:r>
              <m:rPr>
                <m:sty m:val="p"/>
              </m:rPr>
              <w:rPr>
                <w:rFonts w:ascii="Cambria Math" w:eastAsiaTheme="minorEastAsia" w:hAnsi="Cambria Math"/>
                <w:color w:val="FF0000"/>
                <w:rPrChange w:id="119" w:author="lenovo" w:date="2019-07-15T00:22:00Z">
                  <w:rPr>
                    <w:rFonts w:ascii="Cambria Math" w:eastAsiaTheme="minorEastAsia" w:hAnsi="Cambria Math"/>
                  </w:rPr>
                </w:rPrChange>
              </w:rPr>
              <m:t>w</m:t>
            </m:r>
          </m:e>
          <m:sup>
            <m:d>
              <m:dPr>
                <m:ctrlPr>
                  <w:rPr>
                    <w:rFonts w:ascii="Cambria Math" w:eastAsiaTheme="minorEastAsia" w:hAnsi="Cambria Math"/>
                    <w:color w:val="FF0000"/>
                    <w:rPrChange w:id="120" w:author="lenovo" w:date="2019-07-15T00:22:00Z">
                      <w:rPr>
                        <w:rFonts w:ascii="Cambria Math" w:eastAsiaTheme="minorEastAsia" w:hAnsi="Cambria Math"/>
                      </w:rPr>
                    </w:rPrChange>
                  </w:rPr>
                </m:ctrlPr>
              </m:dPr>
              <m:e>
                <m:r>
                  <m:rPr>
                    <m:sty m:val="p"/>
                  </m:rPr>
                  <w:rPr>
                    <w:rFonts w:ascii="Cambria Math" w:eastAsiaTheme="minorEastAsia" w:hAnsi="Cambria Math"/>
                    <w:color w:val="FF0000"/>
                    <w:rPrChange w:id="121" w:author="lenovo" w:date="2019-07-15T00:22:00Z">
                      <w:rPr>
                        <w:rFonts w:ascii="Cambria Math" w:eastAsiaTheme="minorEastAsia" w:hAnsi="Cambria Math"/>
                      </w:rPr>
                    </w:rPrChange>
                  </w:rPr>
                  <m:t>global</m:t>
                </m:r>
              </m:e>
            </m:d>
          </m:sup>
        </m:sSup>
      </m:oMath>
      <w:r w:rsidRPr="00225231">
        <w:rPr>
          <w:rFonts w:asciiTheme="minorEastAsia" w:eastAsiaTheme="minorEastAsia" w:hAnsiTheme="minorEastAsia" w:hint="eastAsia"/>
        </w:rPr>
        <w:t>。每个参与者可以</w:t>
      </w:r>
      <w:r w:rsidRPr="00221B4E">
        <w:rPr>
          <w:rFonts w:asciiTheme="minorEastAsia" w:eastAsiaTheme="minorEastAsia" w:hAnsiTheme="minorEastAsia" w:hint="eastAsia"/>
          <w:color w:val="FF0000"/>
          <w:rPrChange w:id="122" w:author="lenovo" w:date="2019-07-15T00:22:00Z">
            <w:rPr>
              <w:rFonts w:asciiTheme="minorEastAsia" w:eastAsiaTheme="minorEastAsia" w:hAnsiTheme="minorEastAsia" w:hint="eastAsia"/>
            </w:rPr>
          </w:rPrChange>
        </w:rPr>
        <w:t>随机初始化他的本地参数</w:t>
      </w:r>
      <w:r w:rsidRPr="00225231">
        <w:rPr>
          <w:rFonts w:asciiTheme="minorEastAsia" w:eastAsiaTheme="minorEastAsia" w:hAnsiTheme="minorEastAsia" w:hint="eastAsia"/>
        </w:rPr>
        <w:t>，或者</w:t>
      </w:r>
      <w:r w:rsidRPr="00221B4E">
        <w:rPr>
          <w:rFonts w:asciiTheme="minorEastAsia" w:eastAsiaTheme="minorEastAsia" w:hAnsiTheme="minorEastAsia" w:hint="eastAsia"/>
          <w:color w:val="FF0000"/>
          <w:rPrChange w:id="123" w:author="lenovo" w:date="2019-07-15T00:22:00Z">
            <w:rPr>
              <w:rFonts w:asciiTheme="minorEastAsia" w:eastAsiaTheme="minorEastAsia" w:hAnsiTheme="minorEastAsia" w:hint="eastAsia"/>
            </w:rPr>
          </w:rPrChange>
        </w:rPr>
        <w:t>从参数服务器下载他们的最新值</w:t>
      </w:r>
      <w:r w:rsidRPr="00225231">
        <w:rPr>
          <w:rFonts w:asciiTheme="minorEastAsia" w:eastAsiaTheme="minorEastAsia" w:hAnsiTheme="minorEastAsia" w:hint="eastAsia"/>
        </w:rPr>
        <w:t>。</w:t>
      </w:r>
    </w:p>
    <w:p w:rsidR="009C0189"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然后，每个参与者使用标准SGD算法训练神经网络，在多个时间点上迭代他的本地训练数据。在本地培训期间，不同参与者之间不需要任何协调。</w:t>
      </w:r>
      <w:r w:rsidR="009C0189" w:rsidRPr="009C0189">
        <w:rPr>
          <w:rFonts w:asciiTheme="minorEastAsia" w:eastAsiaTheme="minorEastAsia" w:hAnsiTheme="minorEastAsia" w:hint="eastAsia"/>
        </w:rPr>
        <w:t>它们通过</w:t>
      </w:r>
      <w:r w:rsidR="009C0189" w:rsidRPr="0084791A">
        <w:rPr>
          <w:rFonts w:asciiTheme="minorEastAsia" w:eastAsiaTheme="minorEastAsia" w:hAnsiTheme="minorEastAsia" w:hint="eastAsia"/>
          <w:color w:val="FF0000"/>
          <w:rPrChange w:id="124" w:author="lenovo" w:date="2019-07-15T00:27:00Z">
            <w:rPr>
              <w:rFonts w:asciiTheme="minorEastAsia" w:eastAsiaTheme="minorEastAsia" w:hAnsiTheme="minorEastAsia" w:hint="eastAsia"/>
            </w:rPr>
          </w:rPrChange>
        </w:rPr>
        <w:t>参数服务器间接影响彼此的训练</w:t>
      </w:r>
      <w:r w:rsidR="009C0189" w:rsidRPr="009C0189">
        <w:rPr>
          <w:rFonts w:asciiTheme="minorEastAsia" w:eastAsiaTheme="minorEastAsia" w:hAnsiTheme="minorEastAsia" w:hint="eastAsia"/>
        </w:rPr>
        <w:t>。</w:t>
      </w:r>
    </w:p>
    <w:p w:rsidR="00225231" w:rsidRDefault="00225231" w:rsidP="00225231">
      <w:pPr>
        <w:ind w:firstLineChars="200" w:firstLine="480"/>
        <w:rPr>
          <w:ins w:id="125" w:author="lenovo" w:date="2019-07-15T00:34:00Z"/>
          <w:rFonts w:asciiTheme="minorEastAsia" w:eastAsiaTheme="minorEastAsia" w:hAnsiTheme="minorEastAsia"/>
        </w:rPr>
      </w:pPr>
      <w:r w:rsidRPr="0084791A">
        <w:rPr>
          <w:rFonts w:asciiTheme="minorEastAsia" w:eastAsiaTheme="minorEastAsia" w:hAnsiTheme="minorEastAsia" w:hint="eastAsia"/>
          <w:color w:val="FF0000"/>
          <w:rPrChange w:id="126" w:author="lenovo" w:date="2019-07-15T00:34:00Z">
            <w:rPr>
              <w:rFonts w:asciiTheme="minorEastAsia" w:eastAsiaTheme="minorEastAsia" w:hAnsiTheme="minorEastAsia" w:hint="eastAsia"/>
            </w:rPr>
          </w:rPrChange>
        </w:rPr>
        <w:t>图3给出了分布式选择性SGD（DSSGD）算法的伪代码</w:t>
      </w:r>
      <w:r w:rsidRPr="00225231">
        <w:rPr>
          <w:rFonts w:asciiTheme="minorEastAsia" w:eastAsiaTheme="minorEastAsia" w:hAnsiTheme="minorEastAsia" w:hint="eastAsia"/>
        </w:rPr>
        <w:t>。 DSSGD由每个参与者独立运行，每个学习时期包含五个步骤。首先，</w:t>
      </w:r>
      <w:r w:rsidRPr="0084791A">
        <w:rPr>
          <w:rFonts w:asciiTheme="minorEastAsia" w:eastAsiaTheme="minorEastAsia" w:hAnsiTheme="minorEastAsia" w:hint="eastAsia"/>
          <w:color w:val="FF0000"/>
          <w:rPrChange w:id="127" w:author="lenovo" w:date="2019-07-15T00:35:00Z">
            <w:rPr>
              <w:rFonts w:asciiTheme="minorEastAsia" w:eastAsiaTheme="minorEastAsia" w:hAnsiTheme="minorEastAsia" w:hint="eastAsia"/>
            </w:rPr>
          </w:rPrChange>
        </w:rPr>
        <w:t>参与者从服务器下载</w:t>
      </w:r>
      <m:oMath>
        <m:sSub>
          <m:sSubPr>
            <m:ctrlPr>
              <w:rPr>
                <w:rFonts w:ascii="Cambria Math" w:eastAsiaTheme="minorEastAsia" w:hAnsi="Cambria Math"/>
                <w:color w:val="FF0000"/>
                <w:rPrChange w:id="128" w:author="lenovo" w:date="2019-07-15T00:35:00Z">
                  <w:rPr>
                    <w:rFonts w:ascii="Cambria Math" w:eastAsiaTheme="minorEastAsia" w:hAnsi="Cambria Math"/>
                  </w:rPr>
                </w:rPrChange>
              </w:rPr>
            </m:ctrlPr>
          </m:sSubPr>
          <m:e>
            <m:r>
              <m:rPr>
                <m:sty m:val="p"/>
              </m:rPr>
              <w:rPr>
                <w:rFonts w:ascii="Cambria Math" w:eastAsiaTheme="minorEastAsia" w:hAnsi="Cambria Math"/>
                <w:color w:val="FF0000"/>
                <w:rPrChange w:id="129" w:author="lenovo" w:date="2019-07-15T00:35:00Z">
                  <w:rPr>
                    <w:rFonts w:ascii="Cambria Math" w:eastAsiaTheme="minorEastAsia" w:hAnsi="Cambria Math"/>
                  </w:rPr>
                </w:rPrChange>
              </w:rPr>
              <m:t>θ</m:t>
            </m:r>
          </m:e>
          <m:sub>
            <m:r>
              <m:rPr>
                <m:sty m:val="p"/>
              </m:rPr>
              <w:rPr>
                <w:rFonts w:ascii="Cambria Math" w:eastAsiaTheme="minorEastAsia" w:hAnsi="Cambria Math"/>
                <w:color w:val="FF0000"/>
                <w:rPrChange w:id="130" w:author="lenovo" w:date="2019-07-15T00:35:00Z">
                  <w:rPr>
                    <w:rFonts w:ascii="Cambria Math" w:eastAsiaTheme="minorEastAsia" w:hAnsi="Cambria Math"/>
                  </w:rPr>
                </w:rPrChange>
              </w:rPr>
              <m:t>d</m:t>
            </m:r>
          </m:sub>
        </m:sSub>
      </m:oMath>
      <w:r w:rsidRPr="0084791A">
        <w:rPr>
          <w:rFonts w:asciiTheme="minorEastAsia" w:eastAsiaTheme="minorEastAsia" w:hAnsiTheme="minorEastAsia" w:hint="eastAsia"/>
          <w:color w:val="FF0000"/>
          <w:rPrChange w:id="131" w:author="lenovo" w:date="2019-07-15T00:35:00Z">
            <w:rPr>
              <w:rFonts w:asciiTheme="minorEastAsia" w:eastAsiaTheme="minorEastAsia" w:hAnsiTheme="minorEastAsia" w:hint="eastAsia"/>
            </w:rPr>
          </w:rPrChange>
        </w:rPr>
        <w:t>部分参数</w:t>
      </w:r>
      <w:r w:rsidRPr="00225231">
        <w:rPr>
          <w:rFonts w:asciiTheme="minorEastAsia" w:eastAsiaTheme="minorEastAsia" w:hAnsiTheme="minorEastAsia" w:hint="eastAsia"/>
        </w:rPr>
        <w:t>，并用下载的值覆盖他的本地参数。然后，在他的</w:t>
      </w:r>
      <w:r w:rsidRPr="000A48A6">
        <w:rPr>
          <w:rFonts w:asciiTheme="minorEastAsia" w:eastAsiaTheme="minorEastAsia" w:hAnsiTheme="minorEastAsia" w:hint="eastAsia"/>
          <w:color w:val="FF0000"/>
          <w:rPrChange w:id="132" w:author="lenovo" w:date="2019-07-15T00:35:00Z">
            <w:rPr>
              <w:rFonts w:asciiTheme="minorEastAsia" w:eastAsiaTheme="minorEastAsia" w:hAnsiTheme="minorEastAsia" w:hint="eastAsia"/>
            </w:rPr>
          </w:rPrChange>
        </w:rPr>
        <w:t>本地数据集上运行一个SGD训练时期</w:t>
      </w:r>
      <w:r w:rsidRPr="00225231">
        <w:rPr>
          <w:rFonts w:asciiTheme="minorEastAsia" w:eastAsiaTheme="minorEastAsia" w:hAnsiTheme="minorEastAsia" w:hint="eastAsia"/>
        </w:rPr>
        <w:t>。这种</w:t>
      </w:r>
      <w:r w:rsidR="0034204A">
        <w:rPr>
          <w:rFonts w:asciiTheme="minorEastAsia" w:eastAsiaTheme="minorEastAsia" w:hAnsiTheme="minorEastAsia" w:hint="eastAsia"/>
        </w:rPr>
        <w:t>训练</w:t>
      </w:r>
      <w:r w:rsidRPr="00225231">
        <w:rPr>
          <w:rFonts w:asciiTheme="minorEastAsia" w:eastAsiaTheme="minorEastAsia" w:hAnsiTheme="minorEastAsia" w:hint="eastAsia"/>
        </w:rPr>
        <w:t>可以通过一系列小批量进行;小批量是</w:t>
      </w:r>
      <w:r w:rsidRPr="000A48A6">
        <w:rPr>
          <w:rFonts w:asciiTheme="minorEastAsia" w:eastAsiaTheme="minorEastAsia" w:hAnsiTheme="minorEastAsia" w:hint="eastAsia"/>
          <w:color w:val="FF0000"/>
          <w:rPrChange w:id="133" w:author="lenovo" w:date="2019-07-15T00:35:00Z">
            <w:rPr>
              <w:rFonts w:asciiTheme="minorEastAsia" w:eastAsiaTheme="minorEastAsia" w:hAnsiTheme="minorEastAsia" w:hint="eastAsia"/>
            </w:rPr>
          </w:rPrChange>
        </w:rPr>
        <w:t>随机选择的大小为M</w:t>
      </w:r>
      <w:r w:rsidRPr="00225231">
        <w:rPr>
          <w:rFonts w:asciiTheme="minorEastAsia" w:eastAsiaTheme="minorEastAsia" w:hAnsiTheme="minorEastAsia" w:hint="eastAsia"/>
        </w:rPr>
        <w:t>的训练数据点集。</w:t>
      </w:r>
    </w:p>
    <w:p w:rsidR="0084791A" w:rsidRPr="00225231" w:rsidRDefault="0084791A" w:rsidP="00225231">
      <w:pPr>
        <w:ind w:firstLineChars="200" w:firstLine="480"/>
        <w:rPr>
          <w:rFonts w:asciiTheme="minorEastAsia" w:eastAsiaTheme="minorEastAsia" w:hAnsiTheme="minorEastAsia" w:hint="eastAsia"/>
        </w:rPr>
      </w:pPr>
      <w:ins w:id="134" w:author="lenovo" w:date="2019-07-15T00:34:00Z">
        <w:r>
          <w:rPr>
            <w:noProof/>
          </w:rPr>
          <w:drawing>
            <wp:inline distT="0" distB="0" distL="0" distR="0" wp14:anchorId="5ADC2123" wp14:editId="1A88F97C">
              <wp:extent cx="4126727" cy="4683140"/>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737" cy="4692230"/>
                      </a:xfrm>
                      <a:prstGeom prst="rect">
                        <a:avLst/>
                      </a:prstGeom>
                    </pic:spPr>
                  </pic:pic>
                </a:graphicData>
              </a:graphic>
            </wp:inline>
          </w:drawing>
        </w:r>
      </w:ins>
    </w:p>
    <w:p w:rsidR="00225231"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lastRenderedPageBreak/>
        <w:t>在第三步中，</w:t>
      </w:r>
      <w:r w:rsidRPr="00153D5B">
        <w:rPr>
          <w:rFonts w:asciiTheme="minorEastAsia" w:eastAsiaTheme="minorEastAsia" w:hAnsiTheme="minorEastAsia" w:hint="eastAsia"/>
          <w:color w:val="FF0000"/>
          <w:rPrChange w:id="135" w:author="lenovo" w:date="2019-07-15T00:38:00Z">
            <w:rPr>
              <w:rFonts w:asciiTheme="minorEastAsia" w:eastAsiaTheme="minorEastAsia" w:hAnsiTheme="minorEastAsia" w:hint="eastAsia"/>
            </w:rPr>
          </w:rPrChange>
        </w:rPr>
        <w:t>参与者计算</w:t>
      </w:r>
      <m:oMath>
        <m:r>
          <m:rPr>
            <m:sty m:val="p"/>
          </m:rPr>
          <w:rPr>
            <w:rFonts w:ascii="Cambria Math" w:eastAsiaTheme="minorEastAsia" w:hAnsi="Cambria Math"/>
            <w:color w:val="FF0000"/>
            <w:rPrChange w:id="136" w:author="lenovo" w:date="2019-07-15T00:38:00Z">
              <w:rPr>
                <w:rFonts w:ascii="Cambria Math" w:eastAsiaTheme="minorEastAsia" w:hAnsi="Cambria Math"/>
              </w:rPr>
            </w:rPrChange>
          </w:rPr>
          <m:t>Δ</m:t>
        </m:r>
        <m:sSup>
          <m:sSupPr>
            <m:ctrlPr>
              <w:rPr>
                <w:rFonts w:ascii="Cambria Math" w:eastAsiaTheme="minorEastAsia" w:hAnsi="Cambria Math"/>
                <w:color w:val="FF0000"/>
                <w:rPrChange w:id="137" w:author="lenovo" w:date="2019-07-15T00:38:00Z">
                  <w:rPr>
                    <w:rFonts w:ascii="Cambria Math" w:eastAsiaTheme="minorEastAsia" w:hAnsi="Cambria Math"/>
                  </w:rPr>
                </w:rPrChange>
              </w:rPr>
            </m:ctrlPr>
          </m:sSupPr>
          <m:e>
            <m:r>
              <m:rPr>
                <m:sty m:val="p"/>
              </m:rPr>
              <w:rPr>
                <w:rFonts w:ascii="Cambria Math" w:eastAsiaTheme="minorEastAsia" w:hAnsi="Cambria Math"/>
                <w:color w:val="FF0000"/>
                <w:rPrChange w:id="138" w:author="lenovo" w:date="2019-07-15T00:38:00Z">
                  <w:rPr>
                    <w:rFonts w:ascii="Cambria Math" w:eastAsiaTheme="minorEastAsia" w:hAnsi="Cambria Math"/>
                  </w:rPr>
                </w:rPrChange>
              </w:rPr>
              <m:t>w</m:t>
            </m:r>
          </m:e>
          <m:sup>
            <m:r>
              <m:rPr>
                <m:sty m:val="p"/>
              </m:rPr>
              <w:rPr>
                <w:rFonts w:ascii="Cambria Math" w:eastAsiaTheme="minorEastAsia" w:hAnsi="Cambria Math"/>
                <w:color w:val="FF0000"/>
                <w:rPrChange w:id="139" w:author="lenovo" w:date="2019-07-15T00:38:00Z">
                  <w:rPr>
                    <w:rFonts w:ascii="Cambria Math" w:eastAsiaTheme="minorEastAsia" w:hAnsi="Cambria Math"/>
                  </w:rPr>
                </w:rPrChange>
              </w:rPr>
              <m:t>i</m:t>
            </m:r>
          </m:sup>
        </m:sSup>
      </m:oMath>
      <w:r w:rsidRPr="00225231">
        <w:rPr>
          <w:rFonts w:asciiTheme="minorEastAsia" w:eastAsiaTheme="minorEastAsia" w:hAnsiTheme="minorEastAsia" w:hint="eastAsia"/>
        </w:rPr>
        <w:t>，</w:t>
      </w:r>
      <w:r w:rsidR="0034204A" w:rsidRPr="0034204A">
        <w:rPr>
          <w:rFonts w:asciiTheme="minorEastAsia" w:eastAsiaTheme="minorEastAsia" w:hAnsiTheme="minorEastAsia" w:hint="eastAsia"/>
        </w:rPr>
        <w:t>即步骤2中所有参数的变化矢量，即，对于每个参数j，在本地SGD的最</w:t>
      </w:r>
      <w:r w:rsidR="0034204A">
        <w:rPr>
          <w:rFonts w:asciiTheme="minorEastAsia" w:eastAsiaTheme="minorEastAsia" w:hAnsiTheme="minorEastAsia" w:hint="eastAsia"/>
        </w:rPr>
        <w:t>后一次运行后</w:t>
      </w:r>
      <w:r w:rsidR="0034204A" w:rsidRPr="0034204A">
        <w:rPr>
          <w:rFonts w:asciiTheme="minorEastAsia" w:eastAsiaTheme="minorEastAsia" w:hAnsiTheme="minorEastAsia" w:hint="eastAsia"/>
        </w:rPr>
        <w:t>从新的</w:t>
      </w:r>
      <m:oMath>
        <m:sSubSup>
          <m:sSubSupPr>
            <m:ctrlPr>
              <w:rPr>
                <w:rFonts w:ascii="Cambria Math" w:eastAsiaTheme="minorEastAsia" w:hAnsi="Cambria Math"/>
              </w:rPr>
            </m:ctrlPr>
          </m:sSubSupPr>
          <m:e>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rPr>
              <m:t>j</m:t>
            </m:r>
          </m:sub>
          <m:sup>
            <m:d>
              <m:dPr>
                <m:ctrlPr>
                  <w:rPr>
                    <w:rFonts w:ascii="Cambria Math" w:eastAsiaTheme="minorEastAsia" w:hAnsi="Cambria Math"/>
                  </w:rPr>
                </m:ctrlPr>
              </m:dPr>
              <m:e>
                <m:r>
                  <m:rPr>
                    <m:sty m:val="p"/>
                  </m:rPr>
                  <w:rPr>
                    <w:rFonts w:ascii="Cambria Math" w:eastAsiaTheme="minorEastAsia" w:hAnsi="Cambria Math"/>
                  </w:rPr>
                  <m:t>i</m:t>
                </m:r>
              </m:e>
            </m:d>
          </m:sup>
        </m:sSubSup>
      </m:oMath>
      <w:r w:rsidR="0034204A" w:rsidRPr="0034204A">
        <w:rPr>
          <w:rFonts w:asciiTheme="minorEastAsia" w:eastAsiaTheme="minorEastAsia" w:hAnsiTheme="minorEastAsia" w:hint="eastAsia"/>
        </w:rPr>
        <w:t>值中减去旧的</w:t>
      </w:r>
      <m:oMath>
        <m:sSubSup>
          <m:sSubSupPr>
            <m:ctrlPr>
              <w:rPr>
                <w:rFonts w:ascii="Cambria Math" w:eastAsiaTheme="minorEastAsia" w:hAnsi="Cambria Math"/>
              </w:rPr>
            </m:ctrlPr>
          </m:sSubSupPr>
          <m:e>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rPr>
              <m:t>j</m:t>
            </m:r>
          </m:sub>
          <m:sup>
            <m:d>
              <m:dPr>
                <m:ctrlPr>
                  <w:rPr>
                    <w:rFonts w:ascii="Cambria Math" w:eastAsiaTheme="minorEastAsia" w:hAnsi="Cambria Math"/>
                  </w:rPr>
                </m:ctrlPr>
              </m:dPr>
              <m:e>
                <m:r>
                  <m:rPr>
                    <m:sty m:val="p"/>
                  </m:rPr>
                  <w:rPr>
                    <w:rFonts w:ascii="Cambria Math" w:eastAsiaTheme="minorEastAsia" w:hAnsi="Cambria Math"/>
                  </w:rPr>
                  <m:t>i</m:t>
                </m:r>
              </m:e>
            </m:d>
          </m:sup>
        </m:sSubSup>
      </m:oMath>
      <w:r w:rsidR="0034204A" w:rsidRPr="0034204A">
        <w:rPr>
          <w:rFonts w:asciiTheme="minorEastAsia" w:eastAsiaTheme="minorEastAsia" w:hAnsiTheme="minorEastAsia" w:hint="eastAsia"/>
        </w:rPr>
        <w:t>值。</w:t>
      </w:r>
      <w:r w:rsidRPr="00225231">
        <w:rPr>
          <w:rFonts w:asciiTheme="minorEastAsia" w:eastAsiaTheme="minorEastAsia" w:hAnsiTheme="minorEastAsia" w:hint="eastAsia"/>
        </w:rPr>
        <w:t>我们将</w:t>
      </w:r>
      <m:oMath>
        <m:r>
          <m:rPr>
            <m:sty m:val="p"/>
          </m:rPr>
          <w:rPr>
            <w:rFonts w:ascii="Cambria Math" w:eastAsiaTheme="minorEastAsia" w:hAnsi="Cambria Math"/>
          </w:rPr>
          <m:t>Δ</m:t>
        </m:r>
        <m:sSubSup>
          <m:sSubSupPr>
            <m:ctrlPr>
              <w:rPr>
                <w:rFonts w:ascii="Cambria Math" w:eastAsiaTheme="minorEastAsia" w:hAnsi="Cambria Math"/>
              </w:rPr>
            </m:ctrlPr>
          </m:sSubSupPr>
          <m:e>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rPr>
              <m:t>j</m:t>
            </m:r>
          </m:sub>
          <m:sup>
            <m:d>
              <m:dPr>
                <m:ctrlPr>
                  <w:rPr>
                    <w:rFonts w:ascii="Cambria Math" w:eastAsiaTheme="minorEastAsia" w:hAnsi="Cambria Math"/>
                  </w:rPr>
                </m:ctrlPr>
              </m:dPr>
              <m:e>
                <m:r>
                  <m:rPr>
                    <m:sty m:val="p"/>
                  </m:rPr>
                  <w:rPr>
                    <w:rFonts w:ascii="Cambria Math" w:eastAsiaTheme="minorEastAsia" w:hAnsi="Cambria Math"/>
                  </w:rPr>
                  <m:t>i</m:t>
                </m:r>
              </m:e>
            </m:d>
          </m:sup>
        </m:sSubSup>
      </m:oMath>
      <w:r w:rsidRPr="00225231">
        <w:rPr>
          <w:rFonts w:asciiTheme="minorEastAsia" w:eastAsiaTheme="minorEastAsia" w:hAnsiTheme="minorEastAsia" w:hint="eastAsia"/>
        </w:rPr>
        <w:t>称为</w:t>
      </w:r>
      <w:r w:rsidR="00CC2800">
        <w:rPr>
          <w:rFonts w:asciiTheme="minorEastAsia" w:eastAsiaTheme="minorEastAsia" w:hAnsiTheme="minorEastAsia" w:hint="eastAsia"/>
        </w:rPr>
        <w:t>本地</w:t>
      </w:r>
      <w:r w:rsidR="00CC2800" w:rsidRPr="00225231">
        <w:rPr>
          <w:rFonts w:asciiTheme="minorEastAsia" w:eastAsiaTheme="minorEastAsia" w:hAnsiTheme="minorEastAsia" w:hint="eastAsia"/>
        </w:rPr>
        <w:t>SGD一个时期上的</w:t>
      </w:r>
      <w:r w:rsidRPr="00225231">
        <w:rPr>
          <w:rFonts w:asciiTheme="minorEastAsia" w:eastAsiaTheme="minorEastAsia" w:hAnsiTheme="minorEastAsia" w:hint="eastAsia"/>
        </w:rPr>
        <w:t>参数j的梯度。</w:t>
      </w:r>
      <m:oMath>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w</m:t>
            </m:r>
          </m:e>
          <m:sup>
            <m:r>
              <m:rPr>
                <m:sty m:val="p"/>
              </m:rPr>
              <w:rPr>
                <w:rFonts w:ascii="Cambria Math" w:eastAsiaTheme="minorEastAsia" w:hAnsi="Cambria Math"/>
              </w:rPr>
              <m:t>i</m:t>
            </m:r>
          </m:sup>
        </m:sSup>
      </m:oMath>
      <w:r w:rsidRPr="00225231">
        <w:rPr>
          <w:rFonts w:asciiTheme="minorEastAsia" w:eastAsiaTheme="minorEastAsia" w:hAnsiTheme="minorEastAsia" w:hint="eastAsia"/>
        </w:rPr>
        <w:t>值反映每个参数必须改变多少以更精确地模拟第i个参与者的本地数据集。</w:t>
      </w:r>
      <w:r w:rsidRPr="00274B1F">
        <w:rPr>
          <w:rFonts w:asciiTheme="minorEastAsia" w:eastAsiaTheme="minorEastAsia" w:hAnsiTheme="minorEastAsia" w:hint="eastAsia"/>
          <w:color w:val="FF0000"/>
        </w:rPr>
        <w:t>这些信息正是其他参与者需要加入的信息，以避免过度拟合</w:t>
      </w:r>
      <w:r w:rsidRPr="00225231">
        <w:rPr>
          <w:rFonts w:asciiTheme="minorEastAsia" w:eastAsiaTheme="minorEastAsia" w:hAnsiTheme="minorEastAsia" w:hint="eastAsia"/>
        </w:rPr>
        <w:t>。</w:t>
      </w:r>
    </w:p>
    <w:p w:rsidR="00225231"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有</w:t>
      </w:r>
      <w:r w:rsidRPr="00153D5B">
        <w:rPr>
          <w:rFonts w:asciiTheme="minorEastAsia" w:eastAsiaTheme="minorEastAsia" w:hAnsiTheme="minorEastAsia" w:hint="eastAsia"/>
          <w:color w:val="FF0000"/>
          <w:rPrChange w:id="140" w:author="lenovo" w:date="2019-07-15T00:39:00Z">
            <w:rPr>
              <w:rFonts w:asciiTheme="minorEastAsia" w:eastAsiaTheme="minorEastAsia" w:hAnsiTheme="minorEastAsia" w:hint="eastAsia"/>
            </w:rPr>
          </w:rPrChange>
        </w:rPr>
        <w:t>几种方法可以选择</w:t>
      </w:r>
      <w:r w:rsidRPr="00225231">
        <w:rPr>
          <w:rFonts w:asciiTheme="minorEastAsia" w:eastAsiaTheme="minorEastAsia" w:hAnsiTheme="minorEastAsia" w:hint="eastAsia"/>
        </w:rPr>
        <w:t>在每个本地时代的末端</w:t>
      </w:r>
      <w:r w:rsidRPr="00153D5B">
        <w:rPr>
          <w:rFonts w:asciiTheme="minorEastAsia" w:eastAsiaTheme="minorEastAsia" w:hAnsiTheme="minorEastAsia" w:hint="eastAsia"/>
          <w:color w:val="FF0000"/>
          <w:rPrChange w:id="141" w:author="lenovo" w:date="2019-07-15T00:39:00Z">
            <w:rPr>
              <w:rFonts w:asciiTheme="minorEastAsia" w:eastAsiaTheme="minorEastAsia" w:hAnsiTheme="minorEastAsia" w:hint="eastAsia"/>
            </w:rPr>
          </w:rPrChange>
        </w:rPr>
        <w:t>共享哪</w:t>
      </w:r>
      <w:r w:rsidR="00195724" w:rsidRPr="00153D5B">
        <w:rPr>
          <w:rFonts w:asciiTheme="minorEastAsia" w:eastAsiaTheme="minorEastAsia" w:hAnsiTheme="minorEastAsia" w:hint="eastAsia"/>
          <w:color w:val="FF0000"/>
          <w:rPrChange w:id="142" w:author="lenovo" w:date="2019-07-15T00:39:00Z">
            <w:rPr>
              <w:rFonts w:asciiTheme="minorEastAsia" w:eastAsiaTheme="minorEastAsia" w:hAnsiTheme="minorEastAsia" w:hint="eastAsia"/>
            </w:rPr>
          </w:rPrChange>
        </w:rPr>
        <w:t>些梯度</w:t>
      </w:r>
      <w:r w:rsidRPr="00225231">
        <w:rPr>
          <w:rFonts w:asciiTheme="minorEastAsia" w:eastAsiaTheme="minorEastAsia" w:hAnsiTheme="minorEastAsia" w:hint="eastAsia"/>
        </w:rPr>
        <w:t>。参与者需要就标准达成一致，并在整个DSSGD中始终如一地使用它。我们假设</w:t>
      </w:r>
      <w:r w:rsidR="00195724" w:rsidRPr="00225231">
        <w:rPr>
          <w:rFonts w:asciiTheme="minorEastAsia" w:eastAsiaTheme="minorEastAsia" w:hAnsiTheme="minorEastAsia" w:hint="eastAsia"/>
        </w:rPr>
        <w:t>在每个时期</w:t>
      </w:r>
      <w:r w:rsidRPr="00225231">
        <w:rPr>
          <w:rFonts w:asciiTheme="minorEastAsia" w:eastAsiaTheme="minorEastAsia" w:hAnsiTheme="minorEastAsia" w:hint="eastAsia"/>
        </w:rPr>
        <w:t>最多</w:t>
      </w:r>
      <w:r w:rsidR="006C781C">
        <w:rPr>
          <w:rFonts w:asciiTheme="minorEastAsia" w:eastAsiaTheme="minorEastAsia" w:hAnsiTheme="minorEastAsia" w:hint="eastAsia"/>
        </w:rPr>
        <w:t>全部参数里的</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u</m:t>
            </m:r>
          </m:sub>
        </m:sSub>
      </m:oMath>
      <w:r w:rsidR="006C781C">
        <w:rPr>
          <w:rFonts w:asciiTheme="minorEastAsia" w:eastAsiaTheme="minorEastAsia" w:hAnsiTheme="minorEastAsia" w:hint="eastAsia"/>
        </w:rPr>
        <w:t>参数</w:t>
      </w:r>
      <w:r w:rsidRPr="00225231">
        <w:rPr>
          <w:rFonts w:asciiTheme="minorEastAsia" w:eastAsiaTheme="minorEastAsia" w:hAnsiTheme="minorEastAsia" w:hint="eastAsia"/>
        </w:rPr>
        <w:t>可以选择上传。</w:t>
      </w:r>
    </w:p>
    <w:p w:rsidR="00225231"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我们考虑两个选择标准。第一种方法是选择</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u</m:t>
            </m:r>
          </m:sub>
        </m:sSub>
      </m:oMath>
      <w:r w:rsidRPr="00225231">
        <w:rPr>
          <w:rFonts w:asciiTheme="minorEastAsia" w:eastAsiaTheme="minorEastAsia" w:hAnsiTheme="minorEastAsia" w:hint="eastAsia"/>
        </w:rPr>
        <w:t>，选择对梯度下降算法有显</w:t>
      </w:r>
      <w:r w:rsidRPr="00153D5B">
        <w:rPr>
          <w:rFonts w:asciiTheme="minorEastAsia" w:eastAsiaTheme="minorEastAsia" w:hAnsiTheme="minorEastAsia" w:hint="eastAsia"/>
          <w:color w:val="FF0000"/>
          <w:rPrChange w:id="143" w:author="lenovo" w:date="2019-07-15T00:39:00Z">
            <w:rPr>
              <w:rFonts w:asciiTheme="minorEastAsia" w:eastAsiaTheme="minorEastAsia" w:hAnsiTheme="minorEastAsia" w:hint="eastAsia"/>
            </w:rPr>
          </w:rPrChange>
        </w:rPr>
        <w:t>着贡献的大值</w:t>
      </w:r>
      <w:r w:rsidRPr="00225231">
        <w:rPr>
          <w:rFonts w:asciiTheme="minorEastAsia" w:eastAsiaTheme="minorEastAsia" w:hAnsiTheme="minorEastAsia" w:hint="eastAsia"/>
        </w:rPr>
        <w:t>。另一种方法是</w:t>
      </w:r>
      <w:r w:rsidR="00195724">
        <w:rPr>
          <w:rFonts w:asciiTheme="minorEastAsia" w:eastAsiaTheme="minorEastAsia" w:hAnsiTheme="minorEastAsia" w:hint="eastAsia"/>
        </w:rPr>
        <w:t>在</w:t>
      </w:r>
      <w:r w:rsidRPr="00153D5B">
        <w:rPr>
          <w:rFonts w:asciiTheme="minorEastAsia" w:eastAsiaTheme="minorEastAsia" w:hAnsiTheme="minorEastAsia" w:hint="eastAsia"/>
          <w:color w:val="FF0000"/>
          <w:rPrChange w:id="144" w:author="lenovo" w:date="2019-07-15T00:39:00Z">
            <w:rPr>
              <w:rFonts w:asciiTheme="minorEastAsia" w:eastAsiaTheme="minorEastAsia" w:hAnsiTheme="minorEastAsia" w:hint="eastAsia"/>
            </w:rPr>
          </w:rPrChange>
        </w:rPr>
        <w:t>大于阈值τ的值</w:t>
      </w:r>
      <w:r w:rsidR="00195724" w:rsidRPr="00153D5B">
        <w:rPr>
          <w:rFonts w:asciiTheme="minorEastAsia" w:eastAsiaTheme="minorEastAsia" w:hAnsiTheme="minorEastAsia" w:hint="eastAsia"/>
          <w:color w:val="FF0000"/>
          <w:rPrChange w:id="145" w:author="lenovo" w:date="2019-07-15T00:39:00Z">
            <w:rPr>
              <w:rFonts w:asciiTheme="minorEastAsia" w:eastAsiaTheme="minorEastAsia" w:hAnsiTheme="minorEastAsia" w:hint="eastAsia"/>
            </w:rPr>
          </w:rPrChange>
        </w:rPr>
        <w:t>中随机选择子集</w:t>
      </w:r>
      <w:r w:rsidRPr="00225231">
        <w:rPr>
          <w:rFonts w:asciiTheme="minorEastAsia" w:eastAsiaTheme="minorEastAsia" w:hAnsiTheme="minorEastAsia" w:hint="eastAsia"/>
        </w:rPr>
        <w:t>。</w:t>
      </w:r>
      <w:r w:rsidR="00F17813" w:rsidRPr="00F17813">
        <w:rPr>
          <w:rFonts w:asciiTheme="minorEastAsia" w:eastAsiaTheme="minorEastAsia" w:hAnsiTheme="minorEastAsia" w:hint="eastAsia"/>
        </w:rPr>
        <w:t>由于大于τ的梯度的数量可以小于</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u</m:t>
            </m:r>
          </m:sub>
        </m:sSub>
      </m:oMath>
      <w:r w:rsidR="00F17813" w:rsidRPr="00F17813">
        <w:rPr>
          <w:rFonts w:asciiTheme="minorEastAsia" w:eastAsiaTheme="minorEastAsia" w:hAnsiTheme="minorEastAsia" w:hint="eastAsia"/>
        </w:rPr>
        <w:t>参数</w:t>
      </w:r>
      <w:r w:rsidR="00F17813">
        <w:rPr>
          <w:rFonts w:asciiTheme="minorEastAsia" w:eastAsiaTheme="minorEastAsia" w:hAnsiTheme="minorEastAsia" w:hint="eastAsia"/>
        </w:rPr>
        <w:t>的数量</w:t>
      </w:r>
      <w:r w:rsidR="00F17813" w:rsidRPr="00F17813">
        <w:rPr>
          <w:rFonts w:asciiTheme="minorEastAsia" w:eastAsiaTheme="minorEastAsia" w:hAnsiTheme="minorEastAsia" w:hint="eastAsia"/>
        </w:rPr>
        <w:t>，因此将共享更少的梯度</w:t>
      </w:r>
      <w:r w:rsidRPr="00225231">
        <w:rPr>
          <w:rFonts w:asciiTheme="minorEastAsia" w:eastAsiaTheme="minorEastAsia" w:hAnsiTheme="minorEastAsia" w:hint="eastAsia"/>
        </w:rPr>
        <w:t>。</w:t>
      </w:r>
      <w:r w:rsidR="00F17813" w:rsidRPr="00F17813">
        <w:rPr>
          <w:rFonts w:asciiTheme="minorEastAsia" w:eastAsiaTheme="minorEastAsia" w:hAnsiTheme="minorEastAsia" w:hint="eastAsia"/>
        </w:rPr>
        <w:t>这可能会减慢收敛速度，但这种</w:t>
      </w:r>
      <w:r w:rsidR="00F17813" w:rsidRPr="00153D5B">
        <w:rPr>
          <w:rFonts w:asciiTheme="minorEastAsia" w:eastAsiaTheme="minorEastAsia" w:hAnsiTheme="minorEastAsia" w:hint="eastAsia"/>
          <w:color w:val="FF0000"/>
          <w:rPrChange w:id="146" w:author="lenovo" w:date="2019-07-15T00:39:00Z">
            <w:rPr>
              <w:rFonts w:asciiTheme="minorEastAsia" w:eastAsiaTheme="minorEastAsia" w:hAnsiTheme="minorEastAsia" w:hint="eastAsia"/>
            </w:rPr>
          </w:rPrChange>
        </w:rPr>
        <w:t>选择标准更接近我们在扩展具有差异隐私的系统时使用的稀疏矢量技术</w:t>
      </w:r>
      <w:r w:rsidRPr="00225231">
        <w:rPr>
          <w:rFonts w:asciiTheme="minorEastAsia" w:eastAsiaTheme="minorEastAsia" w:hAnsiTheme="minorEastAsia" w:hint="eastAsia"/>
        </w:rPr>
        <w:t>（参见第7.2节）。</w:t>
      </w:r>
    </w:p>
    <w:p w:rsidR="00225231" w:rsidRPr="00225231"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在</w:t>
      </w:r>
      <w:r w:rsidRPr="00153D5B">
        <w:rPr>
          <w:rFonts w:asciiTheme="minorEastAsia" w:eastAsiaTheme="minorEastAsia" w:hAnsiTheme="minorEastAsia" w:hint="eastAsia"/>
          <w:color w:val="FF0000"/>
          <w:rPrChange w:id="147" w:author="lenovo" w:date="2019-07-15T00:40:00Z">
            <w:rPr>
              <w:rFonts w:asciiTheme="minorEastAsia" w:eastAsiaTheme="minorEastAsia" w:hAnsiTheme="minorEastAsia" w:hint="eastAsia"/>
            </w:rPr>
          </w:rPrChange>
        </w:rPr>
        <w:t>上传所选择的梯度</w:t>
      </w:r>
      <m:oMath>
        <m:r>
          <m:rPr>
            <m:sty m:val="p"/>
          </m:rPr>
          <w:rPr>
            <w:rFonts w:ascii="Cambria Math" w:eastAsiaTheme="minorEastAsia" w:hAnsi="Cambria Math"/>
            <w:color w:val="FF0000"/>
            <w:rPrChange w:id="148" w:author="lenovo" w:date="2019-07-15T00:40:00Z">
              <w:rPr>
                <w:rFonts w:ascii="Cambria Math" w:eastAsiaTheme="minorEastAsia" w:hAnsi="Cambria Math"/>
              </w:rPr>
            </w:rPrChange>
          </w:rPr>
          <m:t>Δ</m:t>
        </m:r>
        <m:sSup>
          <m:sSupPr>
            <m:ctrlPr>
              <w:rPr>
                <w:rFonts w:ascii="Cambria Math" w:eastAsiaTheme="minorEastAsia" w:hAnsi="Cambria Math"/>
                <w:color w:val="FF0000"/>
                <w:rPrChange w:id="149" w:author="lenovo" w:date="2019-07-15T00:40:00Z">
                  <w:rPr>
                    <w:rFonts w:ascii="Cambria Math" w:eastAsiaTheme="minorEastAsia" w:hAnsi="Cambria Math"/>
                  </w:rPr>
                </w:rPrChange>
              </w:rPr>
            </m:ctrlPr>
          </m:sSupPr>
          <m:e>
            <m:r>
              <m:rPr>
                <m:sty m:val="p"/>
              </m:rPr>
              <w:rPr>
                <w:rFonts w:ascii="Cambria Math" w:eastAsiaTheme="minorEastAsia" w:hAnsi="Cambria Math"/>
                <w:color w:val="FF0000"/>
                <w:rPrChange w:id="150" w:author="lenovo" w:date="2019-07-15T00:40:00Z">
                  <w:rPr>
                    <w:rFonts w:ascii="Cambria Math" w:eastAsiaTheme="minorEastAsia" w:hAnsi="Cambria Math"/>
                  </w:rPr>
                </w:rPrChange>
              </w:rPr>
              <m:t>w</m:t>
            </m:r>
          </m:e>
          <m:sup>
            <m:r>
              <m:rPr>
                <m:sty m:val="p"/>
              </m:rPr>
              <w:rPr>
                <w:rFonts w:ascii="Cambria Math" w:eastAsiaTheme="minorEastAsia" w:hAnsi="Cambria Math"/>
                <w:color w:val="FF0000"/>
                <w:rPrChange w:id="151" w:author="lenovo" w:date="2019-07-15T00:40:00Z">
                  <w:rPr>
                    <w:rFonts w:ascii="Cambria Math" w:eastAsiaTheme="minorEastAsia" w:hAnsi="Cambria Math"/>
                  </w:rPr>
                </w:rPrChange>
              </w:rPr>
              <m:t>i</m:t>
            </m:r>
          </m:sup>
        </m:sSup>
      </m:oMath>
      <w:r w:rsidRPr="00153D5B">
        <w:rPr>
          <w:rFonts w:asciiTheme="minorEastAsia" w:eastAsiaTheme="minorEastAsia" w:hAnsiTheme="minorEastAsia" w:hint="eastAsia"/>
          <w:color w:val="FF0000"/>
          <w:rPrChange w:id="152" w:author="lenovo" w:date="2019-07-15T00:40:00Z">
            <w:rPr>
              <w:rFonts w:asciiTheme="minorEastAsia" w:eastAsiaTheme="minorEastAsia" w:hAnsiTheme="minorEastAsia" w:hint="eastAsia"/>
            </w:rPr>
          </w:rPrChange>
        </w:rPr>
        <w:t>之前</w:t>
      </w:r>
      <w:r w:rsidRPr="00225231">
        <w:rPr>
          <w:rFonts w:asciiTheme="minorEastAsia" w:eastAsiaTheme="minorEastAsia" w:hAnsiTheme="minorEastAsia" w:hint="eastAsia"/>
        </w:rPr>
        <w:t>，它们的值被</w:t>
      </w:r>
      <w:r w:rsidRPr="00153D5B">
        <w:rPr>
          <w:rFonts w:asciiTheme="minorEastAsia" w:eastAsiaTheme="minorEastAsia" w:hAnsiTheme="minorEastAsia" w:hint="eastAsia"/>
          <w:color w:val="FF0000"/>
          <w:rPrChange w:id="153" w:author="lenovo" w:date="2019-07-15T00:40:00Z">
            <w:rPr>
              <w:rFonts w:asciiTheme="minorEastAsia" w:eastAsiaTheme="minorEastAsia" w:hAnsiTheme="minorEastAsia" w:hint="eastAsia"/>
            </w:rPr>
          </w:rPrChange>
        </w:rPr>
        <w:t>截断为[-γ，γ]范围</w:t>
      </w:r>
      <w:r w:rsidRPr="00225231">
        <w:rPr>
          <w:rFonts w:asciiTheme="minorEastAsia" w:eastAsiaTheme="minorEastAsia" w:hAnsiTheme="minorEastAsia" w:hint="eastAsia"/>
        </w:rPr>
        <w:t>。为了防止</w:t>
      </w:r>
      <w:r w:rsidRPr="00153D5B">
        <w:rPr>
          <w:rFonts w:asciiTheme="minorEastAsia" w:eastAsiaTheme="minorEastAsia" w:hAnsiTheme="minorEastAsia" w:hint="eastAsia"/>
          <w:color w:val="FF0000"/>
          <w:rPrChange w:id="154" w:author="lenovo" w:date="2019-07-15T00:40:00Z">
            <w:rPr>
              <w:rFonts w:asciiTheme="minorEastAsia" w:eastAsiaTheme="minorEastAsia" w:hAnsiTheme="minorEastAsia" w:hint="eastAsia"/>
            </w:rPr>
          </w:rPrChange>
        </w:rPr>
        <w:t>这些值泄漏太多关于训练数据的信息，可以添加随机噪声</w:t>
      </w:r>
      <w:r w:rsidRPr="00225231">
        <w:rPr>
          <w:rFonts w:asciiTheme="minorEastAsia" w:eastAsiaTheme="minorEastAsia" w:hAnsiTheme="minorEastAsia" w:hint="eastAsia"/>
        </w:rPr>
        <w:t>，如第7节所述。简而言之，参与者用约束（</w:t>
      </w:r>
      <m:oMath>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w</m:t>
            </m:r>
          </m:e>
          <m:sup>
            <m:r>
              <m:rPr>
                <m:sty m:val="p"/>
              </m:rPr>
              <w:rPr>
                <w:rFonts w:ascii="Cambria Math" w:eastAsiaTheme="minorEastAsia" w:hAnsi="Cambria Math"/>
              </w:rPr>
              <m:t>i</m:t>
            </m:r>
          </m:sup>
        </m:sSup>
      </m:oMath>
      <w:r w:rsidRPr="00225231">
        <w:rPr>
          <w:rFonts w:asciiTheme="minorEastAsia" w:eastAsiaTheme="minorEastAsia" w:hAnsiTheme="minorEastAsia" w:hint="eastAsia"/>
        </w:rPr>
        <w:t>，γ）更新</w:t>
      </w:r>
      <m:oMath>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w</m:t>
            </m:r>
          </m:e>
          <m:sup>
            <m:r>
              <m:rPr>
                <m:sty m:val="p"/>
              </m:rPr>
              <w:rPr>
                <w:rFonts w:ascii="Cambria Math" w:eastAsiaTheme="minorEastAsia" w:hAnsi="Cambria Math"/>
              </w:rPr>
              <m:t>i</m:t>
            </m:r>
          </m:sup>
        </m:sSup>
      </m:oMath>
      <w:r w:rsidRPr="00225231">
        <w:rPr>
          <w:rFonts w:asciiTheme="minorEastAsia" w:eastAsiaTheme="minorEastAsia" w:hAnsiTheme="minorEastAsia" w:hint="eastAsia"/>
        </w:rPr>
        <w:t>并添加一些在上传之前随机</w:t>
      </w:r>
      <w:r w:rsidR="002E3852">
        <w:rPr>
          <w:rFonts w:asciiTheme="minorEastAsia" w:eastAsiaTheme="minorEastAsia" w:hAnsiTheme="minorEastAsia" w:hint="eastAsia"/>
        </w:rPr>
        <w:t>噪声</w:t>
      </w:r>
      <w:r w:rsidRPr="00225231">
        <w:rPr>
          <w:rFonts w:asciiTheme="minorEastAsia" w:eastAsiaTheme="minorEastAsia" w:hAnsiTheme="minorEastAsia" w:hint="eastAsia"/>
        </w:rPr>
        <w:t>。在第7节中，我们解释了如何设置范围和随机性参数并讨论它们对SGD的影响。</w:t>
      </w:r>
    </w:p>
    <w:p w:rsidR="00225231" w:rsidRPr="00274B1F" w:rsidRDefault="00225231"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5.3参数服务器</w:t>
      </w:r>
    </w:p>
    <w:p w:rsidR="0046330F" w:rsidRDefault="00225231" w:rsidP="00225231">
      <w:pPr>
        <w:ind w:firstLineChars="200" w:firstLine="480"/>
        <w:rPr>
          <w:rFonts w:asciiTheme="minorEastAsia" w:eastAsiaTheme="minorEastAsia" w:hAnsiTheme="minorEastAsia"/>
        </w:rPr>
      </w:pPr>
      <w:r w:rsidRPr="00225231">
        <w:rPr>
          <w:rFonts w:asciiTheme="minorEastAsia" w:eastAsiaTheme="minorEastAsia" w:hAnsiTheme="minorEastAsia" w:hint="eastAsia"/>
        </w:rPr>
        <w:t>参数服务器初始化参数向量</w:t>
      </w:r>
      <m:oMath>
        <m:sSup>
          <m:sSupPr>
            <m:ctrlPr>
              <w:rPr>
                <w:rFonts w:ascii="Cambria Math" w:eastAsiaTheme="minorEastAsia" w:hAnsi="Cambria Math"/>
              </w:rPr>
            </m:ctrlPr>
          </m:sSupPr>
          <m:e>
            <m:r>
              <m:rPr>
                <m:sty m:val="p"/>
              </m:rPr>
              <w:rPr>
                <w:rFonts w:ascii="Cambria Math" w:eastAsiaTheme="minorEastAsia" w:hAnsi="Cambria Math"/>
              </w:rPr>
              <m:t>w</m:t>
            </m:r>
          </m:e>
          <m:sup>
            <m:d>
              <m:dPr>
                <m:ctrlPr>
                  <w:rPr>
                    <w:rFonts w:ascii="Cambria Math" w:eastAsiaTheme="minorEastAsia" w:hAnsi="Cambria Math"/>
                  </w:rPr>
                </m:ctrlPr>
              </m:dPr>
              <m:e>
                <m:r>
                  <m:rPr>
                    <m:sty m:val="p"/>
                  </m:rPr>
                  <w:rPr>
                    <w:rFonts w:ascii="Cambria Math" w:eastAsiaTheme="minorEastAsia" w:hAnsi="Cambria Math"/>
                  </w:rPr>
                  <m:t>global</m:t>
                </m:r>
              </m:e>
            </m:d>
          </m:sup>
        </m:sSup>
      </m:oMath>
      <w:r w:rsidRPr="00225231">
        <w:rPr>
          <w:rFonts w:asciiTheme="minorEastAsia" w:eastAsiaTheme="minorEastAsia" w:hAnsiTheme="minorEastAsia" w:hint="eastAsia"/>
        </w:rPr>
        <w:t>，然后处理参与者的上载和下载请求。图4显示了服务器的伪代码。当有人上传</w:t>
      </w:r>
      <w:r w:rsidR="002C7879">
        <w:rPr>
          <w:rFonts w:asciiTheme="minorEastAsia" w:eastAsiaTheme="minorEastAsia" w:hAnsiTheme="minorEastAsia" w:hint="eastAsia"/>
        </w:rPr>
        <w:t>梯度</w:t>
      </w:r>
      <w:r w:rsidRPr="00225231">
        <w:rPr>
          <w:rFonts w:asciiTheme="minorEastAsia" w:eastAsiaTheme="minorEastAsia" w:hAnsiTheme="minorEastAsia" w:hint="eastAsia"/>
        </w:rPr>
        <w:t>时，服务器将上载的</w:t>
      </w:r>
      <m:oMath>
        <m:sSub>
          <m:sSubPr>
            <m:ctrlPr>
              <w:rPr>
                <w:rFonts w:ascii="Cambria Math" w:eastAsiaTheme="minorEastAsia" w:hAnsi="Cambria Math"/>
              </w:rPr>
            </m:ctrlPr>
          </m:sSubPr>
          <m:e>
            <m:r>
              <m:rPr>
                <m:sty m:val="p"/>
              </m:rPr>
              <w:rPr>
                <w:rFonts w:ascii="Cambria Math" w:eastAsiaTheme="minorEastAsia" w:hAnsi="Cambria Math"/>
              </w:rPr>
              <m:t>Δ</m:t>
            </m:r>
            <m:r>
              <m:rPr>
                <m:sty m:val="p"/>
              </m:rPr>
              <w:rPr>
                <w:rFonts w:ascii="Cambria Math" w:eastAsiaTheme="minorEastAsia" w:hAnsi="Cambria Math" w:hint="eastAsia"/>
              </w:rPr>
              <m:t>w</m:t>
            </m:r>
            <m:ctrlPr>
              <w:rPr>
                <w:rFonts w:ascii="Cambria Math" w:eastAsiaTheme="minorEastAsia" w:hAnsi="Cambria Math" w:hint="eastAsia"/>
              </w:rPr>
            </m:ctrlPr>
          </m:e>
          <m:sub>
            <m:r>
              <m:rPr>
                <m:sty m:val="p"/>
              </m:rPr>
              <w:rPr>
                <w:rFonts w:ascii="Cambria Math" w:eastAsiaTheme="minorEastAsia" w:hAnsi="Cambria Math"/>
              </w:rPr>
              <m:t>j</m:t>
            </m:r>
          </m:sub>
        </m:sSub>
      </m:oMath>
      <w:r w:rsidRPr="00225231">
        <w:rPr>
          <w:rFonts w:asciiTheme="minorEastAsia" w:eastAsiaTheme="minorEastAsia" w:hAnsiTheme="minorEastAsia" w:hint="eastAsia"/>
        </w:rPr>
        <w:t>添加到相应的全局参数</w:t>
      </w:r>
      <w:r w:rsidR="002C7879" w:rsidRPr="002C7879">
        <w:rPr>
          <w:rFonts w:asciiTheme="minorEastAsia" w:eastAsiaTheme="minorEastAsia" w:hAnsiTheme="minorEastAsia" w:hint="eastAsia"/>
        </w:rPr>
        <w:t>并</w:t>
      </w:r>
      <w:r w:rsidR="002C7879" w:rsidRPr="00E52E56">
        <w:rPr>
          <w:rFonts w:asciiTheme="minorEastAsia" w:eastAsiaTheme="minorEastAsia" w:hAnsiTheme="minorEastAsia" w:hint="eastAsia"/>
          <w:color w:val="FF0000"/>
          <w:rPrChange w:id="155" w:author="lenovo" w:date="2019-07-15T00:41:00Z">
            <w:rPr>
              <w:rFonts w:asciiTheme="minorEastAsia" w:eastAsiaTheme="minorEastAsia" w:hAnsiTheme="minorEastAsia" w:hint="eastAsia"/>
            </w:rPr>
          </w:rPrChange>
        </w:rPr>
        <w:t>更新每个参数j的元数据和更新计数器</w:t>
      </w:r>
      <m:oMath>
        <m:sSub>
          <m:sSubPr>
            <m:ctrlPr>
              <w:rPr>
                <w:rFonts w:ascii="Cambria Math" w:eastAsiaTheme="minorEastAsia" w:hAnsi="Cambria Math"/>
                <w:color w:val="FF0000"/>
                <w:rPrChange w:id="156" w:author="lenovo" w:date="2019-07-15T00:41:00Z">
                  <w:rPr>
                    <w:rFonts w:ascii="Cambria Math" w:eastAsiaTheme="minorEastAsia" w:hAnsi="Cambria Math"/>
                  </w:rPr>
                </w:rPrChange>
              </w:rPr>
            </m:ctrlPr>
          </m:sSubPr>
          <m:e>
            <m:r>
              <m:rPr>
                <m:sty m:val="p"/>
              </m:rPr>
              <w:rPr>
                <w:rFonts w:ascii="Cambria Math" w:eastAsiaTheme="minorEastAsia" w:hAnsi="Cambria Math" w:hint="eastAsia"/>
                <w:color w:val="FF0000"/>
                <w:rPrChange w:id="157" w:author="lenovo" w:date="2019-07-15T00:41:00Z">
                  <w:rPr>
                    <w:rFonts w:ascii="Cambria Math" w:eastAsiaTheme="minorEastAsia" w:hAnsi="Cambria Math" w:hint="eastAsia"/>
                  </w:rPr>
                </w:rPrChange>
              </w:rPr>
              <m:t>stat</m:t>
            </m:r>
            <m:ctrlPr>
              <w:rPr>
                <w:rFonts w:ascii="Cambria Math" w:eastAsiaTheme="minorEastAsia" w:hAnsi="Cambria Math" w:hint="eastAsia"/>
                <w:color w:val="FF0000"/>
                <w:rPrChange w:id="158" w:author="lenovo" w:date="2019-07-15T00:41:00Z">
                  <w:rPr>
                    <w:rFonts w:ascii="Cambria Math" w:eastAsiaTheme="minorEastAsia" w:hAnsi="Cambria Math" w:hint="eastAsia"/>
                  </w:rPr>
                </w:rPrChange>
              </w:rPr>
            </m:ctrlPr>
          </m:e>
          <m:sub>
            <m:r>
              <m:rPr>
                <m:sty m:val="p"/>
              </m:rPr>
              <w:rPr>
                <w:rFonts w:ascii="Cambria Math" w:eastAsiaTheme="minorEastAsia" w:hAnsi="Cambria Math"/>
                <w:color w:val="FF0000"/>
                <w:rPrChange w:id="159" w:author="lenovo" w:date="2019-07-15T00:41:00Z">
                  <w:rPr>
                    <w:rFonts w:ascii="Cambria Math" w:eastAsiaTheme="minorEastAsia" w:hAnsi="Cambria Math"/>
                  </w:rPr>
                </w:rPrChange>
              </w:rPr>
              <m:t>j</m:t>
            </m:r>
          </m:sub>
        </m:sSub>
      </m:oMath>
      <w:r w:rsidR="002C7879" w:rsidRPr="002C7879">
        <w:rPr>
          <w:rFonts w:asciiTheme="minorEastAsia" w:eastAsiaTheme="minorEastAsia" w:hAnsiTheme="minorEastAsia" w:hint="eastAsia"/>
        </w:rPr>
        <w:t>。为了</w:t>
      </w:r>
      <w:r w:rsidR="002C7879" w:rsidRPr="00E52E56">
        <w:rPr>
          <w:rFonts w:asciiTheme="minorEastAsia" w:eastAsiaTheme="minorEastAsia" w:hAnsiTheme="minorEastAsia" w:hint="eastAsia"/>
          <w:color w:val="FF0000"/>
          <w:rPrChange w:id="160" w:author="lenovo" w:date="2019-07-15T00:41:00Z">
            <w:rPr>
              <w:rFonts w:asciiTheme="minorEastAsia" w:eastAsiaTheme="minorEastAsia" w:hAnsiTheme="minorEastAsia" w:hint="eastAsia"/>
            </w:rPr>
          </w:rPrChange>
        </w:rPr>
        <w:t>增加最近更新的参数的权重</w:t>
      </w:r>
      <w:r w:rsidR="002C7879" w:rsidRPr="002C7879">
        <w:rPr>
          <w:rFonts w:asciiTheme="minorEastAsia" w:eastAsiaTheme="minorEastAsia" w:hAnsiTheme="minorEastAsia" w:hint="eastAsia"/>
        </w:rPr>
        <w:t>，服务器可以周期性地将计数器乘以衰减因子β</w:t>
      </w:r>
      <w:r w:rsidRPr="00225231">
        <w:rPr>
          <w:rFonts w:asciiTheme="minorEastAsia" w:eastAsiaTheme="minorEastAsia" w:hAnsiTheme="minorEastAsia" w:hint="eastAsia"/>
        </w:rPr>
        <w:t>，即stat：=β·stat。当参与者从服务器获得具有最大</w:t>
      </w:r>
      <m:oMath>
        <m:sSub>
          <m:sSubPr>
            <m:ctrlPr>
              <w:rPr>
                <w:rFonts w:ascii="Cambria Math" w:eastAsiaTheme="minorEastAsia" w:hAnsi="Cambria Math"/>
              </w:rPr>
            </m:ctrlPr>
          </m:sSubPr>
          <m:e>
            <m:r>
              <m:rPr>
                <m:sty m:val="p"/>
              </m:rPr>
              <w:rPr>
                <w:rFonts w:ascii="Cambria Math" w:eastAsiaTheme="minorEastAsia" w:hAnsi="Cambria Math" w:hint="eastAsia"/>
              </w:rPr>
              <m:t>stat</m:t>
            </m:r>
            <m:ctrlPr>
              <w:rPr>
                <w:rFonts w:ascii="Cambria Math" w:eastAsiaTheme="minorEastAsia" w:hAnsi="Cambria Math" w:hint="eastAsia"/>
              </w:rPr>
            </m:ctrlPr>
          </m:e>
          <m:sub>
            <m:r>
              <m:rPr>
                <m:sty m:val="p"/>
              </m:rPr>
              <w:rPr>
                <w:rFonts w:ascii="Cambria Math" w:eastAsiaTheme="minorEastAsia" w:hAnsi="Cambria Math"/>
              </w:rPr>
              <m:t>j</m:t>
            </m:r>
          </m:sub>
        </m:sSub>
      </m:oMath>
      <w:r w:rsidRPr="00225231">
        <w:rPr>
          <w:rFonts w:asciiTheme="minorEastAsia" w:eastAsiaTheme="minorEastAsia" w:hAnsiTheme="minorEastAsia" w:hint="eastAsia"/>
        </w:rPr>
        <w:t>值的参数的最新值时，使用这些统计。每个参与者通过设置θd来决定下载这些参数的哪一部分。</w:t>
      </w:r>
    </w:p>
    <w:p w:rsidR="007759D8" w:rsidRPr="00274B1F" w:rsidRDefault="007759D8"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5.4为什么分布式选择性SGD有效</w:t>
      </w:r>
    </w:p>
    <w:p w:rsidR="007759D8" w:rsidRPr="007759D8" w:rsidRDefault="007759D8" w:rsidP="007759D8">
      <w:pPr>
        <w:ind w:firstLineChars="200" w:firstLine="480"/>
        <w:rPr>
          <w:rFonts w:asciiTheme="minorEastAsia" w:eastAsiaTheme="minorEastAsia" w:hAnsiTheme="minorEastAsia"/>
        </w:rPr>
      </w:pPr>
      <w:r w:rsidRPr="007759D8">
        <w:rPr>
          <w:rFonts w:asciiTheme="minorEastAsia" w:eastAsiaTheme="minorEastAsia" w:hAnsiTheme="minorEastAsia" w:hint="eastAsia"/>
        </w:rPr>
        <w:t>我们的分布式SSGD实现了与传统的，侵犯隐私的SGD几乎相同的</w:t>
      </w:r>
      <w:r w:rsidRPr="00E52E56">
        <w:rPr>
          <w:rFonts w:asciiTheme="minorEastAsia" w:eastAsiaTheme="minorEastAsia" w:hAnsiTheme="minorEastAsia" w:hint="eastAsia"/>
          <w:color w:val="FF0000"/>
          <w:rPrChange w:id="161" w:author="lenovo" w:date="2019-07-15T00:42:00Z">
            <w:rPr>
              <w:rFonts w:asciiTheme="minorEastAsia" w:eastAsiaTheme="minorEastAsia" w:hAnsiTheme="minorEastAsia" w:hint="eastAsia"/>
            </w:rPr>
          </w:rPrChange>
        </w:rPr>
        <w:t>准确度</w:t>
      </w:r>
      <w:r w:rsidRPr="007759D8">
        <w:rPr>
          <w:rFonts w:asciiTheme="minorEastAsia" w:eastAsiaTheme="minorEastAsia" w:hAnsiTheme="minorEastAsia" w:hint="eastAsia"/>
        </w:rPr>
        <w:t>，原因与SGD成功的原因</w:t>
      </w:r>
      <w:r w:rsidR="00177D0C">
        <w:rPr>
          <w:rFonts w:asciiTheme="minorEastAsia" w:eastAsiaTheme="minorEastAsia" w:hAnsiTheme="minorEastAsia" w:hint="eastAsia"/>
        </w:rPr>
        <w:t>基本</w:t>
      </w:r>
      <w:r w:rsidRPr="007759D8">
        <w:rPr>
          <w:rFonts w:asciiTheme="minorEastAsia" w:eastAsiaTheme="minorEastAsia" w:hAnsiTheme="minorEastAsia" w:hint="eastAsia"/>
        </w:rPr>
        <w:t>相同：</w:t>
      </w:r>
      <w:r w:rsidRPr="00274B1F">
        <w:rPr>
          <w:rFonts w:asciiTheme="minorEastAsia" w:eastAsiaTheme="minorEastAsia" w:hAnsiTheme="minorEastAsia" w:hint="eastAsia"/>
          <w:color w:val="FF0000"/>
        </w:rPr>
        <w:t>学习过程的</w:t>
      </w:r>
      <w:r w:rsidRPr="00274B1F">
        <w:rPr>
          <w:rFonts w:asciiTheme="minorEastAsia" w:eastAsiaTheme="minorEastAsia" w:hAnsiTheme="minorEastAsia" w:hint="eastAsia"/>
          <w:i/>
          <w:iCs/>
          <w:color w:val="FF0000"/>
        </w:rPr>
        <w:t>随机性</w:t>
      </w:r>
      <w:r w:rsidRPr="007759D8">
        <w:rPr>
          <w:rFonts w:asciiTheme="minorEastAsia" w:eastAsiaTheme="minorEastAsia" w:hAnsiTheme="minorEastAsia" w:hint="eastAsia"/>
        </w:rPr>
        <w:t>。在训练期间使用</w:t>
      </w:r>
      <w:r w:rsidRPr="00E52E56">
        <w:rPr>
          <w:rFonts w:asciiTheme="minorEastAsia" w:eastAsiaTheme="minorEastAsia" w:hAnsiTheme="minorEastAsia" w:hint="eastAsia"/>
          <w:color w:val="FF0000"/>
          <w:rPrChange w:id="162" w:author="lenovo" w:date="2019-07-15T00:42:00Z">
            <w:rPr>
              <w:rFonts w:asciiTheme="minorEastAsia" w:eastAsiaTheme="minorEastAsia" w:hAnsiTheme="minorEastAsia" w:hint="eastAsia"/>
            </w:rPr>
          </w:rPrChange>
        </w:rPr>
        <w:t>全局参数子集更新本地参数增加了本地SGD的随机性。</w:t>
      </w:r>
      <w:r w:rsidRPr="007759D8">
        <w:rPr>
          <w:rFonts w:asciiTheme="minorEastAsia" w:eastAsiaTheme="minorEastAsia" w:hAnsiTheme="minorEastAsia" w:hint="eastAsia"/>
        </w:rPr>
        <w:t>这在</w:t>
      </w:r>
      <w:r w:rsidRPr="00E52E56">
        <w:rPr>
          <w:rFonts w:asciiTheme="minorEastAsia" w:eastAsiaTheme="minorEastAsia" w:hAnsiTheme="minorEastAsia" w:hint="eastAsia"/>
          <w:color w:val="FF0000"/>
          <w:rPrChange w:id="163" w:author="lenovo" w:date="2019-07-15T00:42:00Z">
            <w:rPr>
              <w:rFonts w:asciiTheme="minorEastAsia" w:eastAsiaTheme="minorEastAsia" w:hAnsiTheme="minorEastAsia" w:hint="eastAsia"/>
            </w:rPr>
          </w:rPrChange>
        </w:rPr>
        <w:t>防止当地SGD过度拟合</w:t>
      </w:r>
      <w:r w:rsidRPr="007759D8">
        <w:rPr>
          <w:rFonts w:asciiTheme="minorEastAsia" w:eastAsiaTheme="minorEastAsia" w:hAnsiTheme="minorEastAsia" w:hint="eastAsia"/>
        </w:rPr>
        <w:t>到其</w:t>
      </w:r>
      <w:r w:rsidR="00810A89">
        <w:rPr>
          <w:rFonts w:asciiTheme="minorEastAsia" w:eastAsiaTheme="minorEastAsia" w:hAnsiTheme="minorEastAsia" w:hint="eastAsia"/>
        </w:rPr>
        <w:t>较</w:t>
      </w:r>
      <w:r w:rsidRPr="007759D8">
        <w:rPr>
          <w:rFonts w:asciiTheme="minorEastAsia" w:eastAsiaTheme="minorEastAsia" w:hAnsiTheme="minorEastAsia" w:hint="eastAsia"/>
        </w:rPr>
        <w:t>小</w:t>
      </w:r>
      <w:r w:rsidR="00810A89">
        <w:rPr>
          <w:rFonts w:asciiTheme="minorEastAsia" w:eastAsiaTheme="minorEastAsia" w:hAnsiTheme="minorEastAsia" w:hint="eastAsia"/>
        </w:rPr>
        <w:t>的</w:t>
      </w:r>
      <w:r w:rsidRPr="00E52E56">
        <w:rPr>
          <w:rFonts w:asciiTheme="minorEastAsia" w:eastAsiaTheme="minorEastAsia" w:hAnsiTheme="minorEastAsia" w:hint="eastAsia"/>
          <w:color w:val="FF0000"/>
          <w:rPrChange w:id="164" w:author="lenovo" w:date="2019-07-15T00:42:00Z">
            <w:rPr>
              <w:rFonts w:asciiTheme="minorEastAsia" w:eastAsiaTheme="minorEastAsia" w:hAnsiTheme="minorEastAsia" w:hint="eastAsia"/>
            </w:rPr>
          </w:rPrChange>
        </w:rPr>
        <w:t>本地数据集</w:t>
      </w:r>
      <w:r w:rsidRPr="007759D8">
        <w:rPr>
          <w:rFonts w:asciiTheme="minorEastAsia" w:eastAsiaTheme="minorEastAsia" w:hAnsiTheme="minorEastAsia" w:hint="eastAsia"/>
        </w:rPr>
        <w:t>方面起着至关重要的作用。单独训练时，每个参与者都容易陷入局部最优。使用</w:t>
      </w:r>
      <w:r w:rsidR="00810A89" w:rsidRPr="007759D8">
        <w:rPr>
          <w:rFonts w:asciiTheme="minorEastAsia" w:eastAsiaTheme="minorEastAsia" w:hAnsiTheme="minorEastAsia" w:hint="eastAsia"/>
        </w:rPr>
        <w:t>其他参与者</w:t>
      </w:r>
      <w:r w:rsidRPr="007759D8">
        <w:rPr>
          <w:rFonts w:asciiTheme="minorEastAsia" w:eastAsiaTheme="minorEastAsia" w:hAnsiTheme="minorEastAsia" w:hint="eastAsia"/>
        </w:rPr>
        <w:t>在不同数据集上训练的学习的值来覆盖本地学习参数，帮助每个参与者</w:t>
      </w:r>
      <w:r w:rsidR="00810A89">
        <w:rPr>
          <w:rFonts w:asciiTheme="minorEastAsia" w:eastAsiaTheme="minorEastAsia" w:hAnsiTheme="minorEastAsia" w:hint="eastAsia"/>
        </w:rPr>
        <w:t>避免</w:t>
      </w:r>
      <w:r w:rsidRPr="007759D8">
        <w:rPr>
          <w:rFonts w:asciiTheme="minorEastAsia" w:eastAsiaTheme="minorEastAsia" w:hAnsiTheme="minorEastAsia" w:hint="eastAsia"/>
        </w:rPr>
        <w:t>局部最优并使得能够探索其他值，从而产生更准确的模型。</w:t>
      </w:r>
    </w:p>
    <w:p w:rsidR="007759D8" w:rsidRPr="00274B1F" w:rsidRDefault="00810A89">
      <w:pPr>
        <w:ind w:firstLineChars="200" w:firstLine="480"/>
        <w:rPr>
          <w:rFonts w:ascii="黑体" w:eastAsia="黑体" w:hAnsi="黑体"/>
          <w:b/>
          <w:bCs/>
          <w:sz w:val="30"/>
          <w:szCs w:val="30"/>
        </w:rPr>
      </w:pPr>
      <w:r w:rsidRPr="00810A89">
        <w:rPr>
          <w:rFonts w:asciiTheme="minorEastAsia" w:eastAsiaTheme="minorEastAsia" w:hAnsiTheme="minorEastAsia" w:hint="eastAsia"/>
        </w:rPr>
        <w:t>我们的分布式SSGD不会</w:t>
      </w:r>
      <w:r w:rsidRPr="00274B1F">
        <w:rPr>
          <w:rFonts w:asciiTheme="minorEastAsia" w:eastAsiaTheme="minorEastAsia" w:hAnsiTheme="minorEastAsia" w:hint="eastAsia"/>
          <w:color w:val="8064A2" w:themeColor="accent4"/>
        </w:rPr>
        <w:t>对哪些参数需要被其他参与者更新做出任何假设</w:t>
      </w:r>
      <w:r>
        <w:rPr>
          <w:rFonts w:asciiTheme="minorEastAsia" w:eastAsiaTheme="minorEastAsia" w:hAnsiTheme="minorEastAsia" w:hint="eastAsia"/>
          <w:color w:val="8064A2" w:themeColor="accent4"/>
        </w:rPr>
        <w:t>（？）</w:t>
      </w:r>
      <w:r w:rsidRPr="00810A89">
        <w:rPr>
          <w:rFonts w:asciiTheme="minorEastAsia" w:eastAsiaTheme="minorEastAsia" w:hAnsiTheme="minorEastAsia" w:hint="eastAsia"/>
        </w:rPr>
        <w:t>，也不会对更新率做出任何假设</w:t>
      </w:r>
      <w:r w:rsidR="007759D8" w:rsidRPr="007759D8">
        <w:rPr>
          <w:rFonts w:asciiTheme="minorEastAsia" w:eastAsiaTheme="minorEastAsia" w:hAnsiTheme="minorEastAsia" w:hint="eastAsia"/>
        </w:rPr>
        <w:t>。由于更好的计算和吞吐量能力，一些参与者可能经历</w:t>
      </w:r>
      <w:r w:rsidR="007759D8" w:rsidRPr="00E52E56">
        <w:rPr>
          <w:rFonts w:asciiTheme="minorEastAsia" w:eastAsiaTheme="minorEastAsia" w:hAnsiTheme="minorEastAsia" w:hint="eastAsia"/>
          <w:color w:val="FF0000"/>
          <w:rPrChange w:id="165" w:author="lenovo" w:date="2019-07-15T00:43:00Z">
            <w:rPr>
              <w:rFonts w:asciiTheme="minorEastAsia" w:eastAsiaTheme="minorEastAsia" w:hAnsiTheme="minorEastAsia" w:hint="eastAsia"/>
            </w:rPr>
          </w:rPrChange>
        </w:rPr>
        <w:t>更多的更新</w:t>
      </w:r>
      <w:r w:rsidR="007759D8" w:rsidRPr="007759D8">
        <w:rPr>
          <w:rFonts w:asciiTheme="minorEastAsia" w:eastAsiaTheme="minorEastAsia" w:hAnsiTheme="minorEastAsia" w:hint="eastAsia"/>
        </w:rPr>
        <w:t>。由于网络</w:t>
      </w:r>
      <w:r w:rsidR="007759D8" w:rsidRPr="00E52E56">
        <w:rPr>
          <w:rFonts w:asciiTheme="minorEastAsia" w:eastAsiaTheme="minorEastAsia" w:hAnsiTheme="minorEastAsia" w:hint="eastAsia"/>
          <w:color w:val="FF0000"/>
          <w:rPrChange w:id="166" w:author="lenovo" w:date="2019-07-15T00:43:00Z">
            <w:rPr>
              <w:rFonts w:asciiTheme="minorEastAsia" w:eastAsiaTheme="minorEastAsia" w:hAnsiTheme="minorEastAsia" w:hint="eastAsia"/>
            </w:rPr>
          </w:rPrChange>
        </w:rPr>
        <w:t>错误或其他故障，某些参与者可能无法上传其选定的参数。由于对参数服务器的异步访问，它们还可能会覆盖彼此的更新</w:t>
      </w:r>
      <w:r w:rsidR="007759D8" w:rsidRPr="007759D8">
        <w:rPr>
          <w:rFonts w:asciiTheme="minorEastAsia" w:eastAsiaTheme="minorEastAsia" w:hAnsiTheme="minorEastAsia" w:hint="eastAsia"/>
        </w:rPr>
        <w:t>。</w:t>
      </w:r>
      <w:r w:rsidR="007759D8" w:rsidRPr="00E52E56">
        <w:rPr>
          <w:rFonts w:asciiTheme="minorEastAsia" w:eastAsiaTheme="minorEastAsia" w:hAnsiTheme="minorEastAsia" w:hint="eastAsia"/>
          <w:color w:val="FF0000"/>
          <w:rPrChange w:id="167" w:author="lenovo" w:date="2019-07-15T00:43:00Z">
            <w:rPr>
              <w:rFonts w:asciiTheme="minorEastAsia" w:eastAsiaTheme="minorEastAsia" w:hAnsiTheme="minorEastAsia" w:hint="eastAsia"/>
            </w:rPr>
          </w:rPrChange>
        </w:rPr>
        <w:t>竞争条件</w:t>
      </w:r>
      <w:r w:rsidR="007759D8" w:rsidRPr="007759D8">
        <w:rPr>
          <w:rFonts w:asciiTheme="minorEastAsia" w:eastAsiaTheme="minorEastAsia" w:hAnsiTheme="minorEastAsia" w:hint="eastAsia"/>
        </w:rPr>
        <w:t>不仅不会破坏我们的分布式SSGD，事实上它们通过</w:t>
      </w:r>
      <w:r w:rsidR="007759D8" w:rsidRPr="00E52E56">
        <w:rPr>
          <w:rFonts w:asciiTheme="minorEastAsia" w:eastAsiaTheme="minorEastAsia" w:hAnsiTheme="minorEastAsia" w:hint="eastAsia"/>
          <w:color w:val="FF0000"/>
          <w:rPrChange w:id="168" w:author="lenovo" w:date="2019-07-15T00:43:00Z">
            <w:rPr>
              <w:rFonts w:asciiTheme="minorEastAsia" w:eastAsiaTheme="minorEastAsia" w:hAnsiTheme="minorEastAsia" w:hint="eastAsia"/>
            </w:rPr>
          </w:rPrChange>
        </w:rPr>
        <w:t>增加随机性</w:t>
      </w:r>
      <w:r w:rsidR="007759D8" w:rsidRPr="007759D8">
        <w:rPr>
          <w:rFonts w:asciiTheme="minorEastAsia" w:eastAsiaTheme="minorEastAsia" w:hAnsiTheme="minorEastAsia" w:hint="eastAsia"/>
        </w:rPr>
        <w:t>来促进其成功。众所周知，由</w:t>
      </w:r>
      <w:r w:rsidR="007759D8" w:rsidRPr="009D650D">
        <w:rPr>
          <w:rFonts w:asciiTheme="minorEastAsia" w:eastAsiaTheme="minorEastAsia" w:hAnsiTheme="minorEastAsia" w:hint="eastAsia"/>
          <w:color w:val="FF0000"/>
          <w:rPrChange w:id="169" w:author="lenovo" w:date="2019-07-15T01:17:00Z">
            <w:rPr>
              <w:rFonts w:asciiTheme="minorEastAsia" w:eastAsiaTheme="minorEastAsia" w:hAnsiTheme="minorEastAsia" w:hint="eastAsia"/>
            </w:rPr>
          </w:rPrChange>
        </w:rPr>
        <w:t>异步参数更新引起的随机性</w:t>
      </w:r>
      <w:r w:rsidR="007759D8" w:rsidRPr="007759D8">
        <w:rPr>
          <w:rFonts w:asciiTheme="minorEastAsia" w:eastAsiaTheme="minorEastAsia" w:hAnsiTheme="minorEastAsia" w:hint="eastAsia"/>
        </w:rPr>
        <w:t>对于训练</w:t>
      </w:r>
      <w:r w:rsidR="007759D8" w:rsidRPr="00E52E56">
        <w:rPr>
          <w:rFonts w:asciiTheme="minorEastAsia" w:eastAsiaTheme="minorEastAsia" w:hAnsiTheme="minorEastAsia" w:hint="eastAsia"/>
          <w:color w:val="FF0000"/>
          <w:rPrChange w:id="170" w:author="lenovo" w:date="2019-07-15T00:43:00Z">
            <w:rPr>
              <w:rFonts w:asciiTheme="minorEastAsia" w:eastAsiaTheme="minorEastAsia" w:hAnsiTheme="minorEastAsia" w:hint="eastAsia"/>
            </w:rPr>
          </w:rPrChange>
        </w:rPr>
        <w:t>精确</w:t>
      </w:r>
      <w:r w:rsidR="007759D8" w:rsidRPr="007759D8">
        <w:rPr>
          <w:rFonts w:asciiTheme="minorEastAsia" w:eastAsiaTheme="minorEastAsia" w:hAnsiTheme="minorEastAsia" w:hint="eastAsia"/>
        </w:rPr>
        <w:t>的深度神经网络是有效的[14]。</w:t>
      </w:r>
      <w:r w:rsidRPr="00810A89">
        <w:rPr>
          <w:rFonts w:asciiTheme="minorEastAsia" w:eastAsiaTheme="minorEastAsia" w:hAnsiTheme="minorEastAsia" w:hint="eastAsia"/>
        </w:rPr>
        <w:t>这也与在训练期间随机破坏神经元[47]或输入数据[52]的规则化技术一致，以避免</w:t>
      </w:r>
      <w:r w:rsidRPr="00E52E56">
        <w:rPr>
          <w:rFonts w:asciiTheme="minorEastAsia" w:eastAsiaTheme="minorEastAsia" w:hAnsiTheme="minorEastAsia" w:hint="eastAsia"/>
          <w:color w:val="FF0000"/>
          <w:rPrChange w:id="171" w:author="lenovo" w:date="2019-07-15T00:43:00Z">
            <w:rPr>
              <w:rFonts w:asciiTheme="minorEastAsia" w:eastAsiaTheme="minorEastAsia" w:hAnsiTheme="minorEastAsia" w:hint="eastAsia"/>
            </w:rPr>
          </w:rPrChange>
        </w:rPr>
        <w:t>过度拟合</w:t>
      </w:r>
      <w:r w:rsidRPr="00810A89">
        <w:rPr>
          <w:rFonts w:asciiTheme="minorEastAsia" w:eastAsiaTheme="minorEastAsia" w:hAnsiTheme="minorEastAsia" w:hint="eastAsia"/>
        </w:rPr>
        <w:t>。</w:t>
      </w:r>
    </w:p>
    <w:p w:rsidR="007759D8" w:rsidRPr="00274B1F" w:rsidRDefault="007759D8"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5.5参数交换协议</w:t>
      </w:r>
    </w:p>
    <w:p w:rsidR="007759D8" w:rsidRPr="007759D8" w:rsidRDefault="007759D8" w:rsidP="007759D8">
      <w:pPr>
        <w:ind w:firstLineChars="200" w:firstLine="480"/>
        <w:rPr>
          <w:rFonts w:asciiTheme="minorEastAsia" w:eastAsiaTheme="minorEastAsia" w:hAnsiTheme="minorEastAsia"/>
        </w:rPr>
      </w:pPr>
      <w:r w:rsidRPr="007759D8">
        <w:rPr>
          <w:rFonts w:asciiTheme="minorEastAsia" w:eastAsiaTheme="minorEastAsia" w:hAnsiTheme="minorEastAsia" w:hint="eastAsia"/>
        </w:rPr>
        <w:lastRenderedPageBreak/>
        <w:t>DSSGD不会假设参与者在</w:t>
      </w:r>
      <w:r w:rsidRPr="00BA562B">
        <w:rPr>
          <w:rFonts w:asciiTheme="minorEastAsia" w:eastAsiaTheme="minorEastAsia" w:hAnsiTheme="minorEastAsia" w:hint="eastAsia"/>
          <w:color w:val="FF0000"/>
          <w:rPrChange w:id="172" w:author="lenovo" w:date="2019-07-15T00:44:00Z">
            <w:rPr>
              <w:rFonts w:asciiTheme="minorEastAsia" w:eastAsiaTheme="minorEastAsia" w:hAnsiTheme="minorEastAsia" w:hint="eastAsia"/>
            </w:rPr>
          </w:rPrChange>
        </w:rPr>
        <w:t>上传参数时遵循任何计划</w:t>
      </w:r>
      <w:r w:rsidRPr="007759D8">
        <w:rPr>
          <w:rFonts w:asciiTheme="minorEastAsia" w:eastAsiaTheme="minorEastAsia" w:hAnsiTheme="minorEastAsia" w:hint="eastAsia"/>
        </w:rPr>
        <w:t>。在我们的评估中，我们考虑了以下场景。</w:t>
      </w:r>
    </w:p>
    <w:p w:rsidR="007759D8" w:rsidRDefault="001E7C7D" w:rsidP="007759D8">
      <w:pPr>
        <w:ind w:firstLineChars="200" w:firstLine="480"/>
        <w:rPr>
          <w:rFonts w:asciiTheme="minorEastAsia" w:eastAsiaTheme="minorEastAsia" w:hAnsiTheme="minorEastAsia"/>
        </w:rPr>
      </w:pPr>
      <w:r>
        <w:rPr>
          <w:rFonts w:asciiTheme="minorEastAsia" w:eastAsiaTheme="minorEastAsia" w:hAnsiTheme="minorEastAsia" w:hint="eastAsia"/>
        </w:rPr>
        <w:t>对于</w:t>
      </w:r>
      <w:r w:rsidR="007759D8" w:rsidRPr="00274B1F">
        <w:rPr>
          <w:rFonts w:asciiTheme="minorEastAsia" w:eastAsiaTheme="minorEastAsia" w:hAnsiTheme="minorEastAsia" w:hint="eastAsia"/>
          <w:i/>
          <w:iCs/>
          <w:color w:val="FF0000"/>
        </w:rPr>
        <w:t>循环</w:t>
      </w:r>
      <w:r w:rsidR="007759D8" w:rsidRPr="007759D8">
        <w:rPr>
          <w:rFonts w:asciiTheme="minorEastAsia" w:eastAsiaTheme="minorEastAsia" w:hAnsiTheme="minorEastAsia" w:hint="eastAsia"/>
        </w:rPr>
        <w:t>，参与者按顺序运行SSGD。每次下载来自服务器的最新参数，运行本地</w:t>
      </w:r>
      <w:r>
        <w:rPr>
          <w:rFonts w:asciiTheme="minorEastAsia" w:eastAsiaTheme="minorEastAsia" w:hAnsiTheme="minorEastAsia" w:hint="eastAsia"/>
        </w:rPr>
        <w:t>训练</w:t>
      </w:r>
      <w:r w:rsidR="007759D8" w:rsidRPr="007759D8">
        <w:rPr>
          <w:rFonts w:asciiTheme="minorEastAsia" w:eastAsiaTheme="minorEastAsia" w:hAnsiTheme="minorEastAsia" w:hint="eastAsia"/>
        </w:rPr>
        <w:t>，并上传选定的</w:t>
      </w:r>
      <w:r>
        <w:rPr>
          <w:rFonts w:asciiTheme="minorEastAsia" w:eastAsiaTheme="minorEastAsia" w:hAnsiTheme="minorEastAsia" w:hint="eastAsia"/>
        </w:rPr>
        <w:t>梯度</w:t>
      </w:r>
      <w:r w:rsidR="007759D8" w:rsidRPr="007759D8">
        <w:rPr>
          <w:rFonts w:asciiTheme="minorEastAsia" w:eastAsiaTheme="minorEastAsia" w:hAnsiTheme="minorEastAsia" w:hint="eastAsia"/>
        </w:rPr>
        <w:t>;下一个参与者按固定顺序进行。</w:t>
      </w:r>
      <w:r>
        <w:rPr>
          <w:rFonts w:asciiTheme="minorEastAsia" w:eastAsiaTheme="minorEastAsia" w:hAnsiTheme="minorEastAsia" w:hint="eastAsia"/>
        </w:rPr>
        <w:t>对于</w:t>
      </w:r>
      <w:r w:rsidR="007759D8" w:rsidRPr="00274B1F">
        <w:rPr>
          <w:rFonts w:asciiTheme="minorEastAsia" w:eastAsiaTheme="minorEastAsia" w:hAnsiTheme="minorEastAsia" w:hint="eastAsia"/>
          <w:i/>
          <w:iCs/>
          <w:color w:val="FF0000"/>
        </w:rPr>
        <w:t>随机顺序</w:t>
      </w:r>
      <w:r w:rsidR="007759D8" w:rsidRPr="007759D8">
        <w:rPr>
          <w:rFonts w:asciiTheme="minorEastAsia" w:eastAsiaTheme="minorEastAsia" w:hAnsiTheme="minorEastAsia" w:hint="eastAsia"/>
        </w:rPr>
        <w:t>，参与者以随机顺序下载，学习和上传，但是对服务器的访问是原子的，即参与者在阅读之前锁定它并在写入之后释放锁定。对于</w:t>
      </w:r>
      <w:r w:rsidR="007759D8" w:rsidRPr="00274B1F">
        <w:rPr>
          <w:rFonts w:asciiTheme="minorEastAsia" w:eastAsiaTheme="minorEastAsia" w:hAnsiTheme="minorEastAsia" w:hint="eastAsia"/>
          <w:i/>
          <w:iCs/>
          <w:color w:val="FF0000"/>
        </w:rPr>
        <w:t>异步</w:t>
      </w:r>
      <w:r w:rsidR="007759D8" w:rsidRPr="007759D8">
        <w:rPr>
          <w:rFonts w:asciiTheme="minorEastAsia" w:eastAsiaTheme="minorEastAsia" w:hAnsiTheme="minorEastAsia" w:hint="eastAsia"/>
        </w:rPr>
        <w:t>，参与者不协调。虽然一个参与者正在训练一组参数，但其他参与者可以在训练结束之前在服务器上更新它们。</w:t>
      </w:r>
    </w:p>
    <w:p w:rsidR="00B62862" w:rsidRPr="00274B1F" w:rsidRDefault="00B62862" w:rsidP="00274B1F">
      <w:pPr>
        <w:ind w:firstLineChars="200" w:firstLine="643"/>
        <w:jc w:val="center"/>
        <w:rPr>
          <w:rFonts w:ascii="黑体" w:eastAsia="黑体" w:hAnsi="黑体"/>
          <w:b/>
          <w:bCs/>
          <w:sz w:val="32"/>
          <w:szCs w:val="32"/>
        </w:rPr>
      </w:pPr>
      <w:r w:rsidRPr="00274B1F">
        <w:rPr>
          <w:rFonts w:ascii="黑体" w:eastAsia="黑体" w:hAnsi="黑体"/>
          <w:b/>
          <w:bCs/>
          <w:sz w:val="32"/>
          <w:szCs w:val="32"/>
        </w:rPr>
        <w:t>6评估</w:t>
      </w:r>
    </w:p>
    <w:p w:rsidR="00B62862" w:rsidRPr="00B62862" w:rsidRDefault="00B62862" w:rsidP="00274B1F">
      <w:pPr>
        <w:ind w:firstLineChars="200" w:firstLine="602"/>
        <w:jc w:val="center"/>
        <w:rPr>
          <w:rFonts w:asciiTheme="minorEastAsia" w:eastAsiaTheme="minorEastAsia" w:hAnsiTheme="minorEastAsia"/>
        </w:rPr>
      </w:pPr>
      <w:r w:rsidRPr="00274B1F">
        <w:rPr>
          <w:rFonts w:ascii="黑体" w:eastAsia="黑体" w:hAnsi="黑体"/>
          <w:b/>
          <w:bCs/>
          <w:sz w:val="30"/>
          <w:szCs w:val="30"/>
        </w:rPr>
        <w:t>6.1数据集和学习目标</w:t>
      </w:r>
    </w:p>
    <w:p w:rsidR="00B62862" w:rsidRPr="00B62862" w:rsidRDefault="00B62862" w:rsidP="00B62862">
      <w:pPr>
        <w:ind w:firstLineChars="200" w:firstLine="480"/>
        <w:rPr>
          <w:rFonts w:asciiTheme="minorEastAsia" w:eastAsiaTheme="minorEastAsia" w:hAnsiTheme="minorEastAsia"/>
        </w:rPr>
      </w:pPr>
      <w:r w:rsidRPr="00B62862">
        <w:rPr>
          <w:rFonts w:asciiTheme="minorEastAsia" w:eastAsiaTheme="minorEastAsia" w:hAnsiTheme="minorEastAsia" w:hint="eastAsia"/>
        </w:rPr>
        <w:t>我们在深度学习文献中用作基准的两个主要数据集</w:t>
      </w:r>
      <w:r w:rsidR="00C619FA">
        <w:rPr>
          <w:rFonts w:asciiTheme="minorEastAsia" w:eastAsiaTheme="minorEastAsia" w:hAnsiTheme="minorEastAsia" w:hint="eastAsia"/>
        </w:rPr>
        <w:t>上</w:t>
      </w:r>
      <w:r w:rsidRPr="00B62862">
        <w:rPr>
          <w:rFonts w:asciiTheme="minorEastAsia" w:eastAsiaTheme="minorEastAsia" w:hAnsiTheme="minorEastAsia" w:hint="eastAsia"/>
        </w:rPr>
        <w:t>评估我们的系统。</w:t>
      </w:r>
      <w:r w:rsidR="00C619FA" w:rsidRPr="00C619FA">
        <w:rPr>
          <w:rFonts w:asciiTheme="minorEastAsia" w:eastAsiaTheme="minorEastAsia" w:hAnsiTheme="minorEastAsia" w:hint="eastAsia"/>
        </w:rPr>
        <w:t>第一个是格式化为32x32图像的手写数字的MNIST数据集[31]，进行归一化，使得数字位于图像的中心。</w:t>
      </w:r>
      <w:r w:rsidR="00C619FA">
        <w:rPr>
          <w:rFonts w:asciiTheme="minorEastAsia" w:eastAsiaTheme="minorEastAsia" w:hAnsiTheme="minorEastAsia" w:hint="eastAsia"/>
        </w:rPr>
        <w:t>这个</w:t>
      </w:r>
      <w:r w:rsidRPr="00B62862">
        <w:rPr>
          <w:rFonts w:asciiTheme="minorEastAsia" w:eastAsiaTheme="minorEastAsia" w:hAnsiTheme="minorEastAsia" w:hint="eastAsia"/>
        </w:rPr>
        <w:t>数据集由60,000个训练样本和10,000个测试示例组成。</w:t>
      </w:r>
    </w:p>
    <w:p w:rsidR="00B62862" w:rsidRPr="00B62862" w:rsidRDefault="00B62862" w:rsidP="00B62862">
      <w:pPr>
        <w:ind w:firstLineChars="200" w:firstLine="480"/>
        <w:rPr>
          <w:rFonts w:asciiTheme="minorEastAsia" w:eastAsiaTheme="minorEastAsia" w:hAnsiTheme="minorEastAsia"/>
        </w:rPr>
      </w:pPr>
      <w:r w:rsidRPr="00B62862">
        <w:rPr>
          <w:rFonts w:asciiTheme="minorEastAsia" w:eastAsiaTheme="minorEastAsia" w:hAnsiTheme="minorEastAsia" w:hint="eastAsia"/>
        </w:rPr>
        <w:t>第二个是从Google的街景图像中获得的房屋号码的SVHN数据集[35]。图像为32x32，其中3个浮点数包含每个像素的RGB颜色信息（我们将其转换为YUV）。</w:t>
      </w:r>
      <w:r w:rsidRPr="00274B1F">
        <w:rPr>
          <w:rFonts w:asciiTheme="minorEastAsia" w:eastAsiaTheme="minorEastAsia" w:hAnsiTheme="minorEastAsia" w:hint="eastAsia"/>
          <w:color w:val="8064A2" w:themeColor="accent4"/>
        </w:rPr>
        <w:t>每个图像都以数字为中心，但许多图像在侧面包含一些干扰物</w:t>
      </w:r>
      <w:r w:rsidRPr="00B62862">
        <w:rPr>
          <w:rFonts w:asciiTheme="minorEastAsia" w:eastAsiaTheme="minorEastAsia" w:hAnsiTheme="minorEastAsia" w:hint="eastAsia"/>
        </w:rPr>
        <w:t>。数据集包含600,000</w:t>
      </w:r>
      <w:r w:rsidR="00C619FA">
        <w:rPr>
          <w:rFonts w:asciiTheme="minorEastAsia" w:eastAsiaTheme="minorEastAsia" w:hAnsiTheme="minorEastAsia" w:hint="eastAsia"/>
        </w:rPr>
        <w:t>训练</w:t>
      </w:r>
      <w:r w:rsidRPr="00B62862">
        <w:rPr>
          <w:rFonts w:asciiTheme="minorEastAsia" w:eastAsiaTheme="minorEastAsia" w:hAnsiTheme="minorEastAsia" w:hint="eastAsia"/>
        </w:rPr>
        <w:t>图像，我们使用100,000个培训图像，10,000个作为测试样例。表2总结了我们使用的培训和测试示例的数量。</w:t>
      </w:r>
    </w:p>
    <w:p w:rsidR="00B62862" w:rsidRPr="00B62862" w:rsidRDefault="00B62862" w:rsidP="00B62862">
      <w:pPr>
        <w:ind w:firstLineChars="200" w:firstLine="480"/>
        <w:rPr>
          <w:rFonts w:asciiTheme="minorEastAsia" w:eastAsiaTheme="minorEastAsia" w:hAnsiTheme="minorEastAsia"/>
        </w:rPr>
      </w:pPr>
      <w:r w:rsidRPr="00B62862">
        <w:rPr>
          <w:rFonts w:asciiTheme="minorEastAsia" w:eastAsiaTheme="minorEastAsia" w:hAnsiTheme="minorEastAsia" w:hint="eastAsia"/>
        </w:rPr>
        <w:t>我们通过减去平均值并除以训练集中数据样本的标准差来标准化数据集。 MNIST和SVHN的神经网络输入层的大小分别为1024和3072。学习目标是将输入分类为10个可能的数字之一，因此输出层的大小为10。</w:t>
      </w:r>
    </w:p>
    <w:p w:rsidR="00B62862" w:rsidRPr="009D650D" w:rsidRDefault="00B62862" w:rsidP="009D650D">
      <w:pPr>
        <w:ind w:firstLineChars="200" w:firstLine="602"/>
        <w:jc w:val="center"/>
        <w:rPr>
          <w:rFonts w:ascii="黑体" w:eastAsia="黑体" w:hAnsi="黑体"/>
          <w:b/>
          <w:bCs/>
          <w:sz w:val="30"/>
          <w:szCs w:val="30"/>
          <w:rPrChange w:id="173" w:author="lenovo" w:date="2019-07-15T01:25:00Z">
            <w:rPr>
              <w:rFonts w:asciiTheme="minorEastAsia" w:eastAsiaTheme="minorEastAsia" w:hAnsiTheme="minorEastAsia"/>
            </w:rPr>
          </w:rPrChange>
        </w:rPr>
        <w:pPrChange w:id="174" w:author="lenovo" w:date="2019-07-15T01:25:00Z">
          <w:pPr>
            <w:ind w:firstLineChars="200" w:firstLine="480"/>
          </w:pPr>
        </w:pPrChange>
      </w:pPr>
      <w:r w:rsidRPr="009D650D">
        <w:rPr>
          <w:rFonts w:ascii="黑体" w:eastAsia="黑体" w:hAnsi="黑体" w:hint="eastAsia"/>
          <w:b/>
          <w:bCs/>
          <w:sz w:val="30"/>
          <w:szCs w:val="30"/>
          <w:rPrChange w:id="175" w:author="lenovo" w:date="2019-07-15T01:25:00Z">
            <w:rPr>
              <w:rFonts w:asciiTheme="minorEastAsia" w:eastAsiaTheme="minorEastAsia" w:hAnsiTheme="minorEastAsia" w:hint="eastAsia"/>
            </w:rPr>
          </w:rPrChange>
        </w:rPr>
        <w:t>6.2计算框架</w:t>
      </w:r>
    </w:p>
    <w:p w:rsidR="00B62862" w:rsidRPr="00B62862" w:rsidRDefault="00B62862" w:rsidP="00B62862">
      <w:pPr>
        <w:ind w:firstLineChars="200" w:firstLine="480"/>
        <w:rPr>
          <w:rFonts w:asciiTheme="minorEastAsia" w:eastAsiaTheme="minorEastAsia" w:hAnsiTheme="minorEastAsia"/>
        </w:rPr>
      </w:pPr>
      <w:r w:rsidRPr="00B62862">
        <w:rPr>
          <w:rFonts w:asciiTheme="minorEastAsia" w:eastAsiaTheme="minorEastAsia" w:hAnsiTheme="minorEastAsia" w:hint="eastAsia"/>
        </w:rPr>
        <w:t>我们使用Torch7 [11,49]和Torch7 nn包。 4这个流行的深度学习</w:t>
      </w:r>
      <w:r w:rsidR="00C619FA">
        <w:rPr>
          <w:rFonts w:asciiTheme="minorEastAsia" w:eastAsiaTheme="minorEastAsia" w:hAnsiTheme="minorEastAsia" w:hint="eastAsia"/>
        </w:rPr>
        <w:t>库</w:t>
      </w:r>
      <w:r w:rsidRPr="00B62862">
        <w:rPr>
          <w:rFonts w:asciiTheme="minorEastAsia" w:eastAsiaTheme="minorEastAsia" w:hAnsiTheme="minorEastAsia" w:hint="eastAsia"/>
        </w:rPr>
        <w:t>已被Facebook等主要互联网公司使用和扩展。</w:t>
      </w:r>
    </w:p>
    <w:p w:rsidR="00B62862" w:rsidRPr="00274B1F" w:rsidRDefault="00B62862"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6.3神经网络架构</w:t>
      </w:r>
    </w:p>
    <w:p w:rsidR="00B62862" w:rsidRDefault="00B62862" w:rsidP="00B62862">
      <w:pPr>
        <w:ind w:firstLineChars="200" w:firstLine="480"/>
        <w:rPr>
          <w:rFonts w:asciiTheme="minorEastAsia" w:eastAsiaTheme="minorEastAsia" w:hAnsiTheme="minorEastAsia"/>
        </w:rPr>
      </w:pPr>
      <w:r w:rsidRPr="00B62862">
        <w:rPr>
          <w:rFonts w:asciiTheme="minorEastAsia" w:eastAsiaTheme="minorEastAsia" w:hAnsiTheme="minorEastAsia" w:hint="eastAsia"/>
        </w:rPr>
        <w:t>我们使用两种流行的神经网络架构：多</w:t>
      </w:r>
      <w:r w:rsidRPr="002E0CA3">
        <w:rPr>
          <w:rFonts w:asciiTheme="minorEastAsia" w:eastAsiaTheme="minorEastAsia" w:hAnsiTheme="minorEastAsia" w:hint="eastAsia"/>
          <w:color w:val="FF0000"/>
          <w:rPrChange w:id="176" w:author="lenovo" w:date="2019-07-15T01:28:00Z">
            <w:rPr>
              <w:rFonts w:asciiTheme="minorEastAsia" w:eastAsiaTheme="minorEastAsia" w:hAnsiTheme="minorEastAsia" w:hint="eastAsia"/>
            </w:rPr>
          </w:rPrChange>
        </w:rPr>
        <w:t>层感知器（MLP）和卷积神经网络（CNN）</w:t>
      </w:r>
      <w:r w:rsidRPr="00B62862">
        <w:rPr>
          <w:rFonts w:asciiTheme="minorEastAsia" w:eastAsiaTheme="minorEastAsia" w:hAnsiTheme="minorEastAsia" w:hint="eastAsia"/>
        </w:rPr>
        <w:t>。 MLP是前馈神经网络架构，其中每层中的神经元完全连接到下一层中的神经元。最初提出反向传播算法来学习这些网络的参数[42]。图1是MLP网络的示例。 CNN是一种特殊的具有稀疏连通性的多层神经网络[31]。 CNN广泛用于图像和视频识别。我们提供了图5（MLP）和图6和7（CNN）中网络架构的确切规格，全</w:t>
      </w:r>
      <w:r w:rsidRPr="00274B1F">
        <w:rPr>
          <w:rFonts w:asciiTheme="minorEastAsia" w:eastAsiaTheme="minorEastAsia" w:hAnsiTheme="minorEastAsia" w:hint="eastAsia"/>
          <w:color w:val="8064A2" w:themeColor="accent4"/>
        </w:rPr>
        <w:t>部使用</w:t>
      </w:r>
      <w:r w:rsidRPr="00274B1F">
        <w:rPr>
          <w:rFonts w:asciiTheme="minorEastAsia" w:eastAsiaTheme="minorEastAsia" w:hAnsiTheme="minorEastAsia"/>
          <w:color w:val="8064A2" w:themeColor="accent4"/>
        </w:rPr>
        <w:t>Torch7 nn</w:t>
      </w:r>
      <w:r w:rsidR="00DE7131" w:rsidRPr="00274B1F">
        <w:rPr>
          <w:rFonts w:asciiTheme="minorEastAsia" w:eastAsiaTheme="minorEastAsia" w:hAnsiTheme="minorEastAsia" w:hint="eastAsia"/>
          <w:color w:val="8064A2" w:themeColor="accent4"/>
        </w:rPr>
        <w:t>包</w:t>
      </w:r>
      <w:r w:rsidRPr="00274B1F">
        <w:rPr>
          <w:rFonts w:asciiTheme="minorEastAsia" w:eastAsiaTheme="minorEastAsia" w:hAnsiTheme="minorEastAsia" w:hint="eastAsia"/>
          <w:color w:val="8064A2" w:themeColor="accent4"/>
        </w:rPr>
        <w:t>打印</w:t>
      </w:r>
      <w:r w:rsidR="00DE7131">
        <w:rPr>
          <w:rFonts w:asciiTheme="minorEastAsia" w:eastAsiaTheme="minorEastAsia" w:hAnsiTheme="minorEastAsia" w:hint="eastAsia"/>
          <w:color w:val="8064A2" w:themeColor="accent4"/>
        </w:rPr>
        <w:t>（？）</w:t>
      </w:r>
      <w:r w:rsidRPr="00B62862">
        <w:rPr>
          <w:rFonts w:asciiTheme="minorEastAsia" w:eastAsiaTheme="minorEastAsia" w:hAnsiTheme="minorEastAsia" w:hint="eastAsia"/>
        </w:rPr>
        <w:t>。这些图显示了每层中使用的激活函数（例如，Tanh用于切线双曲线，ReLU用于整流器</w:t>
      </w:r>
      <w:r w:rsidR="00DE7131">
        <w:rPr>
          <w:rFonts w:asciiTheme="minorEastAsia" w:eastAsiaTheme="minorEastAsia" w:hAnsiTheme="minorEastAsia" w:hint="eastAsia"/>
        </w:rPr>
        <w:t>函数</w:t>
      </w:r>
      <w:r w:rsidRPr="00B62862">
        <w:rPr>
          <w:rFonts w:asciiTheme="minorEastAsia" w:eastAsiaTheme="minorEastAsia" w:hAnsiTheme="minorEastAsia" w:hint="eastAsia"/>
        </w:rPr>
        <w:t>），以及层之间的连接。表3总结了参数的数量。</w:t>
      </w:r>
    </w:p>
    <w:p w:rsidR="00FB6B10" w:rsidRPr="00274B1F" w:rsidRDefault="00FB6B1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6.4实验装置</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 xml:space="preserve">我们实现了具有三种不同的参数变换协议的分布式SSGD  - </w:t>
      </w:r>
      <w:r w:rsidRPr="00274B1F">
        <w:rPr>
          <w:rFonts w:asciiTheme="minorEastAsia" w:eastAsiaTheme="minorEastAsia" w:hAnsiTheme="minorEastAsia" w:hint="eastAsia"/>
          <w:color w:val="FF0000"/>
        </w:rPr>
        <w:t>循环，随机顺序和异步</w:t>
      </w:r>
      <w:r w:rsidRPr="00FB6B10">
        <w:rPr>
          <w:rFonts w:asciiTheme="minorEastAsia" w:eastAsiaTheme="minorEastAsia" w:hAnsiTheme="minorEastAsia" w:hint="eastAsia"/>
        </w:rPr>
        <w:t>。随机顺序的性能与循环非常相似，因此省略。</w:t>
      </w:r>
      <w:r w:rsidR="004834FA" w:rsidRPr="004834FA">
        <w:rPr>
          <w:rFonts w:asciiTheme="minorEastAsia" w:eastAsiaTheme="minorEastAsia" w:hAnsiTheme="minorEastAsia" w:hint="eastAsia"/>
        </w:rPr>
        <w:t>我们将所有结果与两个基线情景进行了比较。</w:t>
      </w:r>
      <w:r w:rsidRPr="00FB6B10">
        <w:rPr>
          <w:rFonts w:asciiTheme="minorEastAsia" w:eastAsiaTheme="minorEastAsia" w:hAnsiTheme="minorEastAsia" w:hint="eastAsia"/>
        </w:rPr>
        <w:t>第一个是</w:t>
      </w:r>
      <w:r w:rsidRPr="00274B1F">
        <w:rPr>
          <w:rFonts w:asciiTheme="minorEastAsia" w:eastAsiaTheme="minorEastAsia" w:hAnsiTheme="minorEastAsia" w:hint="eastAsia"/>
          <w:i/>
          <w:iCs/>
          <w:color w:val="FF0000"/>
        </w:rPr>
        <w:t>整个数据集上的</w:t>
      </w:r>
      <w:r w:rsidRPr="00274B1F">
        <w:rPr>
          <w:rFonts w:asciiTheme="minorEastAsia" w:eastAsiaTheme="minorEastAsia" w:hAnsiTheme="minorEastAsia"/>
          <w:i/>
          <w:iCs/>
          <w:color w:val="FF0000"/>
        </w:rPr>
        <w:t>Centralized SGD</w:t>
      </w:r>
      <w:r w:rsidRPr="00FB6B10">
        <w:rPr>
          <w:rFonts w:asciiTheme="minorEastAsia" w:eastAsiaTheme="minorEastAsia" w:hAnsiTheme="minorEastAsia" w:hint="eastAsia"/>
        </w:rPr>
        <w:t>。这是</w:t>
      </w:r>
      <w:r w:rsidRPr="009D650D">
        <w:rPr>
          <w:rFonts w:asciiTheme="minorEastAsia" w:eastAsiaTheme="minorEastAsia" w:hAnsiTheme="minorEastAsia" w:hint="eastAsia"/>
          <w:color w:val="FF0000"/>
          <w:rPrChange w:id="177" w:author="lenovo" w:date="2019-07-15T01:25:00Z">
            <w:rPr>
              <w:rFonts w:asciiTheme="minorEastAsia" w:eastAsiaTheme="minorEastAsia" w:hAnsiTheme="minorEastAsia" w:hint="eastAsia"/>
            </w:rPr>
          </w:rPrChange>
        </w:rPr>
        <w:t>违反隐私</w:t>
      </w:r>
      <w:r w:rsidRPr="00FB6B10">
        <w:rPr>
          <w:rFonts w:asciiTheme="minorEastAsia" w:eastAsiaTheme="minorEastAsia" w:hAnsiTheme="minorEastAsia" w:hint="eastAsia"/>
        </w:rPr>
        <w:t>的情况，其中将所有训练数据汇集到一个数据集中，并且使用标准随机梯度下降在该数据集上训练网络。另一种情况是</w:t>
      </w:r>
      <w:r w:rsidRPr="00274B1F">
        <w:rPr>
          <w:rFonts w:asciiTheme="minorEastAsia" w:eastAsiaTheme="minorEastAsia" w:hAnsiTheme="minorEastAsia"/>
          <w:i/>
          <w:iCs/>
          <w:color w:val="FF0000"/>
        </w:rPr>
        <w:t>Standalone SGD</w:t>
      </w:r>
      <w:r w:rsidRPr="00274B1F">
        <w:rPr>
          <w:rFonts w:asciiTheme="minorEastAsia" w:eastAsiaTheme="minorEastAsia" w:hAnsiTheme="minorEastAsia" w:hint="eastAsia"/>
          <w:i/>
          <w:iCs/>
        </w:rPr>
        <w:t>。</w:t>
      </w:r>
      <w:r w:rsidRPr="00FB6B10">
        <w:rPr>
          <w:rFonts w:asciiTheme="minorEastAsia" w:eastAsiaTheme="minorEastAsia" w:hAnsiTheme="minorEastAsia" w:hint="eastAsia"/>
        </w:rPr>
        <w:t>这是参与者仅在他们的训练数据上</w:t>
      </w:r>
      <w:r w:rsidRPr="000623C1">
        <w:rPr>
          <w:rFonts w:asciiTheme="minorEastAsia" w:eastAsiaTheme="minorEastAsia" w:hAnsiTheme="minorEastAsia" w:hint="eastAsia"/>
          <w:color w:val="FF0000"/>
          <w:rPrChange w:id="178" w:author="lenovo" w:date="2019-07-15T01:27:00Z">
            <w:rPr>
              <w:rFonts w:asciiTheme="minorEastAsia" w:eastAsiaTheme="minorEastAsia" w:hAnsiTheme="minorEastAsia" w:hint="eastAsia"/>
            </w:rPr>
          </w:rPrChange>
        </w:rPr>
        <w:t>训练而没有任何协作</w:t>
      </w:r>
      <w:r w:rsidRPr="00FB6B10">
        <w:rPr>
          <w:rFonts w:asciiTheme="minorEastAsia" w:eastAsiaTheme="minorEastAsia" w:hAnsiTheme="minorEastAsia" w:hint="eastAsia"/>
        </w:rPr>
        <w:t>的情况。</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我们实现了</w:t>
      </w:r>
      <w:r w:rsidRPr="00274B1F">
        <w:rPr>
          <w:rFonts w:asciiTheme="minorEastAsia" w:eastAsiaTheme="minorEastAsia" w:hAnsiTheme="minorEastAsia" w:hint="eastAsia"/>
          <w:color w:val="FF0000"/>
        </w:rPr>
        <w:t>两个标准来选择哪些梯度</w:t>
      </w:r>
      <w:r w:rsidR="00B7708B" w:rsidRPr="00274B1F">
        <w:rPr>
          <w:rFonts w:asciiTheme="minorEastAsia" w:eastAsiaTheme="minorEastAsia" w:hAnsiTheme="minorEastAsia" w:hint="eastAsia"/>
          <w:color w:val="FF0000"/>
        </w:rPr>
        <w:t>上传</w:t>
      </w:r>
      <w:r w:rsidRPr="00274B1F">
        <w:rPr>
          <w:rFonts w:asciiTheme="minorEastAsia" w:eastAsiaTheme="minorEastAsia" w:hAnsiTheme="minorEastAsia" w:hint="eastAsia"/>
          <w:color w:val="FF0000"/>
        </w:rPr>
        <w:t>到参数服务器</w:t>
      </w:r>
      <w:r w:rsidRPr="00FB6B10">
        <w:rPr>
          <w:rFonts w:asciiTheme="minorEastAsia" w:eastAsiaTheme="minorEastAsia" w:hAnsiTheme="minorEastAsia" w:hint="eastAsia"/>
        </w:rPr>
        <w:t>。</w:t>
      </w:r>
      <w:r w:rsidRPr="00274B1F">
        <w:rPr>
          <w:rFonts w:asciiTheme="minorEastAsia" w:eastAsiaTheme="minorEastAsia" w:hAnsiTheme="minorEastAsia" w:hint="eastAsia"/>
          <w:i/>
          <w:iCs/>
          <w:color w:val="FF0000"/>
        </w:rPr>
        <w:t>使用最大值</w:t>
      </w:r>
      <w:r w:rsidRPr="00FB6B10">
        <w:rPr>
          <w:rFonts w:asciiTheme="minorEastAsia" w:eastAsiaTheme="minorEastAsia" w:hAnsiTheme="minorEastAsia" w:hint="eastAsia"/>
        </w:rPr>
        <w:t>，每个参与者上传具有来自上一个本地训练时期的最大绝对值的梯度。</w:t>
      </w:r>
      <w:r w:rsidRPr="00274B1F">
        <w:rPr>
          <w:rFonts w:asciiTheme="minorEastAsia" w:eastAsiaTheme="minorEastAsia" w:hAnsiTheme="minorEastAsia" w:hint="eastAsia"/>
          <w:i/>
          <w:iCs/>
          <w:color w:val="FF0000"/>
        </w:rPr>
        <w:t>随机随阈值</w:t>
      </w:r>
      <w:r w:rsidRPr="00FB6B10">
        <w:rPr>
          <w:rFonts w:asciiTheme="minorEastAsia" w:eastAsiaTheme="minorEastAsia" w:hAnsiTheme="minorEastAsia" w:hint="eastAsia"/>
        </w:rPr>
        <w:t>，参与者上传随机样本的渐变，其值超过阈值。对于</w:t>
      </w:r>
      <w:r w:rsidRPr="00274B1F">
        <w:rPr>
          <w:rFonts w:asciiTheme="minorEastAsia" w:eastAsiaTheme="minorEastAsia" w:hAnsiTheme="minorEastAsia" w:hint="eastAsia"/>
          <w:i/>
          <w:iCs/>
          <w:color w:val="FF0000"/>
        </w:rPr>
        <w:t>下载</w:t>
      </w:r>
      <w:r w:rsidRPr="00FB6B10">
        <w:rPr>
          <w:rFonts w:asciiTheme="minorEastAsia" w:eastAsiaTheme="minorEastAsia" w:hAnsiTheme="minorEastAsia" w:hint="eastAsia"/>
        </w:rPr>
        <w:t>，每个参与者选择已经过最多更新的参数。其他选择标</w:t>
      </w:r>
      <w:r w:rsidRPr="00FB6B10">
        <w:rPr>
          <w:rFonts w:asciiTheme="minorEastAsia" w:eastAsiaTheme="minorEastAsia" w:hAnsiTheme="minorEastAsia" w:hint="eastAsia"/>
        </w:rPr>
        <w:lastRenderedPageBreak/>
        <w:t>准，例如，下载经历了最大变化的参数，也是可行的。</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在所有实验中，参数统计的衰减因子β（参见第5.3节）设定为0.8。我们评估了小批量（1和32）和SGD学习率（α= 0.001和0.01）的几种设置，衰减率为1e-7。我们还将每个DSSGD场景中参与者N的数量在30,90和150之间变化。</w:t>
      </w:r>
    </w:p>
    <w:p w:rsid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我们用</w:t>
      </w:r>
      <w:r w:rsidR="00B7708B" w:rsidRPr="00FB6B10">
        <w:rPr>
          <w:rFonts w:asciiTheme="minorEastAsia" w:eastAsiaTheme="minorEastAsia" w:hAnsiTheme="minorEastAsia" w:hint="eastAsia"/>
        </w:rPr>
        <w:t>整个数据集</w:t>
      </w:r>
      <w:r w:rsidR="00B7708B">
        <w:rPr>
          <w:rFonts w:asciiTheme="minorEastAsia" w:eastAsiaTheme="minorEastAsia" w:hAnsiTheme="minorEastAsia" w:hint="eastAsia"/>
        </w:rPr>
        <w:t>的</w:t>
      </w:r>
      <w:r w:rsidRPr="00FB6B10">
        <w:rPr>
          <w:rFonts w:asciiTheme="minorEastAsia" w:eastAsiaTheme="minorEastAsia" w:hAnsiTheme="minorEastAsia" w:hint="eastAsia"/>
        </w:rPr>
        <w:t>1％随机初始化每个参与者的本地训练数据集，即用于MNIST场景的600个数据样本和用于SVHN场景的1000个数据样本。</w:t>
      </w:r>
      <w:r w:rsidR="00B7708B" w:rsidRPr="00B7708B">
        <w:rPr>
          <w:rFonts w:asciiTheme="minorEastAsia" w:eastAsiaTheme="minorEastAsia" w:hAnsiTheme="minorEastAsia" w:hint="eastAsia"/>
        </w:rPr>
        <w:t>选择用于在SSGD中共享的参数的分数</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u</m:t>
            </m:r>
          </m:sub>
        </m:sSub>
      </m:oMath>
      <w:r w:rsidR="00B7708B" w:rsidRPr="00B7708B">
        <w:rPr>
          <w:rFonts w:asciiTheme="minorEastAsia" w:eastAsiaTheme="minorEastAsia" w:hAnsiTheme="minorEastAsia" w:hint="eastAsia"/>
        </w:rPr>
        <w:t>在{1,0.1,0.01,0.001}中取值，即在MNIST上训练MLP的情况下的{15,141,1402,140106}参数（参见表3）。 要下载的参数的分数</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d</m:t>
            </m:r>
          </m:sub>
        </m:sSub>
      </m:oMath>
      <w:r w:rsidR="00B7708B" w:rsidRPr="00B7708B">
        <w:rPr>
          <w:rFonts w:asciiTheme="minorEastAsia" w:eastAsiaTheme="minorEastAsia" w:hAnsiTheme="minorEastAsia" w:hint="eastAsia"/>
        </w:rPr>
        <w:t>通常设置为1。</w:t>
      </w:r>
    </w:p>
    <w:p w:rsidR="00FB6B10" w:rsidRPr="00274B1F" w:rsidRDefault="00FB6B1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6.5选择性SGD的结果</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为了显示我们的方法与传统随机梯度下降相比的有效性，我们评估了</w:t>
      </w:r>
      <w:r w:rsidR="00E84A26" w:rsidRPr="00FB6B10">
        <w:rPr>
          <w:rFonts w:asciiTheme="minorEastAsia" w:eastAsiaTheme="minorEastAsia" w:hAnsiTheme="minorEastAsia" w:hint="eastAsia"/>
        </w:rPr>
        <w:t>SSGD和SGD</w:t>
      </w:r>
      <w:r w:rsidRPr="00FB6B10">
        <w:rPr>
          <w:rFonts w:asciiTheme="minorEastAsia" w:eastAsiaTheme="minorEastAsia" w:hAnsiTheme="minorEastAsia" w:hint="eastAsia"/>
        </w:rPr>
        <w:t>在MNIST和SVHN数据集上训练卷积神经网络（CNN）时的准确性。图8比较了不同元参数值的SGD和SSGD（小批量大小和共享梯度的分数）。一般而言，参与者可以通过训练校准数据集来选择元参数的值，例如，没有隐私含义的公共数据集。</w:t>
      </w:r>
    </w:p>
    <w:p w:rsid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这些结果证实了SSGD背后的直觉：</w:t>
      </w:r>
      <w:r w:rsidRPr="00274B1F">
        <w:rPr>
          <w:rFonts w:asciiTheme="minorEastAsia" w:eastAsiaTheme="minorEastAsia" w:hAnsiTheme="minorEastAsia" w:hint="eastAsia"/>
          <w:color w:val="FF0000"/>
        </w:rPr>
        <w:t>通过在每个梯度下降步骤中仅共享一小部分梯度，我们可以获得与</w:t>
      </w:r>
      <w:r w:rsidRPr="00274B1F">
        <w:rPr>
          <w:rFonts w:asciiTheme="minorEastAsia" w:eastAsiaTheme="minorEastAsia" w:hAnsiTheme="minorEastAsia"/>
          <w:color w:val="FF0000"/>
        </w:rPr>
        <w:t>SGD几乎相同的精度。此外，有和没有选择性参数共享的SGD的整体行为是类似的</w:t>
      </w:r>
      <w:r w:rsidRPr="00FB6B10">
        <w:rPr>
          <w:rFonts w:asciiTheme="minorEastAsia" w:eastAsiaTheme="minorEastAsia" w:hAnsiTheme="minorEastAsia" w:hint="eastAsia"/>
        </w:rPr>
        <w:t>。将小批量大小设置为1在整个训练过程中实现高随机性并且收敛非常快，但也会导致某些曲线的波动。图8显示了直到35</w:t>
      </w:r>
      <w:r w:rsidR="009B06A9">
        <w:rPr>
          <w:rFonts w:asciiTheme="minorEastAsia" w:eastAsiaTheme="minorEastAsia" w:hAnsiTheme="minorEastAsia" w:hint="eastAsia"/>
        </w:rPr>
        <w:t>次</w:t>
      </w:r>
      <w:r w:rsidRPr="00FB6B10">
        <w:rPr>
          <w:rFonts w:asciiTheme="minorEastAsia" w:eastAsiaTheme="minorEastAsia" w:hAnsiTheme="minorEastAsia" w:hint="eastAsia"/>
        </w:rPr>
        <w:t>的精度轨迹;除此之外，我们可以实现更高的精度，如表4所示.SSGD可以实现比SGD更高的精度，因为在每个时期仅更新一小部分参数充当正则化技术</w:t>
      </w:r>
      <w:r w:rsidR="009B06A9" w:rsidRPr="009B06A9">
        <w:rPr>
          <w:rFonts w:asciiTheme="minorEastAsia" w:eastAsiaTheme="minorEastAsia" w:hAnsiTheme="minorEastAsia" w:hint="eastAsia"/>
        </w:rPr>
        <w:t>，</w:t>
      </w:r>
      <w:r w:rsidR="009B06A9" w:rsidRPr="00047333">
        <w:rPr>
          <w:rFonts w:asciiTheme="minorEastAsia" w:eastAsiaTheme="minorEastAsia" w:hAnsiTheme="minorEastAsia" w:hint="eastAsia"/>
          <w:color w:val="FF0000"/>
          <w:rPrChange w:id="179" w:author="lenovo" w:date="2019-07-15T01:34:00Z">
            <w:rPr>
              <w:rFonts w:asciiTheme="minorEastAsia" w:eastAsiaTheme="minorEastAsia" w:hAnsiTheme="minorEastAsia" w:hint="eastAsia"/>
            </w:rPr>
          </w:rPrChange>
        </w:rPr>
        <w:t>它通过防止神经网络权重共同“记住”训练数据来避免过度拟合（这个概念在[47]中描述）</w:t>
      </w:r>
      <w:r w:rsidR="009B06A9" w:rsidRPr="009B06A9">
        <w:rPr>
          <w:rFonts w:asciiTheme="minorEastAsia" w:eastAsiaTheme="minorEastAsia" w:hAnsiTheme="minorEastAsia" w:hint="eastAsia"/>
        </w:rPr>
        <w:t>。</w:t>
      </w:r>
      <w:r w:rsidRPr="00FB6B10">
        <w:rPr>
          <w:rFonts w:asciiTheme="minorEastAsia" w:eastAsiaTheme="minorEastAsia" w:hAnsiTheme="minorEastAsia" w:hint="eastAsia"/>
        </w:rPr>
        <w:t>当小批量大小设置为32时，由于在梯度下降期间应用了</w:t>
      </w:r>
      <w:r w:rsidR="009B06A9">
        <w:rPr>
          <w:rFonts w:asciiTheme="minorEastAsia" w:eastAsiaTheme="minorEastAsia" w:hAnsiTheme="minorEastAsia" w:hint="eastAsia"/>
        </w:rPr>
        <w:t>许多</w:t>
      </w:r>
      <w:r w:rsidRPr="00FB6B10">
        <w:rPr>
          <w:rFonts w:asciiTheme="minorEastAsia" w:eastAsiaTheme="minorEastAsia" w:hAnsiTheme="minorEastAsia" w:hint="eastAsia"/>
        </w:rPr>
        <w:t>训练数据点的平均梯度，因此收敛更慢但更平滑。</w:t>
      </w:r>
    </w:p>
    <w:p w:rsidR="00FB6B10" w:rsidRPr="00274B1F" w:rsidRDefault="00FB6B1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6.6分布式选择性SGD的结果</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图9显示了</w:t>
      </w:r>
      <w:r w:rsidRPr="003233CA">
        <w:rPr>
          <w:rFonts w:asciiTheme="minorEastAsia" w:eastAsiaTheme="minorEastAsia" w:hAnsiTheme="minorEastAsia" w:hint="eastAsia"/>
          <w:color w:val="FF0000"/>
          <w:rPrChange w:id="180" w:author="lenovo" w:date="2019-07-15T01:35:00Z">
            <w:rPr>
              <w:rFonts w:asciiTheme="minorEastAsia" w:eastAsiaTheme="minorEastAsia" w:hAnsiTheme="minorEastAsia" w:hint="eastAsia"/>
            </w:rPr>
          </w:rPrChange>
        </w:rPr>
        <w:t>在为不同的神经网络架构，参数交换协议和共享参数的分数运行DSSGDon MNIST和SVHN时获得的最佳精度</w:t>
      </w:r>
      <w:r w:rsidRPr="00FB6B10">
        <w:rPr>
          <w:rFonts w:asciiTheme="minorEastAsia" w:eastAsiaTheme="minorEastAsia" w:hAnsiTheme="minorEastAsia" w:hint="eastAsia"/>
        </w:rPr>
        <w:t>.x轴是共享参数的分数</w:t>
      </w:r>
      <w:r w:rsidR="00B10445">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u</m:t>
            </m:r>
          </m:sub>
        </m:sSub>
      </m:oMath>
      <w:r w:rsidR="00B10445">
        <w:rPr>
          <w:rFonts w:asciiTheme="minorEastAsia" w:eastAsiaTheme="minorEastAsia" w:hAnsiTheme="minorEastAsia"/>
        </w:rPr>
        <w:t>)</w:t>
      </w:r>
      <w:r w:rsidRPr="00FB6B10">
        <w:rPr>
          <w:rFonts w:asciiTheme="minorEastAsia" w:eastAsiaTheme="minorEastAsia" w:hAnsiTheme="minorEastAsia" w:hint="eastAsia"/>
        </w:rPr>
        <w:t>; y轴是精度，即在测试集中正确分类的数据样本的分数。我们将下载速率</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d</m:t>
            </m:r>
          </m:sub>
        </m:sSub>
      </m:oMath>
      <w:r w:rsidRPr="00FB6B10">
        <w:rPr>
          <w:rFonts w:asciiTheme="minorEastAsia" w:eastAsiaTheme="minorEastAsia" w:hAnsiTheme="minorEastAsia" w:hint="eastAsia"/>
        </w:rPr>
        <w:t>设置为1，将学习速率α设置为0.001，将小批量大小设置为32。</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在每个图中，我们显示了</w:t>
      </w:r>
      <w:r w:rsidRPr="003233CA">
        <w:rPr>
          <w:rFonts w:asciiTheme="minorEastAsia" w:eastAsiaTheme="minorEastAsia" w:hAnsiTheme="minorEastAsia" w:hint="eastAsia"/>
          <w:color w:val="FF0000"/>
          <w:rPrChange w:id="181" w:author="lenovo" w:date="2019-07-15T01:35:00Z">
            <w:rPr>
              <w:rFonts w:asciiTheme="minorEastAsia" w:eastAsiaTheme="minorEastAsia" w:hAnsiTheme="minorEastAsia" w:hint="eastAsia"/>
            </w:rPr>
          </w:rPrChange>
        </w:rPr>
        <w:t>集中（最大效用，最小隐私）和独立（最小效用，最大隐私）SGD的最佳准确度</w:t>
      </w:r>
      <w:r w:rsidRPr="00FB6B10">
        <w:rPr>
          <w:rFonts w:asciiTheme="minorEastAsia" w:eastAsiaTheme="minorEastAsia" w:hAnsiTheme="minorEastAsia" w:hint="eastAsia"/>
        </w:rPr>
        <w:t>。两者都独立于x轴，因为两者中都没有参数共享。这两个场景是我们的基线。</w:t>
      </w:r>
      <w:r w:rsidRPr="00274B1F">
        <w:rPr>
          <w:rFonts w:asciiTheme="minorEastAsia" w:eastAsiaTheme="minorEastAsia" w:hAnsiTheme="minorEastAsia" w:hint="eastAsia"/>
          <w:color w:val="FF0000"/>
        </w:rPr>
        <w:t>比较分布式</w:t>
      </w:r>
      <w:r w:rsidRPr="00274B1F">
        <w:rPr>
          <w:rFonts w:asciiTheme="minorEastAsia" w:eastAsiaTheme="minorEastAsia" w:hAnsiTheme="minorEastAsia"/>
          <w:color w:val="FF0000"/>
        </w:rPr>
        <w:t>SSGD与基线的准确性反映了效用和隐私之间的权衡</w:t>
      </w:r>
      <w:r w:rsidRPr="00FB6B10">
        <w:rPr>
          <w:rFonts w:asciiTheme="minorEastAsia" w:eastAsiaTheme="minorEastAsia" w:hAnsiTheme="minorEastAsia" w:hint="eastAsia"/>
        </w:rPr>
        <w:t>。这种差距取决于</w:t>
      </w:r>
      <w:r w:rsidRPr="00152EC8">
        <w:rPr>
          <w:rFonts w:asciiTheme="minorEastAsia" w:eastAsiaTheme="minorEastAsia" w:hAnsiTheme="minorEastAsia" w:hint="eastAsia"/>
          <w:color w:val="FF0000"/>
          <w:rPrChange w:id="182" w:author="lenovo" w:date="2019-07-15T01:35:00Z">
            <w:rPr>
              <w:rFonts w:asciiTheme="minorEastAsia" w:eastAsiaTheme="minorEastAsia" w:hAnsiTheme="minorEastAsia" w:hint="eastAsia"/>
            </w:rPr>
          </w:rPrChange>
        </w:rPr>
        <w:t>网络架构</w:t>
      </w:r>
      <w:r w:rsidRPr="00FB6B10">
        <w:rPr>
          <w:rFonts w:asciiTheme="minorEastAsia" w:eastAsiaTheme="minorEastAsia" w:hAnsiTheme="minorEastAsia" w:hint="eastAsia"/>
        </w:rPr>
        <w:t>，并反映出</w:t>
      </w:r>
      <w:r w:rsidRPr="00152EC8">
        <w:rPr>
          <w:rFonts w:asciiTheme="minorEastAsia" w:eastAsiaTheme="minorEastAsia" w:hAnsiTheme="minorEastAsia" w:hint="eastAsia"/>
          <w:color w:val="FF0000"/>
          <w:rPrChange w:id="183" w:author="lenovo" w:date="2019-07-15T01:36:00Z">
            <w:rPr>
              <w:rFonts w:asciiTheme="minorEastAsia" w:eastAsiaTheme="minorEastAsia" w:hAnsiTheme="minorEastAsia" w:hint="eastAsia"/>
            </w:rPr>
          </w:rPrChange>
        </w:rPr>
        <w:t>CNN在</w:t>
      </w:r>
      <w:r w:rsidR="00B10445" w:rsidRPr="00152EC8">
        <w:rPr>
          <w:rFonts w:asciiTheme="minorEastAsia" w:eastAsiaTheme="minorEastAsia" w:hAnsiTheme="minorEastAsia" w:hint="eastAsia"/>
          <w:color w:val="FF0000"/>
          <w:rPrChange w:id="184" w:author="lenovo" w:date="2019-07-15T01:36:00Z">
            <w:rPr>
              <w:rFonts w:asciiTheme="minorEastAsia" w:eastAsiaTheme="minorEastAsia" w:hAnsiTheme="minorEastAsia" w:hint="eastAsia"/>
            </w:rPr>
          </w:rPrChange>
        </w:rPr>
        <w:t>训练</w:t>
      </w:r>
      <w:r w:rsidRPr="00152EC8">
        <w:rPr>
          <w:rFonts w:asciiTheme="minorEastAsia" w:eastAsiaTheme="minorEastAsia" w:hAnsiTheme="minorEastAsia" w:hint="eastAsia"/>
          <w:color w:val="FF0000"/>
          <w:rPrChange w:id="185" w:author="lenovo" w:date="2019-07-15T01:36:00Z">
            <w:rPr>
              <w:rFonts w:asciiTheme="minorEastAsia" w:eastAsiaTheme="minorEastAsia" w:hAnsiTheme="minorEastAsia" w:hint="eastAsia"/>
            </w:rPr>
          </w:rPrChange>
        </w:rPr>
        <w:t>数据方面</w:t>
      </w:r>
      <w:r w:rsidR="00B10445" w:rsidRPr="00152EC8">
        <w:rPr>
          <w:rFonts w:asciiTheme="minorEastAsia" w:eastAsiaTheme="minorEastAsia" w:hAnsiTheme="minorEastAsia" w:hint="eastAsia"/>
          <w:color w:val="FF0000"/>
          <w:rPrChange w:id="186" w:author="lenovo" w:date="2019-07-15T01:36:00Z">
            <w:rPr>
              <w:rFonts w:asciiTheme="minorEastAsia" w:eastAsiaTheme="minorEastAsia" w:hAnsiTheme="minorEastAsia" w:hint="eastAsia"/>
            </w:rPr>
          </w:rPrChange>
        </w:rPr>
        <w:t>与MLP比</w:t>
      </w:r>
      <w:r w:rsidRPr="00152EC8">
        <w:rPr>
          <w:rFonts w:asciiTheme="minorEastAsia" w:eastAsiaTheme="minorEastAsia" w:hAnsiTheme="minorEastAsia" w:hint="eastAsia"/>
          <w:color w:val="FF0000"/>
          <w:rPrChange w:id="187" w:author="lenovo" w:date="2019-07-15T01:36:00Z">
            <w:rPr>
              <w:rFonts w:asciiTheme="minorEastAsia" w:eastAsiaTheme="minorEastAsia" w:hAnsiTheme="minorEastAsia" w:hint="eastAsia"/>
            </w:rPr>
          </w:rPrChange>
        </w:rPr>
        <w:t>的优势更大</w:t>
      </w:r>
      <w:r w:rsidRPr="00FB6B10">
        <w:rPr>
          <w:rFonts w:asciiTheme="minorEastAsia" w:eastAsiaTheme="minorEastAsia" w:hAnsiTheme="minorEastAsia" w:hint="eastAsia"/>
        </w:rPr>
        <w:t>。此外，在我们的设置中，差距受到分类复杂性的影响，每个参与者在SVHN数据集的情况下具有1000个数据样本，在MNIST数据集的情况下具有600个数据样本。</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我们的结果表明，任何合作，即</w:t>
      </w:r>
      <w:r w:rsidRPr="00152EC8">
        <w:rPr>
          <w:rFonts w:asciiTheme="minorEastAsia" w:eastAsiaTheme="minorEastAsia" w:hAnsiTheme="minorEastAsia" w:hint="eastAsia"/>
          <w:color w:val="FF0000"/>
          <w:rPrChange w:id="188" w:author="lenovo" w:date="2019-07-15T01:36:00Z">
            <w:rPr>
              <w:rFonts w:asciiTheme="minorEastAsia" w:eastAsiaTheme="minorEastAsia" w:hAnsiTheme="minorEastAsia" w:hint="eastAsia"/>
            </w:rPr>
          </w:rPrChange>
        </w:rPr>
        <w:t>使只共享1％的参数，也会产生比独立学习更高的准确性</w:t>
      </w:r>
      <w:r w:rsidRPr="00FB6B10">
        <w:rPr>
          <w:rFonts w:asciiTheme="minorEastAsia" w:eastAsiaTheme="minorEastAsia" w:hAnsiTheme="minorEastAsia" w:hint="eastAsia"/>
        </w:rPr>
        <w:t>。使用</w:t>
      </w:r>
      <w:r w:rsidRPr="00072851">
        <w:rPr>
          <w:rFonts w:asciiTheme="minorEastAsia" w:eastAsiaTheme="minorEastAsia" w:hAnsiTheme="minorEastAsia" w:hint="eastAsia"/>
          <w:color w:val="FF0000"/>
          <w:rPrChange w:id="189" w:author="lenovo" w:date="2019-07-15T01:37:00Z">
            <w:rPr>
              <w:rFonts w:asciiTheme="minorEastAsia" w:eastAsiaTheme="minorEastAsia" w:hAnsiTheme="minorEastAsia" w:hint="eastAsia"/>
            </w:rPr>
          </w:rPrChange>
        </w:rPr>
        <w:t>循环参数交换的分布式SSGD具有最高精度</w:t>
      </w:r>
      <w:r w:rsidRPr="00FB6B10">
        <w:rPr>
          <w:rFonts w:asciiTheme="minorEastAsia" w:eastAsiaTheme="minorEastAsia" w:hAnsiTheme="minorEastAsia" w:hint="eastAsia"/>
        </w:rPr>
        <w:t>，几乎等于集中式SGD。原因是它与SSGD相似（见图8）。为这</w:t>
      </w:r>
      <w:r w:rsidRPr="00072851">
        <w:rPr>
          <w:rFonts w:asciiTheme="minorEastAsia" w:eastAsiaTheme="minorEastAsia" w:hAnsiTheme="minorEastAsia" w:hint="eastAsia"/>
          <w:color w:val="FF0000"/>
          <w:rPrChange w:id="190" w:author="lenovo" w:date="2019-07-15T01:37:00Z">
            <w:rPr>
              <w:rFonts w:asciiTheme="minorEastAsia" w:eastAsiaTheme="minorEastAsia" w:hAnsiTheme="minorEastAsia" w:hint="eastAsia"/>
            </w:rPr>
          </w:rPrChange>
        </w:rPr>
        <w:t>种准确性付出的代价是学习的速度</w:t>
      </w:r>
      <w:r w:rsidRPr="00FB6B10">
        <w:rPr>
          <w:rFonts w:asciiTheme="minorEastAsia" w:eastAsiaTheme="minorEastAsia" w:hAnsiTheme="minorEastAsia" w:hint="eastAsia"/>
        </w:rPr>
        <w:t>，这是由最慢的参与者决定的。循环协议</w:t>
      </w:r>
      <w:r w:rsidRPr="00761111">
        <w:rPr>
          <w:rFonts w:asciiTheme="minorEastAsia" w:eastAsiaTheme="minorEastAsia" w:hAnsiTheme="minorEastAsia" w:hint="eastAsia"/>
          <w:color w:val="FF0000"/>
          <w:rPrChange w:id="191" w:author="lenovo" w:date="2019-07-15T01:37:00Z">
            <w:rPr>
              <w:rFonts w:asciiTheme="minorEastAsia" w:eastAsiaTheme="minorEastAsia" w:hAnsiTheme="minorEastAsia" w:hint="eastAsia"/>
            </w:rPr>
          </w:rPrChange>
        </w:rPr>
        <w:t>适用于所有参与者具有相似计算能力的场景</w:t>
      </w:r>
      <w:r w:rsidRPr="00FB6B10">
        <w:rPr>
          <w:rFonts w:asciiTheme="minorEastAsia" w:eastAsiaTheme="minorEastAsia" w:hAnsiTheme="minorEastAsia" w:hint="eastAsia"/>
        </w:rPr>
        <w:t>，例如，具有专用SSGD服务器的生物医学研究机构。然而，我们不对本地SGD如何运行做出任何假设。例如，它可以在并行GPU上执行以解决该过程。</w:t>
      </w:r>
      <w:r w:rsidRPr="00761111">
        <w:rPr>
          <w:rFonts w:asciiTheme="minorEastAsia" w:eastAsiaTheme="minorEastAsia" w:hAnsiTheme="minorEastAsia" w:hint="eastAsia"/>
          <w:color w:val="FF0000"/>
          <w:rPrChange w:id="192" w:author="lenovo" w:date="2019-07-15T01:37:00Z">
            <w:rPr>
              <w:rFonts w:asciiTheme="minorEastAsia" w:eastAsiaTheme="minorEastAsia" w:hAnsiTheme="minorEastAsia" w:hint="eastAsia"/>
            </w:rPr>
          </w:rPrChange>
        </w:rPr>
        <w:t>异步参数交换协议也可以生成准确的模型。其成功的关键在于固有的随机性，因此梯度下降的高随机性可以防止过度拟合</w:t>
      </w:r>
      <w:r w:rsidRPr="00FB6B10">
        <w:rPr>
          <w:rFonts w:asciiTheme="minorEastAsia" w:eastAsiaTheme="minorEastAsia" w:hAnsiTheme="minorEastAsia" w:hint="eastAsia"/>
        </w:rPr>
        <w:t>。在实施过程中，我们假设参与者可能会落后于其他人，并以概率0.5下载过时的参数集（来自上一个时期的参数）。</w:t>
      </w:r>
      <w:r w:rsidR="002A31EB" w:rsidRPr="002A31EB">
        <w:rPr>
          <w:rFonts w:asciiTheme="minorEastAsia" w:eastAsiaTheme="minorEastAsia" w:hAnsiTheme="minorEastAsia" w:hint="eastAsia"/>
        </w:rPr>
        <w:t>该协议具有很好的准确性，表明即使在不可靠的（如移动）网络中，DSSGD也能很好地工作。</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我们还观察到参与者的数量对准确性的影响小于共享参数的百分比。这表明分布式</w:t>
      </w:r>
      <w:r w:rsidRPr="00FB6B10">
        <w:rPr>
          <w:rFonts w:asciiTheme="minorEastAsia" w:eastAsiaTheme="minorEastAsia" w:hAnsiTheme="minorEastAsia" w:hint="eastAsia"/>
        </w:rPr>
        <w:lastRenderedPageBreak/>
        <w:t>SSGD</w:t>
      </w:r>
      <w:r w:rsidRPr="00761111">
        <w:rPr>
          <w:rFonts w:asciiTheme="minorEastAsia" w:eastAsiaTheme="minorEastAsia" w:hAnsiTheme="minorEastAsia" w:hint="eastAsia"/>
          <w:color w:val="FF0000"/>
          <w:rPrChange w:id="193" w:author="lenovo" w:date="2019-07-15T01:38:00Z">
            <w:rPr>
              <w:rFonts w:asciiTheme="minorEastAsia" w:eastAsiaTheme="minorEastAsia" w:hAnsiTheme="minorEastAsia" w:hint="eastAsia"/>
            </w:rPr>
          </w:rPrChange>
        </w:rPr>
        <w:t>不需要很多参与者来提高准确性</w:t>
      </w:r>
      <w:r w:rsidRPr="00FB6B10">
        <w:rPr>
          <w:rFonts w:asciiTheme="minorEastAsia" w:eastAsiaTheme="minorEastAsia" w:hAnsiTheme="minorEastAsia" w:hint="eastAsia"/>
        </w:rPr>
        <w:t>。</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参与者数量，参数更新率和参数交换时间表都会影响分布式SSGD的通信成本。例如，在循环调度中训练具有90个参与者且具有10％的参数上载率的MNIST数据集的MLP模型需要服务器</w:t>
      </w:r>
      <w:r w:rsidR="002A31EB">
        <w:rPr>
          <w:rFonts w:asciiTheme="minorEastAsia" w:eastAsiaTheme="minorEastAsia" w:hAnsiTheme="minorEastAsia" w:hint="eastAsia"/>
        </w:rPr>
        <w:t>每次需要</w:t>
      </w:r>
      <w:r w:rsidR="002A31EB" w:rsidRPr="00FB6B10">
        <w:rPr>
          <w:rFonts w:asciiTheme="minorEastAsia" w:eastAsiaTheme="minorEastAsia" w:hAnsiTheme="minorEastAsia" w:hint="eastAsia"/>
        </w:rPr>
        <w:t>上载</w:t>
      </w:r>
      <w:r w:rsidRPr="00FB6B10">
        <w:rPr>
          <w:rFonts w:asciiTheme="minorEastAsia" w:eastAsiaTheme="minorEastAsia" w:hAnsiTheme="minorEastAsia" w:hint="eastAsia"/>
        </w:rPr>
        <w:t>90×14010×32 = 38.5兆字节的参数</w:t>
      </w:r>
      <w:r w:rsidR="002A31EB" w:rsidRPr="002A31EB">
        <w:rPr>
          <w:rFonts w:asciiTheme="minorEastAsia" w:eastAsiaTheme="minorEastAsia" w:hAnsiTheme="minorEastAsia" w:hint="eastAsia"/>
        </w:rPr>
        <w:t>参数下载速率为100％，服务器需要在每个时期支持385兆字节的下载。</w:t>
      </w:r>
    </w:p>
    <w:p w:rsidR="00FB6B10" w:rsidRPr="00FB6B10"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假设每个参与者与其他参与者</w:t>
      </w:r>
      <w:r w:rsidR="002A31EB">
        <w:rPr>
          <w:rFonts w:asciiTheme="minorEastAsia" w:eastAsiaTheme="minorEastAsia" w:hAnsiTheme="minorEastAsia" w:hint="eastAsia"/>
        </w:rPr>
        <w:t>共享</w:t>
      </w:r>
      <w:r w:rsidRPr="00FB6B10">
        <w:rPr>
          <w:rFonts w:asciiTheme="minorEastAsia" w:eastAsiaTheme="minorEastAsia" w:hAnsiTheme="minorEastAsia" w:hint="eastAsia"/>
        </w:rPr>
        <w:t>最大的梯度，则获得所有上述结果。另一种方法是从其值超过阈值的梯度中随机采样。图10比较了MNIST和SVHN数据集的DSSGD与这两个标准的准确性。在“随机阈值”场景中，我们首先将梯度值Δw截断为[-0.001,0.001]范围，然后按随机顺序进行处理，并在abs（Δwj）≥τ时上传。在所有实验中，神经网络结构（CNN），学习率（α= 0.001），小批量（M = 1）和交换协议（循环）都是相同的。在“随机阈值”场景中，可以上载梯度</w:t>
      </w:r>
      <w:r w:rsidR="002A31EB">
        <w:rPr>
          <w:rFonts w:asciiTheme="minorEastAsia" w:eastAsiaTheme="minorEastAsia" w:hAnsiTheme="minorEastAsia" w:hint="eastAsia"/>
        </w:rPr>
        <w:t>少于</w:t>
      </w:r>
      <w:r w:rsidRPr="00FB6B10">
        <w:rPr>
          <w:rFonts w:asciiTheme="minorEastAsia" w:eastAsiaTheme="minorEastAsia" w:hAnsiTheme="minorEastAsia" w:hint="eastAsia"/>
        </w:rPr>
        <w:t>θu分数，因此准确度有时较低。为了找到阈值τ的有效值，参与者需要在公共校准数据集上运行DSSGD。</w:t>
      </w:r>
    </w:p>
    <w:p w:rsidR="00B62862" w:rsidRDefault="00FB6B10" w:rsidP="00FB6B10">
      <w:pPr>
        <w:ind w:firstLineChars="200" w:firstLine="480"/>
        <w:rPr>
          <w:rFonts w:asciiTheme="minorEastAsia" w:eastAsiaTheme="minorEastAsia" w:hAnsiTheme="minorEastAsia"/>
        </w:rPr>
      </w:pPr>
      <w:r w:rsidRPr="00FB6B10">
        <w:rPr>
          <w:rFonts w:asciiTheme="minorEastAsia" w:eastAsiaTheme="minorEastAsia" w:hAnsiTheme="minorEastAsia" w:hint="eastAsia"/>
        </w:rPr>
        <w:t>图11显示了DSSGD对不同数据集，学习率和参与者数量的收敛性。上传速率θu为0.1，下载速率θd为1，小批量大小为32，参数交换协议为循环，梯度选择标准为最大值。这些结果表明，</w:t>
      </w:r>
      <w:r w:rsidRPr="00274B1F">
        <w:rPr>
          <w:rFonts w:asciiTheme="minorEastAsia" w:eastAsiaTheme="minorEastAsia" w:hAnsiTheme="minorEastAsia" w:hint="eastAsia"/>
          <w:color w:val="FF0000"/>
        </w:rPr>
        <w:t>无论参与者的数量如何，较高的学习率都会导致更快的收敛到最大的准确度。因此，</w:t>
      </w:r>
      <w:r w:rsidRPr="00274B1F">
        <w:rPr>
          <w:rFonts w:asciiTheme="minorEastAsia" w:eastAsiaTheme="minorEastAsia" w:hAnsiTheme="minorEastAsia"/>
          <w:color w:val="FF0000"/>
        </w:rPr>
        <w:t>DSSGD的分布式和选择性不会改变梯度下降算法的整体行为。</w:t>
      </w:r>
    </w:p>
    <w:p w:rsidR="007D2570" w:rsidRPr="00274B1F" w:rsidRDefault="007D257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7隐私</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我们的系统旨在解决与深度学习相关的若干隐私威胁。</w:t>
      </w:r>
      <w:r w:rsidRPr="00013248">
        <w:rPr>
          <w:rFonts w:asciiTheme="minorEastAsia" w:eastAsiaTheme="minorEastAsia" w:hAnsiTheme="minorEastAsia" w:hint="eastAsia"/>
          <w:color w:val="FF0000"/>
          <w:rPrChange w:id="194" w:author="lenovo" w:date="2019-07-15T01:40:00Z">
            <w:rPr>
              <w:rFonts w:asciiTheme="minorEastAsia" w:eastAsiaTheme="minorEastAsia" w:hAnsiTheme="minorEastAsia" w:hint="eastAsia"/>
            </w:rPr>
          </w:rPrChange>
        </w:rPr>
        <w:t>首先</w:t>
      </w:r>
      <w:r w:rsidRPr="007D2570">
        <w:rPr>
          <w:rFonts w:asciiTheme="minorEastAsia" w:eastAsiaTheme="minorEastAsia" w:hAnsiTheme="minorEastAsia" w:hint="eastAsia"/>
        </w:rPr>
        <w:t>，在传统的深度学习中，所有</w:t>
      </w:r>
      <w:r w:rsidRPr="00013248">
        <w:rPr>
          <w:rFonts w:asciiTheme="minorEastAsia" w:eastAsiaTheme="minorEastAsia" w:hAnsiTheme="minorEastAsia" w:hint="eastAsia"/>
          <w:color w:val="FF0000"/>
          <w:rPrChange w:id="195" w:author="lenovo" w:date="2019-07-15T01:39:00Z">
            <w:rPr>
              <w:rFonts w:asciiTheme="minorEastAsia" w:eastAsiaTheme="minorEastAsia" w:hAnsiTheme="minorEastAsia" w:hint="eastAsia"/>
            </w:rPr>
          </w:rPrChange>
        </w:rPr>
        <w:t>培训数据都透露给第三方（通常是执行学习的公司</w:t>
      </w:r>
      <w:r w:rsidRPr="007D2570">
        <w:rPr>
          <w:rFonts w:asciiTheme="minorEastAsia" w:eastAsiaTheme="minorEastAsia" w:hAnsiTheme="minorEastAsia" w:hint="eastAsia"/>
        </w:rPr>
        <w:t>），而</w:t>
      </w:r>
      <w:r w:rsidRPr="00013248">
        <w:rPr>
          <w:rFonts w:asciiTheme="minorEastAsia" w:eastAsiaTheme="minorEastAsia" w:hAnsiTheme="minorEastAsia" w:hint="eastAsia"/>
          <w:color w:val="FF0000"/>
          <w:rPrChange w:id="196" w:author="lenovo" w:date="2019-07-15T01:39:00Z">
            <w:rPr>
              <w:rFonts w:asciiTheme="minorEastAsia" w:eastAsiaTheme="minorEastAsia" w:hAnsiTheme="minorEastAsia" w:hint="eastAsia"/>
            </w:rPr>
          </w:rPrChange>
        </w:rPr>
        <w:t>贡献数据的个人对其没有任何控制权</w:t>
      </w:r>
      <w:r w:rsidRPr="007D2570">
        <w:rPr>
          <w:rFonts w:asciiTheme="minorEastAsia" w:eastAsiaTheme="minorEastAsia" w:hAnsiTheme="minorEastAsia" w:hint="eastAsia"/>
        </w:rPr>
        <w:t>。他们的敏感信息可能会泄露给公司本身，泄露给</w:t>
      </w:r>
      <w:r w:rsidR="00943A99">
        <w:rPr>
          <w:rFonts w:asciiTheme="minorEastAsia" w:eastAsiaTheme="minorEastAsia" w:hAnsiTheme="minorEastAsia" w:hint="eastAsia"/>
        </w:rPr>
        <w:t>破坏</w:t>
      </w:r>
      <w:r w:rsidRPr="007D2570">
        <w:rPr>
          <w:rFonts w:asciiTheme="minorEastAsia" w:eastAsiaTheme="minorEastAsia" w:hAnsiTheme="minorEastAsia" w:hint="eastAsia"/>
        </w:rPr>
        <w:t>公司数据存储的攻击者，以及可以通过法律和法律手段访问数据的执法和情报机构。</w:t>
      </w:r>
    </w:p>
    <w:p w:rsidR="007D2570" w:rsidRPr="007D2570" w:rsidRDefault="007D2570" w:rsidP="007D2570">
      <w:pPr>
        <w:ind w:firstLineChars="200" w:firstLine="480"/>
        <w:rPr>
          <w:rFonts w:asciiTheme="minorEastAsia" w:eastAsiaTheme="minorEastAsia" w:hAnsiTheme="minorEastAsia"/>
        </w:rPr>
      </w:pPr>
      <w:r w:rsidRPr="00013248">
        <w:rPr>
          <w:rFonts w:asciiTheme="minorEastAsia" w:eastAsiaTheme="minorEastAsia" w:hAnsiTheme="minorEastAsia" w:hint="eastAsia"/>
          <w:color w:val="FF0000"/>
          <w:rPrChange w:id="197" w:author="lenovo" w:date="2019-07-15T01:40:00Z">
            <w:rPr>
              <w:rFonts w:asciiTheme="minorEastAsia" w:eastAsiaTheme="minorEastAsia" w:hAnsiTheme="minorEastAsia" w:hint="eastAsia"/>
            </w:rPr>
          </w:rPrChange>
        </w:rPr>
        <w:t>其次</w:t>
      </w:r>
      <w:r w:rsidRPr="007D2570">
        <w:rPr>
          <w:rFonts w:asciiTheme="minorEastAsia" w:eastAsiaTheme="minorEastAsia" w:hAnsiTheme="minorEastAsia" w:hint="eastAsia"/>
        </w:rPr>
        <w:t>，在传统的深度学习中，</w:t>
      </w:r>
      <w:r w:rsidRPr="00013248">
        <w:rPr>
          <w:rFonts w:asciiTheme="minorEastAsia" w:eastAsiaTheme="minorEastAsia" w:hAnsiTheme="minorEastAsia" w:hint="eastAsia"/>
          <w:color w:val="FF0000"/>
          <w:rPrChange w:id="198" w:author="lenovo" w:date="2019-07-15T01:40:00Z">
            <w:rPr>
              <w:rFonts w:asciiTheme="minorEastAsia" w:eastAsiaTheme="minorEastAsia" w:hAnsiTheme="minorEastAsia" w:hint="eastAsia"/>
            </w:rPr>
          </w:rPrChange>
        </w:rPr>
        <w:t>数据所有者无法控制学习目标（即，正在训练哪个模型），因此无法控制甚至不知道从他们的数据推断出什么。</w:t>
      </w:r>
      <w:r w:rsidRPr="007D2570">
        <w:rPr>
          <w:rFonts w:asciiTheme="minorEastAsia" w:eastAsiaTheme="minorEastAsia" w:hAnsiTheme="minorEastAsia" w:hint="eastAsia"/>
        </w:rPr>
        <w:t>例如，个人可能愿意将她的图像分享用于面部识别，而不是用于从背景推断她的位置。</w:t>
      </w:r>
    </w:p>
    <w:p w:rsidR="007D2570" w:rsidRPr="007D2570" w:rsidRDefault="007D2570" w:rsidP="007D2570">
      <w:pPr>
        <w:ind w:firstLineChars="200" w:firstLine="480"/>
        <w:rPr>
          <w:rFonts w:asciiTheme="minorEastAsia" w:eastAsiaTheme="minorEastAsia" w:hAnsiTheme="minorEastAsia"/>
        </w:rPr>
      </w:pPr>
      <w:r w:rsidRPr="00013248">
        <w:rPr>
          <w:rFonts w:asciiTheme="minorEastAsia" w:eastAsiaTheme="minorEastAsia" w:hAnsiTheme="minorEastAsia" w:hint="eastAsia"/>
          <w:color w:val="FF0000"/>
          <w:rPrChange w:id="199" w:author="lenovo" w:date="2019-07-15T01:40:00Z">
            <w:rPr>
              <w:rFonts w:asciiTheme="minorEastAsia" w:eastAsiaTheme="minorEastAsia" w:hAnsiTheme="minorEastAsia" w:hint="eastAsia"/>
            </w:rPr>
          </w:rPrChange>
        </w:rPr>
        <w:t>第三</w:t>
      </w:r>
      <w:r w:rsidRPr="007D2570">
        <w:rPr>
          <w:rFonts w:asciiTheme="minorEastAsia" w:eastAsiaTheme="minorEastAsia" w:hAnsiTheme="minorEastAsia" w:hint="eastAsia"/>
        </w:rPr>
        <w:t>，在传统的深度学习中，</w:t>
      </w:r>
      <w:r w:rsidRPr="00013248">
        <w:rPr>
          <w:rFonts w:asciiTheme="minorEastAsia" w:eastAsiaTheme="minorEastAsia" w:hAnsiTheme="minorEastAsia" w:hint="eastAsia"/>
          <w:color w:val="FF0000"/>
          <w:rPrChange w:id="200" w:author="lenovo" w:date="2019-07-15T01:40:00Z">
            <w:rPr>
              <w:rFonts w:asciiTheme="minorEastAsia" w:eastAsiaTheme="minorEastAsia" w:hAnsiTheme="minorEastAsia" w:hint="eastAsia"/>
            </w:rPr>
          </w:rPrChange>
        </w:rPr>
        <w:t>学习的模型不能直接</w:t>
      </w:r>
      <w:r w:rsidR="00943A99" w:rsidRPr="00013248">
        <w:rPr>
          <w:rFonts w:asciiTheme="minorEastAsia" w:eastAsiaTheme="minorEastAsia" w:hAnsiTheme="minorEastAsia" w:hint="eastAsia"/>
          <w:color w:val="FF0000"/>
          <w:rPrChange w:id="201" w:author="lenovo" w:date="2019-07-15T01:40:00Z">
            <w:rPr>
              <w:rFonts w:asciiTheme="minorEastAsia" w:eastAsiaTheme="minorEastAsia" w:hAnsiTheme="minorEastAsia" w:hint="eastAsia"/>
            </w:rPr>
          </w:rPrChange>
        </w:rPr>
        <w:t>为</w:t>
      </w:r>
      <w:r w:rsidRPr="00013248">
        <w:rPr>
          <w:rFonts w:asciiTheme="minorEastAsia" w:eastAsiaTheme="minorEastAsia" w:hAnsiTheme="minorEastAsia" w:hint="eastAsia"/>
          <w:color w:val="FF0000"/>
          <w:rPrChange w:id="202" w:author="lenovo" w:date="2019-07-15T01:40:00Z">
            <w:rPr>
              <w:rFonts w:asciiTheme="minorEastAsia" w:eastAsiaTheme="minorEastAsia" w:hAnsiTheme="minorEastAsia" w:hint="eastAsia"/>
            </w:rPr>
          </w:rPrChange>
        </w:rPr>
        <w:t>数据所有者</w:t>
      </w:r>
      <w:r w:rsidR="00943A99" w:rsidRPr="00013248">
        <w:rPr>
          <w:rFonts w:asciiTheme="minorEastAsia" w:eastAsiaTheme="minorEastAsia" w:hAnsiTheme="minorEastAsia" w:hint="eastAsia"/>
          <w:color w:val="FF0000"/>
          <w:rPrChange w:id="203" w:author="lenovo" w:date="2019-07-15T01:40:00Z">
            <w:rPr>
              <w:rFonts w:asciiTheme="minorEastAsia" w:eastAsiaTheme="minorEastAsia" w:hAnsiTheme="minorEastAsia" w:hint="eastAsia"/>
            </w:rPr>
          </w:rPrChange>
        </w:rPr>
        <w:t>所用</w:t>
      </w:r>
      <w:r w:rsidRPr="007D2570">
        <w:rPr>
          <w:rFonts w:asciiTheme="minorEastAsia" w:eastAsiaTheme="minorEastAsia" w:hAnsiTheme="minorEastAsia" w:hint="eastAsia"/>
        </w:rPr>
        <w:t>。如果他们想要使用它，他们必</w:t>
      </w:r>
      <w:r w:rsidRPr="00013248">
        <w:rPr>
          <w:rFonts w:asciiTheme="minorEastAsia" w:eastAsiaTheme="minorEastAsia" w:hAnsiTheme="minorEastAsia" w:hint="eastAsia"/>
          <w:color w:val="FF0000"/>
          <w:rPrChange w:id="204" w:author="lenovo" w:date="2019-07-15T01:40:00Z">
            <w:rPr>
              <w:rFonts w:asciiTheme="minorEastAsia" w:eastAsiaTheme="minorEastAsia" w:hAnsiTheme="minorEastAsia" w:hint="eastAsia"/>
            </w:rPr>
          </w:rPrChange>
        </w:rPr>
        <w:t>须向持有该模型的公司显示他们的输入</w:t>
      </w:r>
      <w:r w:rsidRPr="007D2570">
        <w:rPr>
          <w:rFonts w:asciiTheme="minorEastAsia" w:eastAsiaTheme="minorEastAsia" w:hAnsiTheme="minorEastAsia" w:hint="eastAsia"/>
        </w:rPr>
        <w:t>，从而使他们暴露于与训练数据相同的隐私风险。</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我们的隐私保护深度学习系统解决了所有这些问题，旨在保护培训数据的隐私，确保公众了解学习目标，保护应用学习模型的数据的隐私，以及模型输出的隐私。</w:t>
      </w:r>
    </w:p>
    <w:p w:rsidR="007D2570" w:rsidRPr="007D2570" w:rsidRDefault="007D2570" w:rsidP="007D2570">
      <w:pPr>
        <w:ind w:firstLineChars="200" w:firstLine="480"/>
        <w:rPr>
          <w:rFonts w:asciiTheme="minorEastAsia" w:eastAsiaTheme="minorEastAsia" w:hAnsiTheme="minorEastAsia"/>
        </w:rPr>
      </w:pPr>
      <w:r w:rsidRPr="008A69BA">
        <w:rPr>
          <w:rFonts w:asciiTheme="minorEastAsia" w:eastAsiaTheme="minorEastAsia" w:hAnsiTheme="minorEastAsia" w:hint="eastAsia"/>
          <w:color w:val="FF0000"/>
          <w:rPrChange w:id="205" w:author="lenovo" w:date="2019-07-15T01:42:00Z">
            <w:rPr>
              <w:rFonts w:asciiTheme="minorEastAsia" w:eastAsiaTheme="minorEastAsia" w:hAnsiTheme="minorEastAsia" w:hint="eastAsia"/>
            </w:rPr>
          </w:rPrChange>
        </w:rPr>
        <w:t>我们考虑的场景</w:t>
      </w:r>
      <w:r w:rsidRPr="007D2570">
        <w:rPr>
          <w:rFonts w:asciiTheme="minorEastAsia" w:eastAsiaTheme="minorEastAsia" w:hAnsiTheme="minorEastAsia" w:hint="eastAsia"/>
        </w:rPr>
        <w:t xml:space="preserve"> - 例如，医学机构之间的图像识别模型的协作学习 - </w:t>
      </w:r>
      <w:r w:rsidRPr="00171401">
        <w:rPr>
          <w:rFonts w:asciiTheme="minorEastAsia" w:eastAsiaTheme="minorEastAsia" w:hAnsiTheme="minorEastAsia" w:hint="eastAsia"/>
          <w:color w:val="FF0000"/>
          <w:rPrChange w:id="206" w:author="lenovo" w:date="2019-07-15T01:41:00Z">
            <w:rPr>
              <w:rFonts w:asciiTheme="minorEastAsia" w:eastAsiaTheme="minorEastAsia" w:hAnsiTheme="minorEastAsia" w:hint="eastAsia"/>
            </w:rPr>
          </w:rPrChange>
        </w:rPr>
        <w:t>涉及非主动恶意的参与者</w:t>
      </w:r>
      <w:r w:rsidRPr="007D2570">
        <w:rPr>
          <w:rFonts w:asciiTheme="minorEastAsia" w:eastAsiaTheme="minorEastAsia" w:hAnsiTheme="minorEastAsia" w:hint="eastAsia"/>
        </w:rPr>
        <w:t>。因此，</w:t>
      </w:r>
      <w:r w:rsidRPr="00171401">
        <w:rPr>
          <w:rFonts w:asciiTheme="minorEastAsia" w:eastAsiaTheme="minorEastAsia" w:hAnsiTheme="minorEastAsia" w:hint="eastAsia"/>
          <w:color w:val="FF0000"/>
          <w:rPrChange w:id="207" w:author="lenovo" w:date="2019-07-15T01:41:00Z">
            <w:rPr>
              <w:rFonts w:asciiTheme="minorEastAsia" w:eastAsiaTheme="minorEastAsia" w:hAnsiTheme="minorEastAsia" w:hint="eastAsia"/>
            </w:rPr>
          </w:rPrChange>
        </w:rPr>
        <w:t>假设“被动”对手模型</w:t>
      </w:r>
      <w:r w:rsidRPr="007D2570">
        <w:rPr>
          <w:rFonts w:asciiTheme="minorEastAsia" w:eastAsiaTheme="minorEastAsia" w:hAnsiTheme="minorEastAsia" w:hint="eastAsia"/>
        </w:rPr>
        <w:t>是合理的，</w:t>
      </w:r>
      <w:r w:rsidRPr="00171401">
        <w:rPr>
          <w:rFonts w:asciiTheme="minorEastAsia" w:eastAsiaTheme="minorEastAsia" w:hAnsiTheme="minorEastAsia" w:hint="eastAsia"/>
          <w:color w:val="FF0000"/>
          <w:rPrChange w:id="208" w:author="lenovo" w:date="2019-07-15T01:41:00Z">
            <w:rPr>
              <w:rFonts w:asciiTheme="minorEastAsia" w:eastAsiaTheme="minorEastAsia" w:hAnsiTheme="minorEastAsia" w:hint="eastAsia"/>
            </w:rPr>
          </w:rPrChange>
        </w:rPr>
        <w:t>其中参与者按照设计执行协议，但可以尝试学习或者从其他参与者的数据中提取敏感信息</w:t>
      </w:r>
      <w:r w:rsidRPr="007D2570">
        <w:rPr>
          <w:rFonts w:asciiTheme="minorEastAsia" w:eastAsiaTheme="minorEastAsia" w:hAnsiTheme="minorEastAsia" w:hint="eastAsia"/>
        </w:rPr>
        <w:t>。</w:t>
      </w:r>
    </w:p>
    <w:p w:rsidR="007D2570" w:rsidRPr="00274B1F" w:rsidRDefault="007D257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7.1防止直接泄漏</w:t>
      </w:r>
    </w:p>
    <w:p w:rsidR="007D2570" w:rsidRPr="007D2570" w:rsidRDefault="007D2570" w:rsidP="007D2570">
      <w:pPr>
        <w:ind w:firstLineChars="200" w:firstLine="480"/>
        <w:rPr>
          <w:rFonts w:asciiTheme="minorEastAsia" w:eastAsiaTheme="minorEastAsia" w:hAnsiTheme="minorEastAsia"/>
        </w:rPr>
      </w:pPr>
      <w:r w:rsidRPr="00274B1F">
        <w:rPr>
          <w:rFonts w:asciiTheme="minorEastAsia" w:eastAsiaTheme="minorEastAsia" w:hAnsiTheme="minorEastAsia" w:hint="eastAsia"/>
          <w:i/>
          <w:iCs/>
        </w:rPr>
        <w:t>在</w:t>
      </w:r>
      <w:r w:rsidRPr="000320E5">
        <w:rPr>
          <w:rFonts w:asciiTheme="minorEastAsia" w:eastAsiaTheme="minorEastAsia" w:hAnsiTheme="minorEastAsia" w:hint="eastAsia"/>
          <w:i/>
          <w:iCs/>
          <w:color w:val="FF0000"/>
          <w:rPrChange w:id="209" w:author="lenovo" w:date="2019-07-15T01:42:00Z">
            <w:rPr>
              <w:rFonts w:asciiTheme="minorEastAsia" w:eastAsiaTheme="minorEastAsia" w:hAnsiTheme="minorEastAsia" w:hint="eastAsia"/>
              <w:i/>
              <w:iCs/>
            </w:rPr>
          </w:rPrChange>
        </w:rPr>
        <w:t>训练模型</w:t>
      </w:r>
      <w:r w:rsidRPr="00274B1F">
        <w:rPr>
          <w:rFonts w:asciiTheme="minorEastAsia" w:eastAsiaTheme="minorEastAsia" w:hAnsiTheme="minorEastAsia" w:hint="eastAsia"/>
          <w:i/>
          <w:iCs/>
        </w:rPr>
        <w:t>的同时</w:t>
      </w:r>
      <w:r w:rsidRPr="007D2570">
        <w:rPr>
          <w:rFonts w:asciiTheme="minorEastAsia" w:eastAsiaTheme="minorEastAsia" w:hAnsiTheme="minorEastAsia" w:hint="eastAsia"/>
        </w:rPr>
        <w:t>。与传统的深度学习不同，在我们的系统中，</w:t>
      </w:r>
      <w:r w:rsidRPr="000320E5">
        <w:rPr>
          <w:rFonts w:asciiTheme="minorEastAsia" w:eastAsiaTheme="minorEastAsia" w:hAnsiTheme="minorEastAsia" w:hint="eastAsia"/>
          <w:color w:val="FF0000"/>
          <w:rPrChange w:id="210" w:author="lenovo" w:date="2019-07-15T01:42:00Z">
            <w:rPr>
              <w:rFonts w:asciiTheme="minorEastAsia" w:eastAsiaTheme="minorEastAsia" w:hAnsiTheme="minorEastAsia" w:hint="eastAsia"/>
            </w:rPr>
          </w:rPrChange>
        </w:rPr>
        <w:t>参与者不会向任何人透露他们的训练数据集</w:t>
      </w:r>
      <w:r w:rsidRPr="007D2570">
        <w:rPr>
          <w:rFonts w:asciiTheme="minorEastAsia" w:eastAsiaTheme="minorEastAsia" w:hAnsiTheme="minorEastAsia" w:hint="eastAsia"/>
        </w:rPr>
        <w:t>，从而确保他们数据的强大隐私。本地数据集的大小和动态是保密的，每轮SSGD可以使用不同的数据样本。</w:t>
      </w:r>
      <w:r w:rsidR="00943A99" w:rsidRPr="00943A99">
        <w:rPr>
          <w:rFonts w:asciiTheme="minorEastAsia" w:eastAsiaTheme="minorEastAsia" w:hAnsiTheme="minorEastAsia" w:hint="eastAsia"/>
        </w:rPr>
        <w:t>参与者还可以随时删除他们的训练数据</w:t>
      </w:r>
      <w:r w:rsidRPr="007D2570">
        <w:rPr>
          <w:rFonts w:asciiTheme="minorEastAsia" w:eastAsiaTheme="minorEastAsia" w:hAnsiTheme="minorEastAsia" w:hint="eastAsia"/>
        </w:rPr>
        <w:t>。</w:t>
      </w:r>
    </w:p>
    <w:p w:rsidR="006C4CA9" w:rsidRDefault="007D2570" w:rsidP="007D2570">
      <w:pPr>
        <w:ind w:firstLineChars="200" w:firstLine="480"/>
        <w:rPr>
          <w:rFonts w:asciiTheme="minorEastAsia" w:eastAsiaTheme="minorEastAsia" w:hAnsiTheme="minorEastAsia"/>
        </w:rPr>
      </w:pPr>
      <w:r w:rsidRPr="00274B1F">
        <w:rPr>
          <w:rFonts w:asciiTheme="minorEastAsia" w:eastAsiaTheme="minorEastAsia" w:hAnsiTheme="minorEastAsia" w:hint="eastAsia"/>
          <w:i/>
          <w:iCs/>
        </w:rPr>
        <w:t>在</w:t>
      </w:r>
      <w:r w:rsidRPr="000320E5">
        <w:rPr>
          <w:rFonts w:asciiTheme="minorEastAsia" w:eastAsiaTheme="minorEastAsia" w:hAnsiTheme="minorEastAsia" w:hint="eastAsia"/>
          <w:i/>
          <w:iCs/>
          <w:color w:val="FF0000"/>
          <w:rPrChange w:id="211" w:author="lenovo" w:date="2019-07-15T01:42:00Z">
            <w:rPr>
              <w:rFonts w:asciiTheme="minorEastAsia" w:eastAsiaTheme="minorEastAsia" w:hAnsiTheme="minorEastAsia" w:hint="eastAsia"/>
              <w:i/>
              <w:iCs/>
            </w:rPr>
          </w:rPrChange>
        </w:rPr>
        <w:t>使用模型</w:t>
      </w:r>
      <w:r w:rsidRPr="00274B1F">
        <w:rPr>
          <w:rFonts w:asciiTheme="minorEastAsia" w:eastAsiaTheme="minorEastAsia" w:hAnsiTheme="minorEastAsia" w:hint="eastAsia"/>
          <w:i/>
          <w:iCs/>
        </w:rPr>
        <w:t>时</w:t>
      </w:r>
      <w:r w:rsidRPr="007D2570">
        <w:rPr>
          <w:rFonts w:asciiTheme="minorEastAsia" w:eastAsiaTheme="minorEastAsia" w:hAnsiTheme="minorEastAsia" w:hint="eastAsia"/>
        </w:rPr>
        <w:t>。所有参与者都可以学习该模型，并且可以</w:t>
      </w:r>
      <w:r w:rsidRPr="000320E5">
        <w:rPr>
          <w:rFonts w:asciiTheme="minorEastAsia" w:eastAsiaTheme="minorEastAsia" w:hAnsiTheme="minorEastAsia" w:hint="eastAsia"/>
          <w:color w:val="FF0000"/>
          <w:rPrChange w:id="212" w:author="lenovo" w:date="2019-07-15T01:43:00Z">
            <w:rPr>
              <w:rFonts w:asciiTheme="minorEastAsia" w:eastAsiaTheme="minorEastAsia" w:hAnsiTheme="minorEastAsia" w:hint="eastAsia"/>
            </w:rPr>
          </w:rPrChange>
        </w:rPr>
        <w:t>在本地和私下使用它，无需与其他参与者进行任何通信，也无需向任何人透露输入数据或模型的输出</w:t>
      </w:r>
      <w:r w:rsidRPr="007D2570">
        <w:rPr>
          <w:rFonts w:asciiTheme="minorEastAsia" w:eastAsiaTheme="minorEastAsia" w:hAnsiTheme="minorEastAsia" w:hint="eastAsia"/>
        </w:rPr>
        <w:t>。因此，与传统的深度学习相比，使用该模型时绝对没有泄漏。</w:t>
      </w:r>
    </w:p>
    <w:p w:rsidR="007D2570" w:rsidRPr="00274B1F" w:rsidRDefault="007D257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7.2防止间接泄漏</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我们系统的参与者可以通过在</w:t>
      </w:r>
      <w:r w:rsidRPr="00065459">
        <w:rPr>
          <w:rFonts w:asciiTheme="minorEastAsia" w:eastAsiaTheme="minorEastAsia" w:hAnsiTheme="minorEastAsia" w:hint="eastAsia"/>
          <w:color w:val="FF0000"/>
          <w:rPrChange w:id="213" w:author="lenovo" w:date="2019-07-15T01:43:00Z">
            <w:rPr>
              <w:rFonts w:asciiTheme="minorEastAsia" w:eastAsiaTheme="minorEastAsia" w:hAnsiTheme="minorEastAsia" w:hint="eastAsia"/>
            </w:rPr>
          </w:rPrChange>
        </w:rPr>
        <w:t>训练期间</w:t>
      </w:r>
      <w:r w:rsidRPr="007D2570">
        <w:rPr>
          <w:rFonts w:asciiTheme="minorEastAsia" w:eastAsiaTheme="minorEastAsia" w:hAnsiTheme="minorEastAsia" w:hint="eastAsia"/>
        </w:rPr>
        <w:t>对神经网络</w:t>
      </w:r>
      <w:r w:rsidRPr="00065459">
        <w:rPr>
          <w:rFonts w:asciiTheme="minorEastAsia" w:eastAsiaTheme="minorEastAsia" w:hAnsiTheme="minorEastAsia" w:hint="eastAsia"/>
          <w:color w:val="FF0000"/>
          <w:rPrChange w:id="214" w:author="lenovo" w:date="2019-07-15T01:43:00Z">
            <w:rPr>
              <w:rFonts w:asciiTheme="minorEastAsia" w:eastAsiaTheme="minorEastAsia" w:hAnsiTheme="minorEastAsia" w:hint="eastAsia"/>
            </w:rPr>
          </w:rPrChange>
        </w:rPr>
        <w:t>参数的一小部分进行公开更新</w:t>
      </w:r>
      <w:r w:rsidRPr="007D2570">
        <w:rPr>
          <w:rFonts w:asciiTheme="minorEastAsia" w:eastAsiaTheme="minorEastAsia" w:hAnsiTheme="minorEastAsia" w:hint="eastAsia"/>
        </w:rPr>
        <w:t>，</w:t>
      </w:r>
      <w:r w:rsidRPr="00065459">
        <w:rPr>
          <w:rFonts w:asciiTheme="minorEastAsia" w:eastAsiaTheme="minorEastAsia" w:hAnsiTheme="minorEastAsia" w:hint="eastAsia"/>
          <w:color w:val="FF0000"/>
          <w:rPrChange w:id="215" w:author="lenovo" w:date="2019-07-15T01:43:00Z">
            <w:rPr>
              <w:rFonts w:asciiTheme="minorEastAsia" w:eastAsiaTheme="minorEastAsia" w:hAnsiTheme="minorEastAsia" w:hint="eastAsia"/>
            </w:rPr>
          </w:rPrChange>
        </w:rPr>
        <w:t>间接地揭示他们的训练数据集的一些信息</w:t>
      </w:r>
      <w:r w:rsidRPr="007D2570">
        <w:rPr>
          <w:rFonts w:asciiTheme="minorEastAsia" w:eastAsiaTheme="minorEastAsia" w:hAnsiTheme="minorEastAsia" w:hint="eastAsia"/>
        </w:rPr>
        <w:t>。每个参与者完全控制分享哪些梯度，并可</w:t>
      </w:r>
      <w:r w:rsidRPr="00065459">
        <w:rPr>
          <w:rFonts w:asciiTheme="minorEastAsia" w:eastAsiaTheme="minorEastAsia" w:hAnsiTheme="minorEastAsia" w:hint="eastAsia"/>
          <w:color w:val="FF0000"/>
          <w:rPrChange w:id="216" w:author="lenovo" w:date="2019-07-15T01:43:00Z">
            <w:rPr>
              <w:rFonts w:asciiTheme="minorEastAsia" w:eastAsiaTheme="minorEastAsia" w:hAnsiTheme="minorEastAsia" w:hint="eastAsia"/>
            </w:rPr>
          </w:rPrChange>
        </w:rPr>
        <w:t>能决定</w:t>
      </w:r>
      <w:r w:rsidRPr="00065459">
        <w:rPr>
          <w:rFonts w:asciiTheme="minorEastAsia" w:eastAsiaTheme="minorEastAsia" w:hAnsiTheme="minorEastAsia" w:hint="eastAsia"/>
          <w:color w:val="FF0000"/>
          <w:rPrChange w:id="217" w:author="lenovo" w:date="2019-07-15T01:43:00Z">
            <w:rPr>
              <w:rFonts w:asciiTheme="minorEastAsia" w:eastAsiaTheme="minorEastAsia" w:hAnsiTheme="minorEastAsia" w:hint="eastAsia"/>
            </w:rPr>
          </w:rPrChange>
        </w:rPr>
        <w:lastRenderedPageBreak/>
        <w:t>不分享特别敏感的梯度。此外，每个参与者只分享他的</w:t>
      </w:r>
      <w:r w:rsidR="00943A99" w:rsidRPr="00065459">
        <w:rPr>
          <w:rFonts w:asciiTheme="minorEastAsia" w:eastAsiaTheme="minorEastAsia" w:hAnsiTheme="minorEastAsia" w:hint="eastAsia"/>
          <w:color w:val="FF0000"/>
          <w:rPrChange w:id="218" w:author="lenovo" w:date="2019-07-15T01:43:00Z">
            <w:rPr>
              <w:rFonts w:asciiTheme="minorEastAsia" w:eastAsiaTheme="minorEastAsia" w:hAnsiTheme="minorEastAsia" w:hint="eastAsia"/>
            </w:rPr>
          </w:rPrChange>
        </w:rPr>
        <w:t>梯度</w:t>
      </w:r>
      <w:r w:rsidRPr="00065459">
        <w:rPr>
          <w:rFonts w:asciiTheme="minorEastAsia" w:eastAsiaTheme="minorEastAsia" w:hAnsiTheme="minorEastAsia" w:hint="eastAsia"/>
          <w:color w:val="FF0000"/>
          <w:rPrChange w:id="219" w:author="lenovo" w:date="2019-07-15T01:43:00Z">
            <w:rPr>
              <w:rFonts w:asciiTheme="minorEastAsia" w:eastAsiaTheme="minorEastAsia" w:hAnsiTheme="minorEastAsia" w:hint="eastAsia"/>
            </w:rPr>
          </w:rPrChange>
        </w:rPr>
        <w:t>的一小部分：正如我们所示，即使共享少数1％仍然导致比学习本地数据明显更好的准确性</w:t>
      </w:r>
      <w:r w:rsidRPr="007D2570">
        <w:rPr>
          <w:rFonts w:asciiTheme="minorEastAsia" w:eastAsiaTheme="minorEastAsia" w:hAnsiTheme="minorEastAsia" w:hint="eastAsia"/>
        </w:rPr>
        <w:t>。即便如此，我们使用</w:t>
      </w:r>
      <w:r w:rsidRPr="00065459">
        <w:rPr>
          <w:rFonts w:asciiTheme="minorEastAsia" w:eastAsiaTheme="minorEastAsia" w:hAnsiTheme="minorEastAsia" w:hint="eastAsia"/>
          <w:color w:val="FF0000"/>
          <w:rPrChange w:id="220" w:author="lenovo" w:date="2019-07-15T01:43:00Z">
            <w:rPr>
              <w:rFonts w:asciiTheme="minorEastAsia" w:eastAsiaTheme="minorEastAsia" w:hAnsiTheme="minorEastAsia" w:hint="eastAsia"/>
            </w:rPr>
          </w:rPrChange>
        </w:rPr>
        <w:t>差异隐私来确保参数更新不会泄漏有关训练数据集中任何单个点的过多信息</w:t>
      </w:r>
      <w:r w:rsidRPr="007D2570">
        <w:rPr>
          <w:rFonts w:asciiTheme="minorEastAsia" w:eastAsiaTheme="minorEastAsia" w:hAnsiTheme="minorEastAsia" w:hint="eastAsia"/>
        </w:rPr>
        <w:t>。</w:t>
      </w:r>
    </w:p>
    <w:p w:rsidR="007D2570" w:rsidRPr="007D2570" w:rsidRDefault="007D2570" w:rsidP="007D2570">
      <w:pPr>
        <w:ind w:firstLineChars="200" w:firstLine="482"/>
        <w:rPr>
          <w:rFonts w:asciiTheme="minorEastAsia" w:eastAsiaTheme="minorEastAsia" w:hAnsiTheme="minorEastAsia"/>
        </w:rPr>
      </w:pPr>
      <w:r w:rsidRPr="001334D5">
        <w:rPr>
          <w:rFonts w:asciiTheme="minorEastAsia" w:eastAsiaTheme="minorEastAsia" w:hAnsiTheme="minorEastAsia" w:hint="eastAsia"/>
          <w:b/>
          <w:bCs/>
          <w:i/>
          <w:iCs/>
          <w:color w:val="FF0000"/>
          <w:rPrChange w:id="221" w:author="lenovo" w:date="2019-07-15T01:44:00Z">
            <w:rPr>
              <w:rFonts w:asciiTheme="minorEastAsia" w:eastAsiaTheme="minorEastAsia" w:hAnsiTheme="minorEastAsia" w:hint="eastAsia"/>
              <w:b/>
              <w:bCs/>
              <w:i/>
              <w:iCs/>
            </w:rPr>
          </w:rPrChange>
        </w:rPr>
        <w:t>差异隐私</w:t>
      </w:r>
      <w:r w:rsidRPr="007D2570">
        <w:rPr>
          <w:rFonts w:asciiTheme="minorEastAsia" w:eastAsiaTheme="minorEastAsia" w:hAnsiTheme="minorEastAsia" w:hint="eastAsia"/>
        </w:rPr>
        <w:t>。我们</w:t>
      </w:r>
      <w:r w:rsidRPr="001334D5">
        <w:rPr>
          <w:rFonts w:asciiTheme="minorEastAsia" w:eastAsiaTheme="minorEastAsia" w:hAnsiTheme="minorEastAsia" w:hint="eastAsia"/>
          <w:color w:val="FF0000"/>
          <w:rPrChange w:id="222" w:author="lenovo" w:date="2019-07-15T01:44:00Z">
            <w:rPr>
              <w:rFonts w:asciiTheme="minorEastAsia" w:eastAsiaTheme="minorEastAsia" w:hAnsiTheme="minorEastAsia" w:hint="eastAsia"/>
            </w:rPr>
          </w:rPrChange>
        </w:rPr>
        <w:t>对差异隐私参数更新的应用</w:t>
      </w:r>
      <w:r w:rsidRPr="007D2570">
        <w:rPr>
          <w:rFonts w:asciiTheme="minorEastAsia" w:eastAsiaTheme="minorEastAsia" w:hAnsiTheme="minorEastAsia" w:hint="eastAsia"/>
        </w:rPr>
        <w:t>受到最近关于隐私保护经验风险最小化的研究的启发</w:t>
      </w:r>
      <w:r w:rsidRPr="00274B1F">
        <w:rPr>
          <w:rFonts w:asciiTheme="minorEastAsia" w:eastAsiaTheme="minorEastAsia" w:hAnsiTheme="minorEastAsia"/>
          <w:color w:val="FF0000"/>
        </w:rPr>
        <w:t>[4]</w:t>
      </w:r>
      <w:r w:rsidRPr="007D2570">
        <w:rPr>
          <w:rFonts w:asciiTheme="minorEastAsia" w:eastAsiaTheme="minorEastAsia" w:hAnsiTheme="minorEastAsia" w:hint="eastAsia"/>
        </w:rPr>
        <w:t>。</w:t>
      </w:r>
      <w:r w:rsidR="003C6E96" w:rsidRPr="003C6E96">
        <w:rPr>
          <w:rFonts w:asciiTheme="minorEastAsia" w:eastAsiaTheme="minorEastAsia" w:hAnsiTheme="minorEastAsia" w:hint="eastAsia"/>
        </w:rPr>
        <w:t>简而言之，</w:t>
      </w:r>
      <w:r w:rsidR="003C6E96" w:rsidRPr="00120B49">
        <w:rPr>
          <w:rFonts w:asciiTheme="minorEastAsia" w:eastAsiaTheme="minorEastAsia" w:hAnsiTheme="minorEastAsia" w:hint="eastAsia"/>
          <w:color w:val="FF0000"/>
          <w:rPrChange w:id="223" w:author="lenovo" w:date="2019-07-15T01:47:00Z">
            <w:rPr>
              <w:rFonts w:asciiTheme="minorEastAsia" w:eastAsiaTheme="minorEastAsia" w:hAnsiTheme="minorEastAsia" w:hint="eastAsia"/>
            </w:rPr>
          </w:rPrChange>
        </w:rPr>
        <w:t>如果产生给定输出的概率不太依赖于特定数据点是否包含在输入数据集中，则计算是差异私有的</w:t>
      </w:r>
      <w:r w:rsidR="003C6E96" w:rsidRPr="00274B1F">
        <w:rPr>
          <w:rFonts w:asciiTheme="minorEastAsia" w:eastAsiaTheme="minorEastAsia" w:hAnsiTheme="minorEastAsia"/>
          <w:color w:val="FF0000"/>
        </w:rPr>
        <w:t>[19]</w:t>
      </w:r>
      <w:r w:rsidR="003C6E96" w:rsidRPr="003C6E96">
        <w:rPr>
          <w:rFonts w:asciiTheme="minorEastAsia" w:eastAsiaTheme="minorEastAsia" w:hAnsiTheme="minorEastAsia" w:hint="eastAsia"/>
        </w:rPr>
        <w:t>。</w:t>
      </w:r>
      <w:r w:rsidR="003C6E96" w:rsidRPr="00274B1F">
        <w:rPr>
          <w:rFonts w:asciiTheme="minorEastAsia" w:eastAsiaTheme="minorEastAsia" w:hAnsiTheme="minorEastAsia" w:hint="eastAsia"/>
          <w:color w:val="7030A0"/>
        </w:rPr>
        <w:t>对于任何两个数据集</w:t>
      </w:r>
      <w:r w:rsidR="003C6E96" w:rsidRPr="00274B1F">
        <w:rPr>
          <w:rFonts w:asciiTheme="minorEastAsia" w:eastAsiaTheme="minorEastAsia" w:hAnsiTheme="minorEastAsia"/>
          <w:color w:val="7030A0"/>
        </w:rPr>
        <w:t>D和D'在单个项目中的不同以及函数f的任何输出O.</w:t>
      </w:r>
      <w:r w:rsidRPr="00274B1F">
        <w:rPr>
          <w:rFonts w:asciiTheme="minorEastAsia" w:eastAsiaTheme="minorEastAsia" w:hAnsiTheme="minorEastAsia" w:hint="eastAsia"/>
          <w:color w:val="7030A0"/>
        </w:rPr>
        <w:t>，</w:t>
      </w:r>
      <w:r w:rsidRPr="00274B1F">
        <w:rPr>
          <w:rFonts w:asciiTheme="minorEastAsia" w:eastAsiaTheme="minorEastAsia" w:hAnsiTheme="minorEastAsia"/>
          <w:color w:val="7030A0"/>
        </w:rPr>
        <w:t xml:space="preserve">Pr {f（D）∈O}≤exp（e）·Pr {f（D 0）∈O}。 </w:t>
      </w:r>
      <w:r w:rsidRPr="00274B1F">
        <w:rPr>
          <w:rFonts w:asciiTheme="minorEastAsia" w:eastAsiaTheme="minorEastAsia" w:hAnsiTheme="minorEastAsia" w:hint="eastAsia"/>
          <w:color w:val="7030A0"/>
        </w:rPr>
        <w:t>（</w:t>
      </w:r>
      <w:r w:rsidRPr="00274B1F">
        <w:rPr>
          <w:rFonts w:asciiTheme="minorEastAsia" w:eastAsiaTheme="minorEastAsia" w:hAnsiTheme="minorEastAsia"/>
          <w:color w:val="7030A0"/>
        </w:rPr>
        <w:t>2）</w:t>
      </w:r>
      <w:r w:rsidR="003C6E96">
        <w:rPr>
          <w:rFonts w:asciiTheme="minorEastAsia" w:eastAsiaTheme="minorEastAsia" w:hAnsiTheme="minorEastAsia" w:hint="eastAsia"/>
          <w:color w:val="7030A0"/>
        </w:rPr>
        <w:t>(</w:t>
      </w:r>
      <w:r w:rsidR="003C6E96">
        <w:rPr>
          <w:rFonts w:asciiTheme="minorEastAsia" w:eastAsiaTheme="minorEastAsia" w:hAnsiTheme="minorEastAsia"/>
          <w:color w:val="7030A0"/>
        </w:rPr>
        <w:t>?)</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参数e控制不同私有f的准确性与泄漏的信息量之间的权衡。</w:t>
      </w:r>
      <w:ins w:id="224" w:author="lenovo" w:date="2019-07-15T01:54:00Z">
        <w:r w:rsidR="00E16388">
          <w:rPr>
            <w:rFonts w:asciiTheme="minorEastAsia" w:eastAsiaTheme="minorEastAsia" w:hAnsiTheme="minorEastAsia" w:hint="eastAsia"/>
          </w:rPr>
          <w:t>（不同数据集，参数尽量相同）</w:t>
        </w:r>
      </w:ins>
    </w:p>
    <w:p w:rsidR="00CA6F42"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在我们的例子中，</w:t>
      </w:r>
      <w:r w:rsidRPr="00120B49">
        <w:rPr>
          <w:rFonts w:asciiTheme="minorEastAsia" w:eastAsiaTheme="minorEastAsia" w:hAnsiTheme="minorEastAsia" w:hint="eastAsia"/>
          <w:color w:val="FF0000"/>
          <w:rPrChange w:id="225" w:author="lenovo" w:date="2019-07-15T01:48:00Z">
            <w:rPr>
              <w:rFonts w:asciiTheme="minorEastAsia" w:eastAsiaTheme="minorEastAsia" w:hAnsiTheme="minorEastAsia" w:hint="eastAsia"/>
            </w:rPr>
          </w:rPrChange>
        </w:rPr>
        <w:t>f计算参数</w:t>
      </w:r>
      <w:r w:rsidR="00CA6F42" w:rsidRPr="00120B49">
        <w:rPr>
          <w:rFonts w:asciiTheme="minorEastAsia" w:eastAsiaTheme="minorEastAsia" w:hAnsiTheme="minorEastAsia" w:hint="eastAsia"/>
          <w:color w:val="FF0000"/>
          <w:rPrChange w:id="226" w:author="lenovo" w:date="2019-07-15T01:48:00Z">
            <w:rPr>
              <w:rFonts w:asciiTheme="minorEastAsia" w:eastAsiaTheme="minorEastAsia" w:hAnsiTheme="minorEastAsia" w:hint="eastAsia"/>
            </w:rPr>
          </w:rPrChange>
        </w:rPr>
        <w:t>梯度</w:t>
      </w:r>
      <w:r w:rsidRPr="00120B49">
        <w:rPr>
          <w:rFonts w:asciiTheme="minorEastAsia" w:eastAsiaTheme="minorEastAsia" w:hAnsiTheme="minorEastAsia" w:hint="eastAsia"/>
          <w:color w:val="FF0000"/>
          <w:rPrChange w:id="227" w:author="lenovo" w:date="2019-07-15T01:48:00Z">
            <w:rPr>
              <w:rFonts w:asciiTheme="minorEastAsia" w:eastAsiaTheme="minorEastAsia" w:hAnsiTheme="minorEastAsia" w:hint="eastAsia"/>
            </w:rPr>
          </w:rPrChange>
        </w:rPr>
        <w:t>并选择与其他参与者共享的参数</w:t>
      </w:r>
      <w:r w:rsidRPr="007D2570">
        <w:rPr>
          <w:rFonts w:asciiTheme="minorEastAsia" w:eastAsiaTheme="minorEastAsia" w:hAnsiTheme="minorEastAsia" w:hint="eastAsia"/>
        </w:rPr>
        <w:t>。有</w:t>
      </w:r>
      <w:r w:rsidRPr="00120B49">
        <w:rPr>
          <w:rFonts w:asciiTheme="minorEastAsia" w:eastAsiaTheme="minorEastAsia" w:hAnsiTheme="minorEastAsia" w:hint="eastAsia"/>
          <w:color w:val="FF0000"/>
          <w:rPrChange w:id="228" w:author="lenovo" w:date="2019-07-15T01:48:00Z">
            <w:rPr>
              <w:rFonts w:asciiTheme="minorEastAsia" w:eastAsiaTheme="minorEastAsia" w:hAnsiTheme="minorEastAsia" w:hint="eastAsia"/>
            </w:rPr>
          </w:rPrChange>
        </w:rPr>
        <w:t>两个潜在的潜在泄漏源</w:t>
      </w:r>
      <w:r w:rsidRPr="007D2570">
        <w:rPr>
          <w:rFonts w:asciiTheme="minorEastAsia" w:eastAsiaTheme="minorEastAsia" w:hAnsiTheme="minorEastAsia" w:hint="eastAsia"/>
        </w:rPr>
        <w:t>：</w:t>
      </w:r>
      <w:r w:rsidRPr="00120B49">
        <w:rPr>
          <w:rFonts w:asciiTheme="minorEastAsia" w:eastAsiaTheme="minorEastAsia" w:hAnsiTheme="minorEastAsia" w:hint="eastAsia"/>
          <w:color w:val="FF0000"/>
          <w:rPrChange w:id="229" w:author="lenovo" w:date="2019-07-15T01:48:00Z">
            <w:rPr>
              <w:rFonts w:asciiTheme="minorEastAsia" w:eastAsiaTheme="minorEastAsia" w:hAnsiTheme="minorEastAsia" w:hint="eastAsia"/>
            </w:rPr>
          </w:rPrChange>
        </w:rPr>
        <w:t>如何选择梯度进行共享</w:t>
      </w:r>
      <w:r w:rsidRPr="007D2570">
        <w:rPr>
          <w:rFonts w:asciiTheme="minorEastAsia" w:eastAsiaTheme="minorEastAsia" w:hAnsiTheme="minorEastAsia" w:hint="eastAsia"/>
        </w:rPr>
        <w:t>以及</w:t>
      </w:r>
      <w:r w:rsidRPr="00120B49">
        <w:rPr>
          <w:rFonts w:asciiTheme="minorEastAsia" w:eastAsiaTheme="minorEastAsia" w:hAnsiTheme="minorEastAsia" w:hint="eastAsia"/>
          <w:color w:val="FF0000"/>
          <w:rPrChange w:id="230" w:author="lenovo" w:date="2019-07-15T01:48:00Z">
            <w:rPr>
              <w:rFonts w:asciiTheme="minorEastAsia" w:eastAsiaTheme="minorEastAsia" w:hAnsiTheme="minorEastAsia" w:hint="eastAsia"/>
            </w:rPr>
          </w:rPrChange>
        </w:rPr>
        <w:t>共享梯度的实际值</w:t>
      </w:r>
      <w:r w:rsidRPr="007D2570">
        <w:rPr>
          <w:rFonts w:asciiTheme="minorEastAsia" w:eastAsiaTheme="minorEastAsia" w:hAnsiTheme="minorEastAsia" w:hint="eastAsia"/>
        </w:rPr>
        <w:t>。为了减轻这两种类型的泄漏，我们使用</w:t>
      </w:r>
      <w:r w:rsidRPr="00120B49">
        <w:rPr>
          <w:rFonts w:asciiTheme="minorEastAsia" w:eastAsiaTheme="minorEastAsia" w:hAnsiTheme="minorEastAsia" w:hint="eastAsia"/>
          <w:b/>
          <w:bCs/>
          <w:color w:val="FF0000"/>
          <w:rPrChange w:id="231" w:author="lenovo" w:date="2019-07-15T01:48:00Z">
            <w:rPr>
              <w:rFonts w:asciiTheme="minorEastAsia" w:eastAsiaTheme="minorEastAsia" w:hAnsiTheme="minorEastAsia" w:hint="eastAsia"/>
              <w:b/>
              <w:bCs/>
            </w:rPr>
          </w:rPrChange>
        </w:rPr>
        <w:t>稀疏矢量技术</w:t>
      </w:r>
      <w:r w:rsidRPr="007D2570">
        <w:rPr>
          <w:rFonts w:asciiTheme="minorEastAsia" w:eastAsiaTheme="minorEastAsia" w:hAnsiTheme="minorEastAsia" w:hint="eastAsia"/>
        </w:rPr>
        <w:t>[20,25]来（i）</w:t>
      </w:r>
      <w:r w:rsidRPr="00120B49">
        <w:rPr>
          <w:rFonts w:asciiTheme="minorEastAsia" w:eastAsiaTheme="minorEastAsia" w:hAnsiTheme="minorEastAsia" w:hint="eastAsia"/>
          <w:color w:val="FF0000"/>
          <w:rPrChange w:id="232" w:author="lenovo" w:date="2019-07-15T01:48:00Z">
            <w:rPr>
              <w:rFonts w:asciiTheme="minorEastAsia" w:eastAsiaTheme="minorEastAsia" w:hAnsiTheme="minorEastAsia" w:hint="eastAsia"/>
            </w:rPr>
          </w:rPrChange>
        </w:rPr>
        <w:t>随机选择其值大于阈值的梯度子集</w:t>
      </w:r>
      <w:r w:rsidRPr="007D2570">
        <w:rPr>
          <w:rFonts w:asciiTheme="minorEastAsia" w:eastAsiaTheme="minorEastAsia" w:hAnsiTheme="minorEastAsia" w:hint="eastAsia"/>
        </w:rPr>
        <w:t>，并且（ii）</w:t>
      </w:r>
      <w:r w:rsidRPr="00120B49">
        <w:rPr>
          <w:rFonts w:asciiTheme="minorEastAsia" w:eastAsiaTheme="minorEastAsia" w:hAnsiTheme="minorEastAsia" w:hint="eastAsia"/>
          <w:color w:val="FF0000"/>
          <w:rPrChange w:id="233" w:author="lenovo" w:date="2019-07-15T01:49:00Z">
            <w:rPr>
              <w:rFonts w:asciiTheme="minorEastAsia" w:eastAsiaTheme="minorEastAsia" w:hAnsiTheme="minorEastAsia" w:hint="eastAsia"/>
            </w:rPr>
          </w:rPrChange>
        </w:rPr>
        <w:t>共享所选梯度的扰动值，所有这些都在</w:t>
      </w:r>
      <w:r w:rsidR="00CA6F42" w:rsidRPr="00120B49">
        <w:rPr>
          <w:rFonts w:asciiTheme="minorEastAsia" w:eastAsiaTheme="minorEastAsia" w:hAnsiTheme="minorEastAsia" w:hint="eastAsia"/>
          <w:color w:val="FF0000"/>
          <w:rPrChange w:id="234" w:author="lenovo" w:date="2019-07-15T01:49:00Z">
            <w:rPr>
              <w:rFonts w:asciiTheme="minorEastAsia" w:eastAsiaTheme="minorEastAsia" w:hAnsiTheme="minorEastAsia" w:hint="eastAsia"/>
            </w:rPr>
          </w:rPrChange>
        </w:rPr>
        <w:t>一个</w:t>
      </w:r>
      <w:r w:rsidRPr="00120B49">
        <w:rPr>
          <w:rFonts w:asciiTheme="minorEastAsia" w:eastAsiaTheme="minorEastAsia" w:hAnsiTheme="minorEastAsia" w:hint="eastAsia"/>
          <w:color w:val="FF0000"/>
          <w:rPrChange w:id="235" w:author="lenovo" w:date="2019-07-15T01:49:00Z">
            <w:rPr>
              <w:rFonts w:asciiTheme="minorEastAsia" w:eastAsiaTheme="minorEastAsia" w:hAnsiTheme="minorEastAsia" w:hint="eastAsia"/>
            </w:rPr>
          </w:rPrChange>
        </w:rPr>
        <w:t>一致的差异私人机制</w:t>
      </w:r>
      <w:r w:rsidR="00CA6F42" w:rsidRPr="00120B49">
        <w:rPr>
          <w:rFonts w:asciiTheme="minorEastAsia" w:eastAsiaTheme="minorEastAsia" w:hAnsiTheme="minorEastAsia" w:hint="eastAsia"/>
          <w:color w:val="FF0000"/>
          <w:rPrChange w:id="236" w:author="lenovo" w:date="2019-07-15T01:49:00Z">
            <w:rPr>
              <w:rFonts w:asciiTheme="minorEastAsia" w:eastAsiaTheme="minorEastAsia" w:hAnsiTheme="minorEastAsia" w:hint="eastAsia"/>
            </w:rPr>
          </w:rPrChange>
        </w:rPr>
        <w:t>下</w:t>
      </w:r>
      <w:r w:rsidRPr="00120B49">
        <w:rPr>
          <w:rFonts w:asciiTheme="minorEastAsia" w:eastAsiaTheme="minorEastAsia" w:hAnsiTheme="minorEastAsia" w:hint="eastAsia"/>
          <w:color w:val="FF0000"/>
          <w:rPrChange w:id="237" w:author="lenovo" w:date="2019-07-15T01:49:00Z">
            <w:rPr>
              <w:rFonts w:asciiTheme="minorEastAsia" w:eastAsiaTheme="minorEastAsia" w:hAnsiTheme="minorEastAsia" w:hint="eastAsia"/>
            </w:rPr>
          </w:rPrChange>
        </w:rPr>
        <w:t>。</w:t>
      </w:r>
      <w:r w:rsidR="00CA6F42" w:rsidRPr="00120B49">
        <w:rPr>
          <w:rFonts w:asciiTheme="minorEastAsia" w:eastAsiaTheme="minorEastAsia" w:hAnsiTheme="minorEastAsia" w:hint="eastAsia"/>
          <w:color w:val="FF0000"/>
          <w:rPrChange w:id="238" w:author="lenovo" w:date="2019-07-15T01:49:00Z">
            <w:rPr>
              <w:rFonts w:asciiTheme="minorEastAsia" w:eastAsiaTheme="minorEastAsia" w:hAnsiTheme="minorEastAsia" w:hint="eastAsia"/>
            </w:rPr>
          </w:rPrChange>
        </w:rPr>
        <w:t>这相当于将响应发布到其值大于公知阈值的查询</w:t>
      </w:r>
      <w:r w:rsidR="00CA6F42" w:rsidRPr="00CA6F42">
        <w:rPr>
          <w:rFonts w:asciiTheme="minorEastAsia" w:eastAsiaTheme="minorEastAsia" w:hAnsiTheme="minorEastAsia" w:hint="eastAsia"/>
        </w:rPr>
        <w:t>。</w:t>
      </w:r>
    </w:p>
    <w:p w:rsid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让每个参与者的每个DSSGD时代的</w:t>
      </w:r>
      <w:r w:rsidRPr="00AF55B2">
        <w:rPr>
          <w:rFonts w:asciiTheme="minorEastAsia" w:eastAsiaTheme="minorEastAsia" w:hAnsiTheme="minorEastAsia" w:hint="eastAsia"/>
          <w:color w:val="FF0000"/>
          <w:rPrChange w:id="239" w:author="lenovo" w:date="2019-07-15T01:55:00Z">
            <w:rPr>
              <w:rFonts w:asciiTheme="minorEastAsia" w:eastAsiaTheme="minorEastAsia" w:hAnsiTheme="minorEastAsia" w:hint="eastAsia"/>
            </w:rPr>
          </w:rPrChange>
        </w:rPr>
        <w:t>总隐私预算为</w:t>
      </w:r>
      <w:r w:rsidR="004734EB" w:rsidRPr="00AF55B2">
        <w:rPr>
          <w:rFonts w:asciiTheme="minorEastAsia" w:eastAsiaTheme="minorEastAsia" w:hAnsiTheme="minorEastAsia" w:hint="eastAsia"/>
          <w:color w:val="FF0000"/>
          <w:rPrChange w:id="240" w:author="lenovo" w:date="2019-07-15T01:55:00Z">
            <w:rPr>
              <w:rFonts w:asciiTheme="minorEastAsia" w:eastAsiaTheme="minorEastAsia" w:hAnsiTheme="minorEastAsia" w:hint="eastAsia"/>
            </w:rPr>
          </w:rPrChange>
        </w:rPr>
        <w:t>e</w:t>
      </w:r>
      <w:r w:rsidR="004734EB">
        <w:rPr>
          <w:rFonts w:asciiTheme="minorEastAsia" w:eastAsiaTheme="minorEastAsia" w:hAnsiTheme="minorEastAsia"/>
        </w:rPr>
        <w:t>.</w:t>
      </w:r>
      <w:r w:rsidRPr="007D2570">
        <w:rPr>
          <w:rFonts w:asciiTheme="minorEastAsia" w:eastAsiaTheme="minorEastAsia" w:hAnsiTheme="minorEastAsia" w:hint="eastAsia"/>
        </w:rPr>
        <w:t>我们将这个预算分成c部分，其中</w:t>
      </w:r>
      <w:r w:rsidRPr="00694178">
        <w:rPr>
          <w:rFonts w:asciiTheme="minorEastAsia" w:eastAsiaTheme="minorEastAsia" w:hAnsiTheme="minorEastAsia" w:hint="eastAsia"/>
          <w:color w:val="FF0000"/>
          <w:rPrChange w:id="241" w:author="lenovo" w:date="2019-07-15T01:55:00Z">
            <w:rPr>
              <w:rFonts w:asciiTheme="minorEastAsia" w:eastAsiaTheme="minorEastAsia" w:hAnsiTheme="minorEastAsia" w:hint="eastAsia"/>
            </w:rPr>
          </w:rPrChange>
        </w:rPr>
        <w:t>c</w:t>
      </w:r>
      <w:r w:rsidRPr="007D2570">
        <w:rPr>
          <w:rFonts w:asciiTheme="minorEastAsia" w:eastAsiaTheme="minorEastAsia" w:hAnsiTheme="minorEastAsia" w:hint="eastAsia"/>
        </w:rPr>
        <w:t>是我们可以在每个时期上传的</w:t>
      </w:r>
      <w:r w:rsidRPr="00694178">
        <w:rPr>
          <w:rFonts w:asciiTheme="minorEastAsia" w:eastAsiaTheme="minorEastAsia" w:hAnsiTheme="minorEastAsia" w:hint="eastAsia"/>
          <w:color w:val="FF0000"/>
          <w:rPrChange w:id="242" w:author="lenovo" w:date="2019-07-15T01:55:00Z">
            <w:rPr>
              <w:rFonts w:asciiTheme="minorEastAsia" w:eastAsiaTheme="minorEastAsia" w:hAnsiTheme="minorEastAsia" w:hint="eastAsia"/>
            </w:rPr>
          </w:rPrChange>
        </w:rPr>
        <w:t>总梯度数</w:t>
      </w:r>
      <w:r w:rsidRPr="007D2570">
        <w:rPr>
          <w:rFonts w:asciiTheme="minorEastAsia" w:eastAsiaTheme="minorEastAsia" w:hAnsiTheme="minorEastAsia" w:hint="eastAsia"/>
        </w:rPr>
        <w:t>（即，c =θu|Δw|）。然后将</w:t>
      </w:r>
      <w:r w:rsidRPr="00694178">
        <w:rPr>
          <w:rFonts w:asciiTheme="minorEastAsia" w:eastAsiaTheme="minorEastAsia" w:hAnsiTheme="minorEastAsia" w:hint="eastAsia"/>
          <w:color w:val="FF0000"/>
          <w:rPrChange w:id="243" w:author="lenovo" w:date="2019-07-15T01:57:00Z">
            <w:rPr>
              <w:rFonts w:asciiTheme="minorEastAsia" w:eastAsiaTheme="minorEastAsia" w:hAnsiTheme="minorEastAsia" w:hint="eastAsia"/>
            </w:rPr>
          </w:rPrChange>
        </w:rPr>
        <w:t>每个潜在上传的预算分为两部分</w:t>
      </w:r>
      <w:r w:rsidRPr="007D2570">
        <w:rPr>
          <w:rFonts w:asciiTheme="minorEastAsia" w:eastAsiaTheme="minorEastAsia" w:hAnsiTheme="minorEastAsia" w:hint="eastAsia"/>
        </w:rPr>
        <w:t>。第一个将用于</w:t>
      </w:r>
      <w:r w:rsidRPr="00694178">
        <w:rPr>
          <w:rFonts w:asciiTheme="minorEastAsia" w:eastAsiaTheme="minorEastAsia" w:hAnsiTheme="minorEastAsia" w:hint="eastAsia"/>
          <w:color w:val="FF0000"/>
          <w:rPrChange w:id="244" w:author="lenovo" w:date="2019-07-15T01:55:00Z">
            <w:rPr>
              <w:rFonts w:asciiTheme="minorEastAsia" w:eastAsiaTheme="minorEastAsia" w:hAnsiTheme="minorEastAsia" w:hint="eastAsia"/>
            </w:rPr>
          </w:rPrChange>
        </w:rPr>
        <w:t>检查随机选择的参数j的梯度</w:t>
      </w:r>
      <m:oMath>
        <m:sSubSup>
          <m:sSubSupPr>
            <m:ctrlPr>
              <w:rPr>
                <w:rFonts w:ascii="Cambria Math" w:eastAsiaTheme="minorEastAsia" w:hAnsi="Cambria Math"/>
                <w:color w:val="FF0000"/>
                <w:rPrChange w:id="245" w:author="lenovo" w:date="2019-07-15T01:55:00Z">
                  <w:rPr>
                    <w:rFonts w:ascii="Cambria Math" w:eastAsiaTheme="minorEastAsia" w:hAnsi="Cambria Math"/>
                  </w:rPr>
                </w:rPrChange>
              </w:rPr>
            </m:ctrlPr>
          </m:sSubSupPr>
          <m:e>
            <m:r>
              <m:rPr>
                <m:sty m:val="p"/>
              </m:rPr>
              <w:rPr>
                <w:rFonts w:ascii="Cambria Math" w:eastAsiaTheme="minorEastAsia" w:hAnsi="Cambria Math"/>
                <w:color w:val="FF0000"/>
                <w:rPrChange w:id="246" w:author="lenovo" w:date="2019-07-15T01:55:00Z">
                  <w:rPr>
                    <w:rFonts w:ascii="Cambria Math" w:eastAsiaTheme="minorEastAsia" w:hAnsi="Cambria Math"/>
                  </w:rPr>
                </w:rPrChange>
              </w:rPr>
              <m:t>Δw</m:t>
            </m:r>
          </m:e>
          <m:sub>
            <m:r>
              <m:rPr>
                <m:sty m:val="p"/>
              </m:rPr>
              <w:rPr>
                <w:rFonts w:ascii="Cambria Math" w:eastAsiaTheme="minorEastAsia" w:hAnsi="Cambria Math"/>
                <w:color w:val="FF0000"/>
                <w:rPrChange w:id="247" w:author="lenovo" w:date="2019-07-15T01:55:00Z">
                  <w:rPr>
                    <w:rFonts w:ascii="Cambria Math" w:eastAsiaTheme="minorEastAsia" w:hAnsi="Cambria Math"/>
                  </w:rPr>
                </w:rPrChange>
              </w:rPr>
              <m:t>j</m:t>
            </m:r>
          </m:sub>
          <m:sup>
            <m:d>
              <m:dPr>
                <m:ctrlPr>
                  <w:rPr>
                    <w:rFonts w:ascii="Cambria Math" w:eastAsiaTheme="minorEastAsia" w:hAnsi="Cambria Math"/>
                    <w:color w:val="FF0000"/>
                    <w:rPrChange w:id="248" w:author="lenovo" w:date="2019-07-15T01:55:00Z">
                      <w:rPr>
                        <w:rFonts w:ascii="Cambria Math" w:eastAsiaTheme="minorEastAsia" w:hAnsi="Cambria Math"/>
                      </w:rPr>
                    </w:rPrChange>
                  </w:rPr>
                </m:ctrlPr>
              </m:dPr>
              <m:e>
                <m:r>
                  <m:rPr>
                    <m:sty m:val="p"/>
                  </m:rPr>
                  <w:rPr>
                    <w:rFonts w:ascii="Cambria Math" w:eastAsiaTheme="minorEastAsia" w:hAnsi="Cambria Math"/>
                    <w:color w:val="FF0000"/>
                    <w:rPrChange w:id="249" w:author="lenovo" w:date="2019-07-15T01:55:00Z">
                      <w:rPr>
                        <w:rFonts w:ascii="Cambria Math" w:eastAsiaTheme="minorEastAsia" w:hAnsi="Cambria Math"/>
                      </w:rPr>
                    </w:rPrChange>
                  </w:rPr>
                  <m:t>i</m:t>
                </m:r>
              </m:e>
            </m:d>
          </m:sup>
        </m:sSubSup>
      </m:oMath>
      <w:r w:rsidRPr="00694178">
        <w:rPr>
          <w:rFonts w:asciiTheme="minorEastAsia" w:eastAsiaTheme="minorEastAsia" w:hAnsiTheme="minorEastAsia" w:hint="eastAsia"/>
          <w:color w:val="FF0000"/>
          <w:rPrChange w:id="250" w:author="lenovo" w:date="2019-07-15T01:55:00Z">
            <w:rPr>
              <w:rFonts w:asciiTheme="minorEastAsia" w:eastAsiaTheme="minorEastAsia" w:hAnsiTheme="minorEastAsia" w:hint="eastAsia"/>
            </w:rPr>
          </w:rPrChange>
        </w:rPr>
        <w:t>是否高于阈值τ</w:t>
      </w:r>
      <w:r w:rsidRPr="007D2570">
        <w:rPr>
          <w:rFonts w:asciiTheme="minorEastAsia" w:eastAsiaTheme="minorEastAsia" w:hAnsiTheme="minorEastAsia" w:hint="eastAsia"/>
        </w:rPr>
        <w:t>。</w:t>
      </w:r>
      <w:r w:rsidR="00121335" w:rsidRPr="00121335">
        <w:rPr>
          <w:rFonts w:asciiTheme="minorEastAsia" w:eastAsiaTheme="minorEastAsia" w:hAnsiTheme="minorEastAsia" w:hint="eastAsia"/>
        </w:rPr>
        <w:t>如果梯度高于阈值，则第二个将用于</w:t>
      </w:r>
      <w:r w:rsidR="00121335" w:rsidRPr="00694178">
        <w:rPr>
          <w:rFonts w:asciiTheme="minorEastAsia" w:eastAsiaTheme="minorEastAsia" w:hAnsiTheme="minorEastAsia" w:hint="eastAsia"/>
          <w:color w:val="FF0000"/>
          <w:rPrChange w:id="251" w:author="lenovo" w:date="2019-07-15T01:56:00Z">
            <w:rPr>
              <w:rFonts w:asciiTheme="minorEastAsia" w:eastAsiaTheme="minorEastAsia" w:hAnsiTheme="minorEastAsia" w:hint="eastAsia"/>
            </w:rPr>
          </w:rPrChange>
        </w:rPr>
        <w:t>实际释放（上载）梯度</w:t>
      </w:r>
      <w:r w:rsidR="00121335" w:rsidRPr="00121335">
        <w:rPr>
          <w:rFonts w:asciiTheme="minorEastAsia" w:eastAsiaTheme="minorEastAsia" w:hAnsiTheme="minorEastAsia" w:hint="eastAsia"/>
        </w:rPr>
        <w:t>。</w:t>
      </w:r>
      <w:r w:rsidRPr="007D2570">
        <w:rPr>
          <w:rFonts w:asciiTheme="minorEastAsia" w:eastAsiaTheme="minorEastAsia" w:hAnsiTheme="minorEastAsia" w:hint="eastAsia"/>
        </w:rPr>
        <w:t>我们使用</w:t>
      </w:r>
      <w:r w:rsidRPr="00694178">
        <w:rPr>
          <w:rFonts w:asciiTheme="minorEastAsia" w:eastAsiaTheme="minorEastAsia" w:hAnsiTheme="minorEastAsia" w:hint="eastAsia"/>
          <w:color w:val="FF0000"/>
          <w:rPrChange w:id="252" w:author="lenovo" w:date="2019-07-15T01:58:00Z">
            <w:rPr>
              <w:rFonts w:asciiTheme="minorEastAsia" w:eastAsiaTheme="minorEastAsia" w:hAnsiTheme="minorEastAsia" w:hint="eastAsia"/>
            </w:rPr>
          </w:rPrChange>
        </w:rPr>
        <w:t>拉普拉斯机制在选择期间添加噪音，并根据分配的隐私预算上传</w:t>
      </w:r>
      <w:r w:rsidRPr="007D2570">
        <w:rPr>
          <w:rFonts w:asciiTheme="minorEastAsia" w:eastAsiaTheme="minorEastAsia" w:hAnsiTheme="minorEastAsia" w:hint="eastAsia"/>
        </w:rPr>
        <w:t>。</w:t>
      </w:r>
      <w:r w:rsidRPr="00784443">
        <w:rPr>
          <w:rFonts w:asciiTheme="minorEastAsia" w:eastAsiaTheme="minorEastAsia" w:hAnsiTheme="minorEastAsia" w:hint="eastAsia"/>
          <w:color w:val="FF0000"/>
          <w:rPrChange w:id="253" w:author="lenovo" w:date="2019-07-15T01:58:00Z">
            <w:rPr>
              <w:rFonts w:asciiTheme="minorEastAsia" w:eastAsiaTheme="minorEastAsia" w:hAnsiTheme="minorEastAsia" w:hint="eastAsia"/>
            </w:rPr>
          </w:rPrChange>
        </w:rPr>
        <w:t>噪声取决于隐私预算以及每个参数的梯度</w:t>
      </w:r>
      <w:r w:rsidR="00121335" w:rsidRPr="00784443">
        <w:rPr>
          <w:rFonts w:asciiTheme="minorEastAsia" w:eastAsiaTheme="minorEastAsia" w:hAnsiTheme="minorEastAsia" w:hint="eastAsia"/>
          <w:color w:val="FF0000"/>
          <w:rPrChange w:id="254" w:author="lenovo" w:date="2019-07-15T01:58:00Z">
            <w:rPr>
              <w:rFonts w:asciiTheme="minorEastAsia" w:eastAsiaTheme="minorEastAsia" w:hAnsiTheme="minorEastAsia" w:hint="eastAsia"/>
            </w:rPr>
          </w:rPrChange>
        </w:rPr>
        <w:t>敏感度</w:t>
      </w:r>
      <w:r w:rsidRPr="00784443">
        <w:rPr>
          <w:rFonts w:asciiTheme="minorEastAsia" w:eastAsiaTheme="minorEastAsia" w:hAnsiTheme="minorEastAsia" w:hint="eastAsia"/>
          <w:color w:val="FF0000"/>
          <w:rPrChange w:id="255" w:author="lenovo" w:date="2019-07-15T01:58:00Z">
            <w:rPr>
              <w:rFonts w:asciiTheme="minorEastAsia" w:eastAsiaTheme="minorEastAsia" w:hAnsiTheme="minorEastAsia" w:hint="eastAsia"/>
            </w:rPr>
          </w:rPrChange>
        </w:rPr>
        <w:t>。</w:t>
      </w:r>
      <w:r w:rsidRPr="007D2570">
        <w:rPr>
          <w:rFonts w:asciiTheme="minorEastAsia" w:eastAsiaTheme="minorEastAsia" w:hAnsiTheme="minorEastAsia" w:hint="eastAsia"/>
        </w:rPr>
        <w:t>在下文中，我们假设所有参数具有相同的灵敏度Δf，但这不是必需的，并且不同的参数可能具有不同的</w:t>
      </w:r>
      <w:r w:rsidR="00121335">
        <w:rPr>
          <w:rFonts w:asciiTheme="minorEastAsia" w:eastAsiaTheme="minorEastAsia" w:hAnsiTheme="minorEastAsia" w:hint="eastAsia"/>
        </w:rPr>
        <w:t>敏感</w:t>
      </w:r>
      <w:r w:rsidRPr="007D2570">
        <w:rPr>
          <w:rFonts w:asciiTheme="minorEastAsia" w:eastAsiaTheme="minorEastAsia" w:hAnsiTheme="minorEastAsia" w:hint="eastAsia"/>
        </w:rPr>
        <w:t>度。</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 xml:space="preserve">图12显示了差分私有DSSGD的伪代码。为了分割e，我们遵循[20] </w:t>
      </w:r>
      <w:r w:rsidRPr="00314FD1">
        <w:rPr>
          <w:rFonts w:asciiTheme="minorEastAsia" w:eastAsiaTheme="minorEastAsia" w:hAnsiTheme="minorEastAsia" w:hint="eastAsia"/>
          <w:color w:val="FF0000"/>
          <w:rPrChange w:id="256" w:author="lenovo" w:date="2019-07-15T02:01:00Z">
            <w:rPr>
              <w:rFonts w:asciiTheme="minorEastAsia" w:eastAsiaTheme="minorEastAsia" w:hAnsiTheme="minorEastAsia" w:hint="eastAsia"/>
            </w:rPr>
          </w:rPrChange>
        </w:rPr>
        <w:t>.</w:t>
      </w:r>
      <m:oMath>
        <m:f>
          <m:fPr>
            <m:ctrlPr>
              <w:rPr>
                <w:rFonts w:ascii="Cambria Math" w:eastAsiaTheme="minorEastAsia" w:hAnsi="Cambria Math"/>
                <w:color w:val="FF0000"/>
                <w:rPrChange w:id="257" w:author="lenovo" w:date="2019-07-15T02:01:00Z">
                  <w:rPr>
                    <w:rFonts w:ascii="Cambria Math" w:eastAsiaTheme="minorEastAsia" w:hAnsi="Cambria Math"/>
                  </w:rPr>
                </w:rPrChange>
              </w:rPr>
            </m:ctrlPr>
          </m:fPr>
          <m:num>
            <m:r>
              <m:rPr>
                <m:sty m:val="p"/>
              </m:rPr>
              <w:rPr>
                <w:rFonts w:ascii="Cambria Math" w:eastAsiaTheme="minorEastAsia" w:hAnsi="Cambria Math"/>
                <w:color w:val="FF0000"/>
                <w:rPrChange w:id="258" w:author="lenovo" w:date="2019-07-15T02:01:00Z">
                  <w:rPr>
                    <w:rFonts w:ascii="Cambria Math" w:eastAsiaTheme="minorEastAsia" w:hAnsi="Cambria Math"/>
                  </w:rPr>
                </w:rPrChange>
              </w:rPr>
              <m:t>8</m:t>
            </m:r>
          </m:num>
          <m:den>
            <m:r>
              <m:rPr>
                <m:sty m:val="p"/>
              </m:rPr>
              <w:rPr>
                <w:rFonts w:ascii="Cambria Math" w:eastAsiaTheme="minorEastAsia" w:hAnsi="Cambria Math"/>
                <w:color w:val="FF0000"/>
                <w:rPrChange w:id="259" w:author="lenovo" w:date="2019-07-15T02:01:00Z">
                  <w:rPr>
                    <w:rFonts w:ascii="Cambria Math" w:eastAsiaTheme="minorEastAsia" w:hAnsi="Cambria Math"/>
                  </w:rPr>
                </w:rPrChange>
              </w:rPr>
              <m:t>9</m:t>
            </m:r>
          </m:den>
        </m:f>
      </m:oMath>
      <w:r w:rsidRPr="00314FD1">
        <w:rPr>
          <w:rFonts w:asciiTheme="minorEastAsia" w:eastAsiaTheme="minorEastAsia" w:hAnsiTheme="minorEastAsia" w:hint="eastAsia"/>
          <w:color w:val="FF0000"/>
          <w:rPrChange w:id="260" w:author="lenovo" w:date="2019-07-15T02:01:00Z">
            <w:rPr>
              <w:rFonts w:asciiTheme="minorEastAsia" w:eastAsiaTheme="minorEastAsia" w:hAnsiTheme="minorEastAsia" w:hint="eastAsia"/>
            </w:rPr>
          </w:rPrChange>
        </w:rPr>
        <w:t>的</w:t>
      </w:r>
      <m:oMath>
        <m:f>
          <m:fPr>
            <m:ctrlPr>
              <w:rPr>
                <w:rFonts w:ascii="Cambria Math" w:eastAsiaTheme="minorEastAsia" w:hAnsi="Cambria Math"/>
                <w:color w:val="FF0000"/>
                <w:rPrChange w:id="261" w:author="lenovo" w:date="2019-07-15T02:01:00Z">
                  <w:rPr>
                    <w:rFonts w:ascii="Cambria Math" w:eastAsiaTheme="minorEastAsia" w:hAnsi="Cambria Math"/>
                  </w:rPr>
                </w:rPrChange>
              </w:rPr>
            </m:ctrlPr>
          </m:fPr>
          <m:num>
            <m:r>
              <m:rPr>
                <m:sty m:val="p"/>
              </m:rPr>
              <w:rPr>
                <w:rFonts w:ascii="Cambria Math" w:eastAsiaTheme="minorEastAsia" w:hAnsi="Cambria Math"/>
                <w:color w:val="FF0000"/>
                <w:rPrChange w:id="262" w:author="lenovo" w:date="2019-07-15T02:01:00Z">
                  <w:rPr>
                    <w:rFonts w:ascii="Cambria Math" w:eastAsiaTheme="minorEastAsia" w:hAnsi="Cambria Math"/>
                  </w:rPr>
                </w:rPrChange>
              </w:rPr>
              <m:t>e</m:t>
            </m:r>
          </m:num>
          <m:den>
            <m:r>
              <m:rPr>
                <m:sty m:val="p"/>
              </m:rPr>
              <w:rPr>
                <w:rFonts w:ascii="Cambria Math" w:eastAsiaTheme="minorEastAsia" w:hAnsi="Cambria Math"/>
                <w:color w:val="FF0000"/>
                <w:rPrChange w:id="263" w:author="lenovo" w:date="2019-07-15T02:01:00Z">
                  <w:rPr>
                    <w:rFonts w:ascii="Cambria Math" w:eastAsiaTheme="minorEastAsia" w:hAnsi="Cambria Math"/>
                  </w:rPr>
                </w:rPrChange>
              </w:rPr>
              <m:t>c</m:t>
            </m:r>
          </m:den>
        </m:f>
      </m:oMath>
      <w:r w:rsidRPr="00314FD1">
        <w:rPr>
          <w:rFonts w:asciiTheme="minorEastAsia" w:eastAsiaTheme="minorEastAsia" w:hAnsiTheme="minorEastAsia" w:hint="eastAsia"/>
          <w:color w:val="FF0000"/>
          <w:rPrChange w:id="264" w:author="lenovo" w:date="2019-07-15T02:01:00Z">
            <w:rPr>
              <w:rFonts w:asciiTheme="minorEastAsia" w:eastAsiaTheme="minorEastAsia" w:hAnsiTheme="minorEastAsia" w:hint="eastAsia"/>
            </w:rPr>
          </w:rPrChange>
        </w:rPr>
        <w:t>致力于选择</w:t>
      </w:r>
      <w:r w:rsidRPr="007D2570">
        <w:rPr>
          <w:rFonts w:asciiTheme="minorEastAsia" w:eastAsiaTheme="minorEastAsia" w:hAnsiTheme="minorEastAsia" w:hint="eastAsia"/>
        </w:rPr>
        <w:t>，其中部分用于</w:t>
      </w:r>
      <w:r w:rsidRPr="00314FD1">
        <w:rPr>
          <w:rFonts w:asciiTheme="minorEastAsia" w:eastAsiaTheme="minorEastAsia" w:hAnsiTheme="minorEastAsia" w:hint="eastAsia"/>
          <w:color w:val="FF0000"/>
          <w:rPrChange w:id="265" w:author="lenovo" w:date="2019-07-15T02:02:00Z">
            <w:rPr>
              <w:rFonts w:asciiTheme="minorEastAsia" w:eastAsiaTheme="minorEastAsia" w:hAnsiTheme="minorEastAsia" w:hint="eastAsia"/>
            </w:rPr>
          </w:rPrChange>
        </w:rPr>
        <w:t>随机噪声</w:t>
      </w:r>
      <m:oMath>
        <m:sSub>
          <m:sSubPr>
            <m:ctrlPr>
              <w:rPr>
                <w:rFonts w:ascii="Cambria Math" w:eastAsiaTheme="minorEastAsia" w:hAnsi="Cambria Math"/>
                <w:color w:val="FF0000"/>
                <w:rPrChange w:id="266" w:author="lenovo" w:date="2019-07-15T02:02:00Z">
                  <w:rPr>
                    <w:rFonts w:ascii="Cambria Math" w:eastAsiaTheme="minorEastAsia" w:hAnsi="Cambria Math"/>
                  </w:rPr>
                </w:rPrChange>
              </w:rPr>
            </m:ctrlPr>
          </m:sSubPr>
          <m:e>
            <m:r>
              <m:rPr>
                <m:sty m:val="p"/>
              </m:rPr>
              <w:rPr>
                <w:rFonts w:ascii="Cambria Math" w:eastAsiaTheme="minorEastAsia" w:hAnsi="Cambria Math"/>
                <w:color w:val="FF0000"/>
                <w:rPrChange w:id="267" w:author="lenovo" w:date="2019-07-15T02:02:00Z">
                  <w:rPr>
                    <w:rFonts w:ascii="Cambria Math" w:eastAsiaTheme="minorEastAsia" w:hAnsi="Cambria Math"/>
                  </w:rPr>
                </w:rPrChange>
              </w:rPr>
              <m:t>r</m:t>
            </m:r>
          </m:e>
          <m:sub>
            <m:r>
              <m:rPr>
                <m:sty m:val="p"/>
              </m:rPr>
              <w:rPr>
                <w:rFonts w:ascii="Cambria Math" w:eastAsiaTheme="minorEastAsia" w:hAnsi="Cambria Math"/>
                <w:color w:val="FF0000"/>
                <w:rPrChange w:id="268" w:author="lenovo" w:date="2019-07-15T02:02:00Z">
                  <w:rPr>
                    <w:rFonts w:ascii="Cambria Math" w:eastAsiaTheme="minorEastAsia" w:hAnsi="Cambria Math"/>
                  </w:rPr>
                </w:rPrChange>
              </w:rPr>
              <m:t>w</m:t>
            </m:r>
          </m:sub>
        </m:sSub>
      </m:oMath>
      <w:r w:rsidRPr="00314FD1">
        <w:rPr>
          <w:rFonts w:asciiTheme="minorEastAsia" w:eastAsiaTheme="minorEastAsia" w:hAnsiTheme="minorEastAsia" w:hint="eastAsia"/>
          <w:color w:val="FF0000"/>
          <w:rPrChange w:id="269" w:author="lenovo" w:date="2019-07-15T02:02:00Z">
            <w:rPr>
              <w:rFonts w:asciiTheme="minorEastAsia" w:eastAsiaTheme="minorEastAsia" w:hAnsiTheme="minorEastAsia" w:hint="eastAsia"/>
            </w:rPr>
          </w:rPrChange>
        </w:rPr>
        <w:t>，另一部分用于随机噪声r τ</w:t>
      </w:r>
      <w:r w:rsidRPr="007D2570">
        <w:rPr>
          <w:rFonts w:asciiTheme="minorEastAsia" w:eastAsiaTheme="minorEastAsia" w:hAnsiTheme="minorEastAsia" w:hint="eastAsia"/>
        </w:rPr>
        <w:t>。剩余的</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9</m:t>
            </m:r>
          </m:den>
        </m:f>
      </m:oMath>
      <w:r w:rsidRPr="007D2570">
        <w:rPr>
          <w:rFonts w:asciiTheme="minorEastAsia" w:eastAsiaTheme="minorEastAsia" w:hAnsiTheme="minorEastAsia" w:hint="eastAsia"/>
        </w:rPr>
        <w:t>用于释放的值。注</w:t>
      </w:r>
      <w:r w:rsidRPr="00314FD1">
        <w:rPr>
          <w:rFonts w:asciiTheme="minorEastAsia" w:eastAsiaTheme="minorEastAsia" w:hAnsiTheme="minorEastAsia" w:hint="eastAsia"/>
          <w:color w:val="FF0000"/>
          <w:rPrChange w:id="270" w:author="lenovo" w:date="2019-07-15T02:03:00Z">
            <w:rPr>
              <w:rFonts w:asciiTheme="minorEastAsia" w:eastAsiaTheme="minorEastAsia" w:hAnsiTheme="minorEastAsia" w:hint="eastAsia"/>
            </w:rPr>
          </w:rPrChange>
        </w:rPr>
        <w:t>意在失败的阈值检查后不再重新生成rτ</w:t>
      </w:r>
      <w:r w:rsidRPr="007D2570">
        <w:rPr>
          <w:rFonts w:asciiTheme="minorEastAsia" w:eastAsiaTheme="minorEastAsia" w:hAnsiTheme="minorEastAsia" w:hint="eastAsia"/>
        </w:rPr>
        <w:t>。这</w:t>
      </w:r>
      <w:r w:rsidRPr="00314FD1">
        <w:rPr>
          <w:rFonts w:asciiTheme="minorEastAsia" w:eastAsiaTheme="minorEastAsia" w:hAnsiTheme="minorEastAsia" w:hint="eastAsia"/>
          <w:color w:val="7030A0"/>
          <w:rPrChange w:id="271" w:author="lenovo" w:date="2019-07-15T02:04:00Z">
            <w:rPr>
              <w:rFonts w:asciiTheme="minorEastAsia" w:eastAsiaTheme="minorEastAsia" w:hAnsiTheme="minorEastAsia" w:hint="eastAsia"/>
            </w:rPr>
          </w:rPrChange>
        </w:rPr>
        <w:t>不仅确保所有共享梯度都是差异私有的，而且还保证不会为与其他参与者共享的小梯度支付隐私“惩罚”。</w:t>
      </w:r>
    </w:p>
    <w:p w:rsidR="007D2570" w:rsidRPr="007D2570" w:rsidRDefault="007D2570" w:rsidP="007D2570">
      <w:pPr>
        <w:ind w:firstLineChars="200" w:firstLine="482"/>
        <w:rPr>
          <w:rFonts w:asciiTheme="minorEastAsia" w:eastAsiaTheme="minorEastAsia" w:hAnsiTheme="minorEastAsia"/>
        </w:rPr>
      </w:pPr>
      <w:r w:rsidRPr="00274B1F">
        <w:rPr>
          <w:rFonts w:asciiTheme="minorEastAsia" w:eastAsiaTheme="minorEastAsia" w:hAnsiTheme="minorEastAsia" w:hint="eastAsia"/>
          <w:b/>
          <w:bCs/>
          <w:i/>
          <w:iCs/>
        </w:rPr>
        <w:t>估计灵敏度</w:t>
      </w:r>
      <w:r w:rsidRPr="007D2570">
        <w:rPr>
          <w:rFonts w:asciiTheme="minorEastAsia" w:eastAsiaTheme="minorEastAsia" w:hAnsiTheme="minorEastAsia" w:hint="eastAsia"/>
        </w:rPr>
        <w:t>。函</w:t>
      </w:r>
      <w:r w:rsidRPr="000319AC">
        <w:rPr>
          <w:rFonts w:asciiTheme="minorEastAsia" w:eastAsiaTheme="minorEastAsia" w:hAnsiTheme="minorEastAsia" w:hint="eastAsia"/>
          <w:color w:val="FF0000"/>
          <w:rPrChange w:id="272" w:author="lenovo" w:date="2019-07-15T02:05:00Z">
            <w:rPr>
              <w:rFonts w:asciiTheme="minorEastAsia" w:eastAsiaTheme="minorEastAsia" w:hAnsiTheme="minorEastAsia" w:hint="eastAsia"/>
            </w:rPr>
          </w:rPrChange>
        </w:rPr>
        <w:t>数的灵敏度决定了需要将多少随机噪声添加到其输出以实现相应的隐私</w:t>
      </w:r>
      <w:r w:rsidRPr="007D2570">
        <w:rPr>
          <w:rFonts w:asciiTheme="minorEastAsia" w:eastAsiaTheme="minorEastAsia" w:hAnsiTheme="minorEastAsia" w:hint="eastAsia"/>
        </w:rPr>
        <w:t>。 f的（全局）</w:t>
      </w:r>
      <w:r w:rsidRPr="000319AC">
        <w:rPr>
          <w:rFonts w:asciiTheme="minorEastAsia" w:eastAsiaTheme="minorEastAsia" w:hAnsiTheme="minorEastAsia" w:hint="eastAsia"/>
          <w:color w:val="FF0000"/>
          <w:rPrChange w:id="273" w:author="lenovo" w:date="2019-07-15T02:05:00Z">
            <w:rPr>
              <w:rFonts w:asciiTheme="minorEastAsia" w:eastAsiaTheme="minorEastAsia" w:hAnsiTheme="minorEastAsia" w:hint="eastAsia"/>
            </w:rPr>
          </w:rPrChange>
        </w:rPr>
        <w:t>灵敏度</w:t>
      </w:r>
      <w:r w:rsidRPr="007D2570">
        <w:rPr>
          <w:rFonts w:asciiTheme="minorEastAsia" w:eastAsiaTheme="minorEastAsia" w:hAnsiTheme="minorEastAsia" w:hint="eastAsia"/>
        </w:rPr>
        <w:t>是</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Δf= max D，D 0 || f（D）-f（D</w:t>
      </w:r>
      <w:r w:rsidR="00AE7D07">
        <w:rPr>
          <w:rFonts w:asciiTheme="minorEastAsia" w:eastAsiaTheme="minorEastAsia" w:hAnsiTheme="minorEastAsia"/>
        </w:rPr>
        <w:t>’</w:t>
      </w:r>
      <w:r w:rsidRPr="007D2570">
        <w:rPr>
          <w:rFonts w:asciiTheme="minorEastAsia" w:eastAsiaTheme="minorEastAsia" w:hAnsiTheme="minorEastAsia" w:hint="eastAsia"/>
        </w:rPr>
        <w:t>）||。 （3）</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估计随机梯度下降的真实敏感性具有挑战性。相反，我们修改函数，使其输出保持在固定的，与输入无关的边界，并使用这些边界来估计灵敏度：</w:t>
      </w:r>
      <w:r w:rsidRPr="000319AC">
        <w:rPr>
          <w:rFonts w:asciiTheme="minorEastAsia" w:eastAsiaTheme="minorEastAsia" w:hAnsiTheme="minorEastAsia" w:hint="eastAsia"/>
          <w:color w:val="FF0000"/>
          <w:rPrChange w:id="274" w:author="lenovo" w:date="2019-07-15T02:05:00Z">
            <w:rPr>
              <w:rFonts w:asciiTheme="minorEastAsia" w:eastAsiaTheme="minorEastAsia" w:hAnsiTheme="minorEastAsia" w:hint="eastAsia"/>
            </w:rPr>
          </w:rPrChange>
        </w:rPr>
        <w:t>这是对可能与其他参与者共享的梯度值强制执行[-γ，γ]范围的约束函数（第5节）</w:t>
      </w:r>
      <w:r w:rsidRPr="007D2570">
        <w:rPr>
          <w:rFonts w:asciiTheme="minorEastAsia" w:eastAsiaTheme="minorEastAsia" w:hAnsiTheme="minorEastAsia" w:hint="eastAsia"/>
        </w:rPr>
        <w:t>。这种方法可能</w:t>
      </w:r>
      <w:r w:rsidRPr="000319AC">
        <w:rPr>
          <w:rFonts w:asciiTheme="minorEastAsia" w:eastAsiaTheme="minorEastAsia" w:hAnsiTheme="minorEastAsia" w:hint="eastAsia"/>
          <w:color w:val="FF0000"/>
          <w:rPrChange w:id="275" w:author="lenovo" w:date="2019-07-15T02:06:00Z">
            <w:rPr>
              <w:rFonts w:asciiTheme="minorEastAsia" w:eastAsiaTheme="minorEastAsia" w:hAnsiTheme="minorEastAsia" w:hint="eastAsia"/>
            </w:rPr>
          </w:rPrChange>
        </w:rPr>
        <w:t>会降低准确性（虽然在我们的案例中效果可以忽略不计），但保证了隐私</w:t>
      </w:r>
      <w:r w:rsidRPr="007D2570">
        <w:rPr>
          <w:rFonts w:asciiTheme="minorEastAsia" w:eastAsiaTheme="minorEastAsia" w:hAnsiTheme="minorEastAsia" w:hint="eastAsia"/>
        </w:rPr>
        <w:t>。以前使用类似技术来强制使用不受信任的映射器来实现MapReduce计算的隐私[40]。</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通过</w:t>
      </w:r>
      <w:r w:rsidRPr="000319AC">
        <w:rPr>
          <w:rFonts w:asciiTheme="minorEastAsia" w:eastAsiaTheme="minorEastAsia" w:hAnsiTheme="minorEastAsia" w:hint="eastAsia"/>
          <w:color w:val="FF0000"/>
          <w:rPrChange w:id="276" w:author="lenovo" w:date="2019-07-15T02:06:00Z">
            <w:rPr>
              <w:rFonts w:asciiTheme="minorEastAsia" w:eastAsiaTheme="minorEastAsia" w:hAnsiTheme="minorEastAsia" w:hint="eastAsia"/>
            </w:rPr>
          </w:rPrChange>
        </w:rPr>
        <w:t>帮助避免过度拟合，限制参数和梯度的值范围甚至可以改善训练过程</w:t>
      </w:r>
      <w:r w:rsidRPr="007D2570">
        <w:rPr>
          <w:rFonts w:asciiTheme="minorEastAsia" w:eastAsiaTheme="minorEastAsia" w:hAnsiTheme="minorEastAsia" w:hint="eastAsia"/>
        </w:rPr>
        <w:t>。</w:t>
      </w:r>
      <w:r w:rsidR="00543569" w:rsidRPr="00543569">
        <w:rPr>
          <w:rFonts w:asciiTheme="minorEastAsia" w:eastAsiaTheme="minorEastAsia" w:hAnsiTheme="minorEastAsia" w:hint="eastAsia"/>
        </w:rPr>
        <w:t>一些现有的正则化技术已经迫使对参数的范数进行约束</w:t>
      </w:r>
      <w:r w:rsidRPr="007D2570">
        <w:rPr>
          <w:rFonts w:asciiTheme="minorEastAsia" w:eastAsiaTheme="minorEastAsia" w:hAnsiTheme="minorEastAsia" w:hint="eastAsia"/>
        </w:rPr>
        <w:t>。 Max-norm已被用于协同过滤[46]和深度学习[47]。此外，截断到[-γ，γ]范围内的梯度值表示梯度下降期间移动的方向和大小。因此，</w:t>
      </w:r>
      <w:r w:rsidRPr="00274B1F">
        <w:rPr>
          <w:rFonts w:asciiTheme="minorEastAsia" w:eastAsiaTheme="minorEastAsia" w:hAnsiTheme="minorEastAsia" w:hint="eastAsia"/>
          <w:color w:val="7030A0"/>
        </w:rPr>
        <w:t>小的γ值（意味着更小的灵敏度，因此更小的噪声和更高的准确度）</w:t>
      </w:r>
      <w:r w:rsidRPr="007D2570">
        <w:rPr>
          <w:rFonts w:asciiTheme="minorEastAsia" w:eastAsiaTheme="minorEastAsia" w:hAnsiTheme="minorEastAsia" w:hint="eastAsia"/>
        </w:rPr>
        <w:t>将影响算法的学习速率，而不是最佳解决方案是否可实现。此外，当聚合多个参与者的梯度时，梯度下降算法可以遍历局部最优。</w:t>
      </w:r>
      <w:r w:rsidR="00543569" w:rsidRPr="00543569">
        <w:rPr>
          <w:rFonts w:asciiTheme="minorEastAsia" w:eastAsiaTheme="minorEastAsia" w:hAnsiTheme="minorEastAsia" w:hint="eastAsia"/>
        </w:rPr>
        <w:t>我</w:t>
      </w:r>
      <w:r w:rsidR="00543569" w:rsidRPr="000319AC">
        <w:rPr>
          <w:rFonts w:asciiTheme="minorEastAsia" w:eastAsiaTheme="minorEastAsia" w:hAnsiTheme="minorEastAsia" w:hint="eastAsia"/>
          <w:color w:val="FF0000"/>
          <w:rPrChange w:id="277" w:author="lenovo" w:date="2019-07-15T02:06:00Z">
            <w:rPr>
              <w:rFonts w:asciiTheme="minorEastAsia" w:eastAsiaTheme="minorEastAsia" w:hAnsiTheme="minorEastAsia" w:hint="eastAsia"/>
            </w:rPr>
          </w:rPrChange>
        </w:rPr>
        <w:t>们讨论扰动对分布式选择性SGD的影响</w:t>
      </w:r>
      <w:r w:rsidRPr="007D2570">
        <w:rPr>
          <w:rFonts w:asciiTheme="minorEastAsia" w:eastAsiaTheme="minorEastAsia" w:hAnsiTheme="minorEastAsia" w:hint="eastAsia"/>
        </w:rPr>
        <w:t>。</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元参数γ独立于训练数据而设置，因此不会泄漏任何敏感信息。</w:t>
      </w:r>
      <w:r w:rsidR="00543569" w:rsidRPr="00543569">
        <w:rPr>
          <w:rFonts w:asciiTheme="minorEastAsia" w:eastAsiaTheme="minorEastAsia" w:hAnsiTheme="minorEastAsia" w:hint="eastAsia"/>
        </w:rPr>
        <w:t>可以通过对校准数据集进行训练来设置，其输入与实际输入类似，但不是隐私敏感的。</w:t>
      </w:r>
      <w:r w:rsidRPr="007D2570">
        <w:rPr>
          <w:rFonts w:asciiTheme="minorEastAsia" w:eastAsiaTheme="minorEastAsia" w:hAnsiTheme="minorEastAsia" w:hint="eastAsia"/>
        </w:rPr>
        <w:t>然后我们（过度）估计我们算法的灵敏度为2γ并将上传的梯度截断为[-γ，γ]范围。这有助于减轻非常大的噪</w:t>
      </w:r>
      <w:r w:rsidRPr="007D2570">
        <w:rPr>
          <w:rFonts w:asciiTheme="minorEastAsia" w:eastAsiaTheme="minorEastAsia" w:hAnsiTheme="minorEastAsia" w:hint="eastAsia"/>
        </w:rPr>
        <w:lastRenderedPageBreak/>
        <w:t>声值对训练过程的不利影响。</w:t>
      </w:r>
    </w:p>
    <w:p w:rsidR="007D2570" w:rsidRDefault="00543569" w:rsidP="007D2570">
      <w:pPr>
        <w:ind w:firstLineChars="200" w:firstLine="480"/>
        <w:rPr>
          <w:rFonts w:asciiTheme="minorEastAsia" w:eastAsiaTheme="minorEastAsia" w:hAnsiTheme="minorEastAsia"/>
        </w:rPr>
      </w:pPr>
      <w:r w:rsidRPr="00274B1F">
        <w:rPr>
          <w:rFonts w:asciiTheme="minorEastAsia" w:eastAsiaTheme="minorEastAsia" w:hAnsiTheme="minorEastAsia" w:hint="eastAsia"/>
          <w:color w:val="7030A0"/>
        </w:rPr>
        <w:t>我们预计，通过确保所有梯度的范数在全局或局部（例如，穿过通向给定神经网络节点的所有边缘）每次更新时都有界，可以显著降低全局灵敏度估计，从而提高精度</w:t>
      </w:r>
      <w:r w:rsidR="007D2570" w:rsidRPr="007D2570">
        <w:rPr>
          <w:rFonts w:asciiTheme="minorEastAsia" w:eastAsiaTheme="minorEastAsia" w:hAnsiTheme="minorEastAsia" w:hint="eastAsia"/>
        </w:rPr>
        <w:t>。事实上，后一种规范边界是一种已知的正规化技术。我们计划在未来的工作中研究规范边界到差异私人深度学习的应用。</w:t>
      </w:r>
    </w:p>
    <w:p w:rsidR="007D2570" w:rsidRPr="00274B1F" w:rsidRDefault="007D257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7.3实验结果</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我们评估不同值的影响？ （差分隐私参数），N（参与者的数量）和θu（上传的梯度的分数）对使用具有差分隐私的分布式选择性SGD的神经网络的精确度。</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图13显示了结果，并将它们与独立学习和集中式SGD进行了比较。我们将约束γ设置为0.001，将阈值τ设置为0.0001。正如所料，更小？值（即，更强的差异保密）导致较低的准确性。然而，对于许多参与者以及当参与者共享其大部分梯度时，差异私有DSSGD的准确性优于独立训练的准确性。</w:t>
      </w:r>
    </w:p>
    <w:p w:rsidR="007D2570" w:rsidRPr="00274B1F" w:rsidRDefault="007D2570" w:rsidP="00274B1F">
      <w:pPr>
        <w:ind w:firstLineChars="200" w:firstLine="602"/>
        <w:jc w:val="center"/>
        <w:rPr>
          <w:rFonts w:ascii="黑体" w:eastAsia="黑体" w:hAnsi="黑体"/>
          <w:b/>
          <w:bCs/>
          <w:sz w:val="30"/>
          <w:szCs w:val="30"/>
        </w:rPr>
      </w:pPr>
      <w:r w:rsidRPr="00274B1F">
        <w:rPr>
          <w:rFonts w:ascii="黑体" w:eastAsia="黑体" w:hAnsi="黑体"/>
          <w:b/>
          <w:bCs/>
          <w:sz w:val="30"/>
          <w:szCs w:val="30"/>
        </w:rPr>
        <w:t>7.4不经意的参数服务器</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无论参数服务器是否可信，培训数据分离和差异隐私的隐私保护仍然存在。但是，为了防止好奇的服务器链接每个参与者的更新，可以设计一个不考虑上传者身份的参数服务器。例如，参与者可以匿名验证自己和他们上传的渐变[7]。具有可证明安全性的可扩展匿名通信协议可用于隐藏参与者的身份[12,54]。</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分布式SSGD中参数彼此独立，这是基础随机梯度下降算法所固有的，也使参数存储系统的完全分布式实现成为可能，其中每个参与者对参数的随机子集负责。我们将该方案的详细设计留给未来的工作。</w:t>
      </w:r>
    </w:p>
    <w:p w:rsidR="007D2570" w:rsidRPr="00274B1F" w:rsidRDefault="007D2570" w:rsidP="00274B1F">
      <w:pPr>
        <w:ind w:firstLineChars="200" w:firstLine="643"/>
        <w:jc w:val="center"/>
        <w:rPr>
          <w:rFonts w:ascii="黑体" w:eastAsia="黑体" w:hAnsi="黑体"/>
          <w:b/>
          <w:bCs/>
          <w:sz w:val="32"/>
          <w:szCs w:val="32"/>
        </w:rPr>
      </w:pPr>
      <w:r w:rsidRPr="00274B1F">
        <w:rPr>
          <w:rFonts w:ascii="黑体" w:eastAsia="黑体" w:hAnsi="黑体"/>
          <w:b/>
          <w:bCs/>
          <w:sz w:val="32"/>
          <w:szCs w:val="32"/>
        </w:rPr>
        <w:t>8结论</w:t>
      </w:r>
    </w:p>
    <w:p w:rsidR="007D2570" w:rsidRPr="007D2570"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这项工作是将隐私带入机器学习方法的第一步，这种方法正在彻底改变人工智能。我们提出了一种基于选择性随机梯度下降的新型分布式训练技术。</w:t>
      </w:r>
      <w:r w:rsidRPr="000319AC">
        <w:rPr>
          <w:rFonts w:asciiTheme="minorEastAsia" w:eastAsiaTheme="minorEastAsia" w:hAnsiTheme="minorEastAsia" w:hint="eastAsia"/>
          <w:color w:val="FF0000"/>
          <w:rPrChange w:id="278" w:author="lenovo" w:date="2019-07-15T02:08:00Z">
            <w:rPr>
              <w:rFonts w:asciiTheme="minorEastAsia" w:eastAsiaTheme="minorEastAsia" w:hAnsiTheme="minorEastAsia" w:hint="eastAsia"/>
            </w:rPr>
          </w:rPrChange>
        </w:rPr>
        <w:t>我们的方法适用于任何类型的神经网络，并保留参与者训练数据的隐私，而不会牺牲所得模型的准确性。</w:t>
      </w:r>
      <w:r w:rsidRPr="007D2570">
        <w:rPr>
          <w:rFonts w:asciiTheme="minorEastAsia" w:eastAsiaTheme="minorEastAsia" w:hAnsiTheme="minorEastAsia" w:hint="eastAsia"/>
        </w:rPr>
        <w:t>因此，它可以帮助将深度学习的好处带到</w:t>
      </w:r>
      <w:r w:rsidRPr="000319AC">
        <w:rPr>
          <w:rFonts w:asciiTheme="minorEastAsia" w:eastAsiaTheme="minorEastAsia" w:hAnsiTheme="minorEastAsia" w:hint="eastAsia"/>
          <w:color w:val="FF0000"/>
          <w:rPrChange w:id="279" w:author="lenovo" w:date="2019-07-15T02:08:00Z">
            <w:rPr>
              <w:rFonts w:asciiTheme="minorEastAsia" w:eastAsiaTheme="minorEastAsia" w:hAnsiTheme="minorEastAsia" w:hint="eastAsia"/>
            </w:rPr>
          </w:rPrChange>
        </w:rPr>
        <w:t>数据所有者无法通过机密性问题共享数据的领域</w:t>
      </w:r>
      <w:r w:rsidRPr="007D2570">
        <w:rPr>
          <w:rFonts w:asciiTheme="minorEastAsia" w:eastAsiaTheme="minorEastAsia" w:hAnsiTheme="minorEastAsia" w:hint="eastAsia"/>
        </w:rPr>
        <w:t>。</w:t>
      </w:r>
    </w:p>
    <w:p w:rsidR="007D2570" w:rsidRPr="006C4CA9" w:rsidRDefault="007D2570" w:rsidP="007D2570">
      <w:pPr>
        <w:ind w:firstLineChars="200" w:firstLine="480"/>
        <w:rPr>
          <w:rFonts w:asciiTheme="minorEastAsia" w:eastAsiaTheme="minorEastAsia" w:hAnsiTheme="minorEastAsia"/>
        </w:rPr>
      </w:pPr>
      <w:r w:rsidRPr="007D2570">
        <w:rPr>
          <w:rFonts w:asciiTheme="minorEastAsia" w:eastAsiaTheme="minorEastAsia" w:hAnsiTheme="minorEastAsia" w:hint="eastAsia"/>
        </w:rPr>
        <w:t>致谢。我们感谢Adam Smith解释如</w:t>
      </w:r>
      <w:r w:rsidRPr="000319AC">
        <w:rPr>
          <w:rFonts w:asciiTheme="minorEastAsia" w:eastAsiaTheme="minorEastAsia" w:hAnsiTheme="minorEastAsia" w:hint="eastAsia"/>
          <w:color w:val="FF0000"/>
          <w:rPrChange w:id="280" w:author="lenovo" w:date="2019-07-15T02:08:00Z">
            <w:rPr>
              <w:rFonts w:asciiTheme="minorEastAsia" w:eastAsiaTheme="minorEastAsia" w:hAnsiTheme="minorEastAsia" w:hint="eastAsia"/>
            </w:rPr>
          </w:rPrChange>
        </w:rPr>
        <w:t>何在我们的环境中应用稀疏矢量技术和其他差分隐私机制。</w:t>
      </w:r>
      <w:r w:rsidRPr="007D2570">
        <w:rPr>
          <w:rFonts w:asciiTheme="minorEastAsia" w:eastAsiaTheme="minorEastAsia" w:hAnsiTheme="minorEastAsia" w:hint="eastAsia"/>
        </w:rPr>
        <w:t xml:space="preserve"> NSF拨款1223396和1408944，美国国家医学图书馆的NIH拨款R01LM011028-01和瑞士国家科学基金会的</w:t>
      </w:r>
      <w:bookmarkStart w:id="281" w:name="_GoBack"/>
      <w:bookmarkEnd w:id="281"/>
      <w:r w:rsidRPr="007D2570">
        <w:rPr>
          <w:rFonts w:asciiTheme="minorEastAsia" w:eastAsiaTheme="minorEastAsia" w:hAnsiTheme="minorEastAsia" w:hint="eastAsia"/>
        </w:rPr>
        <w:t>博士后研究员RezaShokri部分支持了这项工作。</w:t>
      </w:r>
    </w:p>
    <w:p w:rsidR="006C4CA9" w:rsidRPr="006C4CA9" w:rsidRDefault="006C4CA9" w:rsidP="006C4CA9">
      <w:pPr>
        <w:ind w:firstLineChars="200" w:firstLine="480"/>
        <w:rPr>
          <w:rFonts w:asciiTheme="minorEastAsia" w:eastAsiaTheme="minorEastAsia" w:hAnsiTheme="minorEastAsia"/>
        </w:rPr>
      </w:pPr>
    </w:p>
    <w:p w:rsidR="006C4CA9" w:rsidRPr="00FC5031" w:rsidRDefault="006C4CA9" w:rsidP="00BA01F5">
      <w:pPr>
        <w:ind w:firstLineChars="200" w:firstLine="480"/>
        <w:rPr>
          <w:rFonts w:asciiTheme="minorEastAsia" w:eastAsiaTheme="minorEastAsia" w:hAnsiTheme="minorEastAsia"/>
        </w:rPr>
      </w:pPr>
    </w:p>
    <w:sectPr w:rsidR="006C4CA9" w:rsidRPr="00FC5031">
      <w:footerReference w:type="default" r:id="rId11"/>
      <w:endnotePr>
        <w:numFmt w:val="decimal"/>
      </w:endnotePr>
      <w:pgSz w:w="11906" w:h="16838"/>
      <w:pgMar w:top="1247" w:right="1134" w:bottom="1247" w:left="1418" w:header="680" w:footer="851"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63D" w:rsidRDefault="002F563D">
      <w:r>
        <w:separator/>
      </w:r>
    </w:p>
  </w:endnote>
  <w:endnote w:type="continuationSeparator" w:id="0">
    <w:p w:rsidR="002F563D" w:rsidRDefault="002F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817207"/>
    </w:sdtPr>
    <w:sdtEndPr/>
    <w:sdtContent>
      <w:p w:rsidR="00274B1F" w:rsidRDefault="00274B1F">
        <w:pPr>
          <w:pStyle w:val="a6"/>
          <w:jc w:val="center"/>
        </w:pPr>
        <w:r>
          <w:fldChar w:fldCharType="begin"/>
        </w:r>
        <w:r>
          <w:instrText>PAGE   \* MERGEFORMAT</w:instrText>
        </w:r>
        <w:r>
          <w:fldChar w:fldCharType="separate"/>
        </w:r>
        <w:r>
          <w:rPr>
            <w:lang w:val="zh-CN"/>
          </w:rPr>
          <w:t>2</w:t>
        </w:r>
        <w:r>
          <w:fldChar w:fldCharType="end"/>
        </w:r>
      </w:p>
    </w:sdtContent>
  </w:sdt>
  <w:p w:rsidR="00274B1F" w:rsidRDefault="00274B1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63D" w:rsidRDefault="002F563D">
      <w:r>
        <w:separator/>
      </w:r>
    </w:p>
  </w:footnote>
  <w:footnote w:type="continuationSeparator" w:id="0">
    <w:p w:rsidR="002F563D" w:rsidRDefault="002F56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trackRevisions/>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531B7"/>
    <w:rsid w:val="0000425A"/>
    <w:rsid w:val="00013248"/>
    <w:rsid w:val="000319AC"/>
    <w:rsid w:val="000320E5"/>
    <w:rsid w:val="00043E5B"/>
    <w:rsid w:val="00044429"/>
    <w:rsid w:val="00047333"/>
    <w:rsid w:val="00056F1A"/>
    <w:rsid w:val="000623C1"/>
    <w:rsid w:val="00065459"/>
    <w:rsid w:val="00072851"/>
    <w:rsid w:val="000772CA"/>
    <w:rsid w:val="00083495"/>
    <w:rsid w:val="000965C2"/>
    <w:rsid w:val="000A48A6"/>
    <w:rsid w:val="00120B49"/>
    <w:rsid w:val="00121335"/>
    <w:rsid w:val="00126706"/>
    <w:rsid w:val="001334D5"/>
    <w:rsid w:val="00152CA5"/>
    <w:rsid w:val="00152EC8"/>
    <w:rsid w:val="00153D5B"/>
    <w:rsid w:val="00171401"/>
    <w:rsid w:val="001743E5"/>
    <w:rsid w:val="00175454"/>
    <w:rsid w:val="00177D0C"/>
    <w:rsid w:val="00185E51"/>
    <w:rsid w:val="00193C2E"/>
    <w:rsid w:val="00195724"/>
    <w:rsid w:val="001B58CB"/>
    <w:rsid w:val="001E1BC2"/>
    <w:rsid w:val="001E5465"/>
    <w:rsid w:val="001E7C7D"/>
    <w:rsid w:val="001F5AC0"/>
    <w:rsid w:val="00200C3D"/>
    <w:rsid w:val="00201BC6"/>
    <w:rsid w:val="00211B94"/>
    <w:rsid w:val="00221B4E"/>
    <w:rsid w:val="00225231"/>
    <w:rsid w:val="00242FE2"/>
    <w:rsid w:val="00256384"/>
    <w:rsid w:val="00263F51"/>
    <w:rsid w:val="00274B1F"/>
    <w:rsid w:val="002A225D"/>
    <w:rsid w:val="002A31EB"/>
    <w:rsid w:val="002C7879"/>
    <w:rsid w:val="002D688E"/>
    <w:rsid w:val="002E0CA3"/>
    <w:rsid w:val="002E12CD"/>
    <w:rsid w:val="002E3852"/>
    <w:rsid w:val="002F0CB8"/>
    <w:rsid w:val="002F563D"/>
    <w:rsid w:val="00306F1E"/>
    <w:rsid w:val="00314FD1"/>
    <w:rsid w:val="003233CA"/>
    <w:rsid w:val="003262D9"/>
    <w:rsid w:val="00340AAB"/>
    <w:rsid w:val="0034204A"/>
    <w:rsid w:val="00376D29"/>
    <w:rsid w:val="00384D15"/>
    <w:rsid w:val="00387375"/>
    <w:rsid w:val="00390266"/>
    <w:rsid w:val="003950D5"/>
    <w:rsid w:val="003A16C2"/>
    <w:rsid w:val="003C6E96"/>
    <w:rsid w:val="003D6F5F"/>
    <w:rsid w:val="003E203B"/>
    <w:rsid w:val="0046330F"/>
    <w:rsid w:val="00465D6B"/>
    <w:rsid w:val="004734EB"/>
    <w:rsid w:val="004834FA"/>
    <w:rsid w:val="004C037D"/>
    <w:rsid w:val="004D7CBE"/>
    <w:rsid w:val="004F188E"/>
    <w:rsid w:val="0053137F"/>
    <w:rsid w:val="00533A7B"/>
    <w:rsid w:val="00534923"/>
    <w:rsid w:val="00543569"/>
    <w:rsid w:val="00546A9D"/>
    <w:rsid w:val="00550BDC"/>
    <w:rsid w:val="00552B12"/>
    <w:rsid w:val="00566824"/>
    <w:rsid w:val="0059452E"/>
    <w:rsid w:val="005D7594"/>
    <w:rsid w:val="005E6EFC"/>
    <w:rsid w:val="0062515A"/>
    <w:rsid w:val="00631E66"/>
    <w:rsid w:val="00637A47"/>
    <w:rsid w:val="00640835"/>
    <w:rsid w:val="0067093E"/>
    <w:rsid w:val="00694178"/>
    <w:rsid w:val="006963DF"/>
    <w:rsid w:val="006A0408"/>
    <w:rsid w:val="006C4CA9"/>
    <w:rsid w:val="006C781C"/>
    <w:rsid w:val="006E57FD"/>
    <w:rsid w:val="00710127"/>
    <w:rsid w:val="00732205"/>
    <w:rsid w:val="00736F84"/>
    <w:rsid w:val="00752D58"/>
    <w:rsid w:val="007546FB"/>
    <w:rsid w:val="00761111"/>
    <w:rsid w:val="007631B0"/>
    <w:rsid w:val="007759D8"/>
    <w:rsid w:val="00784443"/>
    <w:rsid w:val="00784FD7"/>
    <w:rsid w:val="007850A1"/>
    <w:rsid w:val="007B1874"/>
    <w:rsid w:val="007C7BDE"/>
    <w:rsid w:val="007D2570"/>
    <w:rsid w:val="007E2C7F"/>
    <w:rsid w:val="007E4CAD"/>
    <w:rsid w:val="007F1970"/>
    <w:rsid w:val="007F5638"/>
    <w:rsid w:val="007F784B"/>
    <w:rsid w:val="00810A89"/>
    <w:rsid w:val="00835163"/>
    <w:rsid w:val="00835453"/>
    <w:rsid w:val="00845E0B"/>
    <w:rsid w:val="0084791A"/>
    <w:rsid w:val="0085383B"/>
    <w:rsid w:val="008625C7"/>
    <w:rsid w:val="00877DCB"/>
    <w:rsid w:val="008A69BA"/>
    <w:rsid w:val="008C5E79"/>
    <w:rsid w:val="008D7EBE"/>
    <w:rsid w:val="008E438A"/>
    <w:rsid w:val="008E5FA9"/>
    <w:rsid w:val="008F50C3"/>
    <w:rsid w:val="00904989"/>
    <w:rsid w:val="00911D37"/>
    <w:rsid w:val="00922B06"/>
    <w:rsid w:val="009341FD"/>
    <w:rsid w:val="00943A99"/>
    <w:rsid w:val="009466DB"/>
    <w:rsid w:val="00957503"/>
    <w:rsid w:val="00973FF4"/>
    <w:rsid w:val="00975A68"/>
    <w:rsid w:val="00997F53"/>
    <w:rsid w:val="009A3865"/>
    <w:rsid w:val="009A455B"/>
    <w:rsid w:val="009B06A9"/>
    <w:rsid w:val="009C0189"/>
    <w:rsid w:val="009C2581"/>
    <w:rsid w:val="009D650D"/>
    <w:rsid w:val="009F6317"/>
    <w:rsid w:val="00A235AE"/>
    <w:rsid w:val="00A44346"/>
    <w:rsid w:val="00A66F5D"/>
    <w:rsid w:val="00A73D84"/>
    <w:rsid w:val="00A7772E"/>
    <w:rsid w:val="00A84E4D"/>
    <w:rsid w:val="00AA1534"/>
    <w:rsid w:val="00AA5EC8"/>
    <w:rsid w:val="00AB3E7E"/>
    <w:rsid w:val="00AD7F50"/>
    <w:rsid w:val="00AE5AE2"/>
    <w:rsid w:val="00AE7D07"/>
    <w:rsid w:val="00AF55B2"/>
    <w:rsid w:val="00B02B45"/>
    <w:rsid w:val="00B10445"/>
    <w:rsid w:val="00B31211"/>
    <w:rsid w:val="00B44627"/>
    <w:rsid w:val="00B62862"/>
    <w:rsid w:val="00B67AB5"/>
    <w:rsid w:val="00B74A50"/>
    <w:rsid w:val="00B7708B"/>
    <w:rsid w:val="00B876F3"/>
    <w:rsid w:val="00B917B5"/>
    <w:rsid w:val="00BA01F5"/>
    <w:rsid w:val="00BA0DEC"/>
    <w:rsid w:val="00BA376B"/>
    <w:rsid w:val="00BA41F0"/>
    <w:rsid w:val="00BA562B"/>
    <w:rsid w:val="00BA71BB"/>
    <w:rsid w:val="00BB3C45"/>
    <w:rsid w:val="00BC66BA"/>
    <w:rsid w:val="00BD0E80"/>
    <w:rsid w:val="00BD74DE"/>
    <w:rsid w:val="00BE3DAF"/>
    <w:rsid w:val="00BF0F75"/>
    <w:rsid w:val="00C0566C"/>
    <w:rsid w:val="00C1216C"/>
    <w:rsid w:val="00C40B86"/>
    <w:rsid w:val="00C619FA"/>
    <w:rsid w:val="00C61DAA"/>
    <w:rsid w:val="00C667B1"/>
    <w:rsid w:val="00CA6F42"/>
    <w:rsid w:val="00CB6F9D"/>
    <w:rsid w:val="00CC07EF"/>
    <w:rsid w:val="00CC2800"/>
    <w:rsid w:val="00CC283E"/>
    <w:rsid w:val="00CC2F53"/>
    <w:rsid w:val="00CC51C9"/>
    <w:rsid w:val="00CF1FC2"/>
    <w:rsid w:val="00D0631A"/>
    <w:rsid w:val="00D23AB6"/>
    <w:rsid w:val="00D25420"/>
    <w:rsid w:val="00D5752B"/>
    <w:rsid w:val="00D60EBA"/>
    <w:rsid w:val="00D63B1D"/>
    <w:rsid w:val="00DA3861"/>
    <w:rsid w:val="00DB27EF"/>
    <w:rsid w:val="00DD7DB1"/>
    <w:rsid w:val="00DE2E63"/>
    <w:rsid w:val="00DE7131"/>
    <w:rsid w:val="00E00CD3"/>
    <w:rsid w:val="00E16388"/>
    <w:rsid w:val="00E42EFD"/>
    <w:rsid w:val="00E52E56"/>
    <w:rsid w:val="00E57A62"/>
    <w:rsid w:val="00E60EB1"/>
    <w:rsid w:val="00E627C1"/>
    <w:rsid w:val="00E726BB"/>
    <w:rsid w:val="00E83BEE"/>
    <w:rsid w:val="00E83FE6"/>
    <w:rsid w:val="00E84A26"/>
    <w:rsid w:val="00EB5167"/>
    <w:rsid w:val="00EC1D1B"/>
    <w:rsid w:val="00EC36C8"/>
    <w:rsid w:val="00EF5C2D"/>
    <w:rsid w:val="00EF6967"/>
    <w:rsid w:val="00F15520"/>
    <w:rsid w:val="00F17813"/>
    <w:rsid w:val="00F23954"/>
    <w:rsid w:val="00F248EF"/>
    <w:rsid w:val="00F7184B"/>
    <w:rsid w:val="00F915AB"/>
    <w:rsid w:val="00FA3274"/>
    <w:rsid w:val="00FA40D1"/>
    <w:rsid w:val="00FB6B10"/>
    <w:rsid w:val="00FC5031"/>
    <w:rsid w:val="04581119"/>
    <w:rsid w:val="079B16AD"/>
    <w:rsid w:val="0C960EFC"/>
    <w:rsid w:val="1247782D"/>
    <w:rsid w:val="12493563"/>
    <w:rsid w:val="14191ADA"/>
    <w:rsid w:val="1C473A12"/>
    <w:rsid w:val="241D2AAA"/>
    <w:rsid w:val="253D5032"/>
    <w:rsid w:val="25944FF3"/>
    <w:rsid w:val="27404FA8"/>
    <w:rsid w:val="2BA531B7"/>
    <w:rsid w:val="2C4B033C"/>
    <w:rsid w:val="2E3731B7"/>
    <w:rsid w:val="337344B8"/>
    <w:rsid w:val="3754621A"/>
    <w:rsid w:val="3CFE5311"/>
    <w:rsid w:val="4032748B"/>
    <w:rsid w:val="418421DB"/>
    <w:rsid w:val="437218A6"/>
    <w:rsid w:val="45D45883"/>
    <w:rsid w:val="473F6556"/>
    <w:rsid w:val="4D156E3B"/>
    <w:rsid w:val="4EB052E0"/>
    <w:rsid w:val="4F7C0964"/>
    <w:rsid w:val="537132FC"/>
    <w:rsid w:val="56F9135B"/>
    <w:rsid w:val="5A430C2B"/>
    <w:rsid w:val="5CAB6C1B"/>
    <w:rsid w:val="5CDF3E89"/>
    <w:rsid w:val="631C0B12"/>
    <w:rsid w:val="69D6295A"/>
    <w:rsid w:val="6C0E38AF"/>
    <w:rsid w:val="6CCB1C04"/>
    <w:rsid w:val="6E5A6DBD"/>
    <w:rsid w:val="6F931343"/>
    <w:rsid w:val="6F9C2F80"/>
    <w:rsid w:val="6F9F4266"/>
    <w:rsid w:val="74681691"/>
    <w:rsid w:val="798802D9"/>
    <w:rsid w:val="7D180069"/>
    <w:rsid w:val="7EE3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73F1A7"/>
  <w15:docId w15:val="{04D446F9-6915-40EA-9118-DB8C1726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heme="minorEastAsia"/>
      <w:sz w:val="24"/>
      <w:szCs w:val="24"/>
    </w:rPr>
  </w:style>
  <w:style w:type="paragraph" w:styleId="1">
    <w:name w:val="heading 1"/>
    <w:basedOn w:val="a"/>
    <w:next w:val="a"/>
    <w:link w:val="10"/>
    <w:uiPriority w:val="99"/>
    <w:qFormat/>
    <w:pPr>
      <w:keepNext/>
      <w:keepLines/>
      <w:spacing w:line="576" w:lineRule="auto"/>
      <w:outlineLvl w:val="0"/>
    </w:pPr>
    <w:rPr>
      <w:b/>
      <w:kern w:val="44"/>
      <w:sz w:val="44"/>
      <w:szCs w:val="20"/>
    </w:rPr>
  </w:style>
  <w:style w:type="paragraph" w:styleId="2">
    <w:name w:val="heading 2"/>
    <w:basedOn w:val="a"/>
    <w:next w:val="a"/>
    <w:link w:val="20"/>
    <w:uiPriority w:val="99"/>
    <w:qFormat/>
    <w:pPr>
      <w:keepNext/>
      <w:keepLines/>
      <w:spacing w:line="413" w:lineRule="auto"/>
      <w:outlineLvl w:val="1"/>
    </w:pPr>
    <w:rPr>
      <w:rFonts w:ascii="Arial" w:eastAsia="黑体" w:hAnsi="Arial"/>
      <w:b/>
      <w:sz w:val="32"/>
      <w:szCs w:val="20"/>
    </w:rPr>
  </w:style>
  <w:style w:type="paragraph" w:styleId="3">
    <w:name w:val="heading 3"/>
    <w:basedOn w:val="a"/>
    <w:next w:val="a"/>
    <w:link w:val="30"/>
    <w:uiPriority w:val="99"/>
    <w:qFormat/>
    <w:pPr>
      <w:keepNext/>
      <w:keepLines/>
      <w:spacing w:line="413" w:lineRule="auto"/>
      <w:outlineLvl w:val="2"/>
    </w:pPr>
    <w:rPr>
      <w:b/>
      <w:sz w:val="32"/>
      <w:szCs w:val="20"/>
    </w:rPr>
  </w:style>
  <w:style w:type="paragraph" w:styleId="4">
    <w:name w:val="heading 4"/>
    <w:basedOn w:val="a"/>
    <w:next w:val="a"/>
    <w:link w:val="40"/>
    <w:uiPriority w:val="99"/>
    <w:qFormat/>
    <w:pPr>
      <w:keepNext/>
      <w:keepLines/>
      <w:spacing w:line="372" w:lineRule="auto"/>
      <w:outlineLvl w:val="3"/>
    </w:pPr>
    <w:rPr>
      <w:rFonts w:ascii="Arial" w:eastAsia="黑体" w:hAnsi="Arial"/>
      <w:b/>
      <w:sz w:val="28"/>
    </w:rPr>
  </w:style>
  <w:style w:type="paragraph" w:styleId="5">
    <w:name w:val="heading 5"/>
    <w:basedOn w:val="a"/>
    <w:next w:val="a"/>
    <w:link w:val="50"/>
    <w:uiPriority w:val="99"/>
    <w:qFormat/>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endnote text"/>
    <w:basedOn w:val="a"/>
    <w:uiPriority w:val="99"/>
    <w:semiHidden/>
    <w:unhideWhenUsed/>
    <w:qFormat/>
    <w:pPr>
      <w:snapToGrid w:val="0"/>
      <w:jc w:val="left"/>
    </w:pPr>
  </w:style>
  <w:style w:type="paragraph" w:styleId="a4">
    <w:name w:val="Balloon Text"/>
    <w:basedOn w:val="a"/>
    <w:link w:val="a5"/>
    <w:uiPriority w:val="99"/>
    <w:semiHidden/>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aa">
    <w:name w:val="footnote text"/>
    <w:basedOn w:val="a"/>
    <w:link w:val="ab"/>
    <w:uiPriority w:val="99"/>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ac">
    <w:name w:val="Normal (Web)"/>
    <w:basedOn w:val="a"/>
    <w:uiPriority w:val="99"/>
    <w:qFormat/>
    <w:pPr>
      <w:spacing w:beforeAutospacing="1" w:afterAutospacing="1"/>
      <w:jc w:val="left"/>
    </w:pPr>
  </w:style>
  <w:style w:type="paragraph" w:styleId="ad">
    <w:name w:val="Title"/>
    <w:basedOn w:val="a"/>
    <w:next w:val="a"/>
    <w:link w:val="ae"/>
    <w:qFormat/>
    <w:locked/>
    <w:pPr>
      <w:spacing w:before="240" w:after="60"/>
      <w:jc w:val="center"/>
      <w:outlineLvl w:val="0"/>
    </w:pPr>
    <w:rPr>
      <w:rFonts w:asciiTheme="majorHAnsi" w:eastAsiaTheme="majorEastAsia" w:hAnsiTheme="majorHAnsi" w:cstheme="majorBidi"/>
      <w:b/>
      <w:bCs/>
      <w:sz w:val="32"/>
      <w:szCs w:val="32"/>
    </w:rPr>
  </w:style>
  <w:style w:type="character" w:styleId="af">
    <w:name w:val="endnote reference"/>
    <w:basedOn w:val="a0"/>
    <w:uiPriority w:val="99"/>
    <w:semiHidden/>
    <w:unhideWhenUsed/>
    <w:qFormat/>
    <w:rPr>
      <w:vertAlign w:val="superscript"/>
    </w:rPr>
  </w:style>
  <w:style w:type="character" w:styleId="af0">
    <w:name w:val="Hyperlink"/>
    <w:basedOn w:val="a0"/>
    <w:uiPriority w:val="99"/>
    <w:unhideWhenUsed/>
    <w:qFormat/>
    <w:rPr>
      <w:color w:val="0000FF" w:themeColor="hyperlink"/>
      <w:u w:val="single"/>
    </w:rPr>
  </w:style>
  <w:style w:type="character" w:styleId="af1">
    <w:name w:val="footnote reference"/>
    <w:basedOn w:val="a0"/>
    <w:uiPriority w:val="99"/>
    <w:semiHidden/>
    <w:unhideWhenUsed/>
    <w:qFormat/>
    <w:rPr>
      <w:vertAlign w:val="superscript"/>
    </w:rPr>
  </w:style>
  <w:style w:type="character" w:customStyle="1" w:styleId="10">
    <w:name w:val="标题 1 字符"/>
    <w:basedOn w:val="a0"/>
    <w:link w:val="1"/>
    <w:uiPriority w:val="99"/>
    <w:qFormat/>
    <w:locked/>
    <w:rPr>
      <w:b/>
      <w:kern w:val="44"/>
      <w:sz w:val="44"/>
    </w:rPr>
  </w:style>
  <w:style w:type="character" w:customStyle="1" w:styleId="20">
    <w:name w:val="标题 2 字符"/>
    <w:basedOn w:val="a0"/>
    <w:link w:val="2"/>
    <w:uiPriority w:val="99"/>
    <w:qFormat/>
    <w:locked/>
    <w:rPr>
      <w:rFonts w:ascii="Arial" w:eastAsia="黑体" w:hAnsi="Arial"/>
      <w:b/>
      <w:sz w:val="32"/>
    </w:rPr>
  </w:style>
  <w:style w:type="character" w:customStyle="1" w:styleId="30">
    <w:name w:val="标题 3 字符"/>
    <w:basedOn w:val="a0"/>
    <w:link w:val="3"/>
    <w:uiPriority w:val="99"/>
    <w:qFormat/>
    <w:locked/>
    <w:rPr>
      <w:b/>
      <w:sz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Calibri" w:hAnsi="Calibri"/>
      <w:b/>
      <w:bCs/>
      <w:sz w:val="28"/>
      <w:szCs w:val="28"/>
    </w:rPr>
  </w:style>
  <w:style w:type="character" w:customStyle="1" w:styleId="a7">
    <w:name w:val="页脚 字符"/>
    <w:basedOn w:val="a0"/>
    <w:link w:val="a6"/>
    <w:uiPriority w:val="99"/>
    <w:qFormat/>
    <w:rPr>
      <w:rFonts w:ascii="Calibri" w:hAnsi="Calibri"/>
      <w:sz w:val="18"/>
      <w:szCs w:val="18"/>
    </w:rPr>
  </w:style>
  <w:style w:type="character" w:customStyle="1" w:styleId="a9">
    <w:name w:val="页眉 字符"/>
    <w:basedOn w:val="a0"/>
    <w:link w:val="a8"/>
    <w:uiPriority w:val="99"/>
    <w:semiHidden/>
    <w:qFormat/>
    <w:rPr>
      <w:rFonts w:ascii="Calibri" w:hAnsi="Calibri"/>
      <w:sz w:val="18"/>
      <w:szCs w:val="18"/>
    </w:rPr>
  </w:style>
  <w:style w:type="paragraph" w:customStyle="1" w:styleId="WPSOffice1">
    <w:name w:val="WPSOffice手动目录 1"/>
    <w:uiPriority w:val="99"/>
    <w:qFormat/>
    <w:rPr>
      <w:rFonts w:ascii="Times New Roman" w:eastAsia="宋体" w:hAnsi="Times New Roman" w:cs="Times New Roman"/>
    </w:rPr>
  </w:style>
  <w:style w:type="paragraph" w:customStyle="1" w:styleId="WPSOffice2">
    <w:name w:val="WPSOffice手动目录 2"/>
    <w:uiPriority w:val="99"/>
    <w:qFormat/>
    <w:pPr>
      <w:ind w:leftChars="200" w:left="200"/>
    </w:pPr>
    <w:rPr>
      <w:rFonts w:ascii="Times New Roman" w:eastAsia="宋体" w:hAnsi="Times New Roman" w:cs="Times New Roman"/>
    </w:rPr>
  </w:style>
  <w:style w:type="paragraph" w:customStyle="1" w:styleId="WPSOffice3">
    <w:name w:val="WPSOffice手动目录 3"/>
    <w:uiPriority w:val="99"/>
    <w:qFormat/>
    <w:pPr>
      <w:ind w:leftChars="400" w:left="400"/>
    </w:pPr>
    <w:rPr>
      <w:rFonts w:ascii="Times New Roman" w:eastAsia="宋体" w:hAnsi="Times New Roman" w:cs="Times New Roman"/>
    </w:rPr>
  </w:style>
  <w:style w:type="character" w:customStyle="1" w:styleId="a5">
    <w:name w:val="批注框文本 字符"/>
    <w:basedOn w:val="a0"/>
    <w:link w:val="a4"/>
    <w:uiPriority w:val="99"/>
    <w:semiHidden/>
    <w:qFormat/>
    <w:rPr>
      <w:rFonts w:ascii="Calibri" w:hAnsi="Calibri"/>
      <w:sz w:val="0"/>
      <w:szCs w:val="0"/>
    </w:rPr>
  </w:style>
  <w:style w:type="character" w:customStyle="1" w:styleId="ab">
    <w:name w:val="脚注文本 字符"/>
    <w:basedOn w:val="a0"/>
    <w:link w:val="aa"/>
    <w:uiPriority w:val="99"/>
    <w:qFormat/>
    <w:rPr>
      <w:sz w:val="18"/>
      <w:szCs w:val="18"/>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e">
    <w:name w:val="标题 字符"/>
    <w:basedOn w:val="a0"/>
    <w:link w:val="ad"/>
    <w:qFormat/>
    <w:rPr>
      <w:rFonts w:asciiTheme="majorHAnsi" w:eastAsiaTheme="majorEastAsia" w:hAnsiTheme="majorHAnsi" w:cstheme="majorBidi"/>
      <w:b/>
      <w:bCs/>
      <w:sz w:val="32"/>
      <w:szCs w:val="32"/>
    </w:rPr>
  </w:style>
  <w:style w:type="character" w:styleId="af2">
    <w:name w:val="Placeholder Text"/>
    <w:basedOn w:val="a0"/>
    <w:uiPriority w:val="99"/>
    <w:semiHidden/>
    <w:rsid w:val="00631E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BEB98-DF10-4C74-A0BD-74F7AE63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12</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泠灵</dc:creator>
  <cp:lastModifiedBy>lenovo</cp:lastModifiedBy>
  <cp:revision>113</cp:revision>
  <dcterms:created xsi:type="dcterms:W3CDTF">2019-06-01T17:42:00Z</dcterms:created>
  <dcterms:modified xsi:type="dcterms:W3CDTF">2019-07-14T18:09:00Z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